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584F1" w14:textId="77777777" w:rsidR="00950F5B" w:rsidRPr="00CC664D" w:rsidRDefault="00950F5B">
      <w:pPr>
        <w:widowControl w:val="0"/>
        <w:pBdr>
          <w:top w:val="nil"/>
          <w:left w:val="nil"/>
          <w:bottom w:val="nil"/>
          <w:right w:val="nil"/>
          <w:between w:val="nil"/>
        </w:pBdr>
        <w:spacing w:line="276" w:lineRule="auto"/>
        <w:rPr>
          <w:lang w:val="en-US"/>
        </w:rPr>
      </w:pPr>
      <w:bookmarkStart w:id="0" w:name="_Hlk58825050"/>
      <w:bookmarkEnd w:id="0"/>
    </w:p>
    <w:p w14:paraId="0789FEA6" w14:textId="77777777" w:rsidR="00950F5B" w:rsidRPr="00CC664D" w:rsidRDefault="00950F5B">
      <w:pPr>
        <w:pBdr>
          <w:top w:val="nil"/>
          <w:left w:val="nil"/>
          <w:bottom w:val="nil"/>
          <w:right w:val="nil"/>
          <w:between w:val="nil"/>
        </w:pBdr>
        <w:rPr>
          <w:lang w:val="en-US"/>
        </w:rPr>
      </w:pPr>
    </w:p>
    <w:p w14:paraId="53FAEBC3" w14:textId="39EE50E9" w:rsidR="00950F5B" w:rsidRPr="00CC664D" w:rsidRDefault="0069276A">
      <w:pPr>
        <w:keepLines/>
        <w:pBdr>
          <w:top w:val="nil"/>
          <w:left w:val="nil"/>
          <w:bottom w:val="nil"/>
          <w:right w:val="nil"/>
          <w:between w:val="nil"/>
        </w:pBdr>
        <w:rPr>
          <w:b/>
          <w:color w:val="E63329"/>
          <w:sz w:val="60"/>
          <w:szCs w:val="60"/>
          <w:lang w:val="en-US"/>
        </w:rPr>
      </w:pPr>
      <w:r w:rsidRPr="00CC664D">
        <w:rPr>
          <w:b/>
          <w:color w:val="E63329"/>
          <w:sz w:val="60"/>
          <w:szCs w:val="60"/>
          <w:lang w:val="en-US"/>
        </w:rPr>
        <w:t>Cal-ITP</w:t>
      </w:r>
      <w:r w:rsidR="003B742F" w:rsidRPr="00CC664D">
        <w:rPr>
          <w:b/>
          <w:color w:val="E63329"/>
          <w:sz w:val="60"/>
          <w:szCs w:val="60"/>
          <w:lang w:val="en-US"/>
        </w:rPr>
        <w:t>/CARB</w:t>
      </w:r>
      <w:r w:rsidRPr="00CC664D">
        <w:rPr>
          <w:b/>
          <w:color w:val="E63329"/>
          <w:sz w:val="60"/>
          <w:szCs w:val="60"/>
          <w:lang w:val="en-US"/>
        </w:rPr>
        <w:t xml:space="preserve"> Market Sounding </w:t>
      </w:r>
    </w:p>
    <w:p w14:paraId="5C33804A" w14:textId="2DF1C261" w:rsidR="00950F5B" w:rsidRPr="00CC664D" w:rsidRDefault="00030504">
      <w:pPr>
        <w:keepLines/>
        <w:pBdr>
          <w:top w:val="nil"/>
          <w:left w:val="nil"/>
          <w:bottom w:val="nil"/>
          <w:right w:val="nil"/>
          <w:between w:val="nil"/>
        </w:pBdr>
        <w:rPr>
          <w:color w:val="E63329"/>
          <w:sz w:val="24"/>
          <w:szCs w:val="24"/>
          <w:lang w:val="en-US"/>
        </w:rPr>
      </w:pPr>
      <w:r w:rsidRPr="00CC664D">
        <w:rPr>
          <w:color w:val="E63329"/>
          <w:sz w:val="24"/>
          <w:szCs w:val="24"/>
          <w:lang w:val="en-US"/>
        </w:rPr>
        <w:t>Integrated Systems for Multi</w:t>
      </w:r>
      <w:ins w:id="1" w:author="harrison peck" w:date="2021-01-26T14:53:00Z">
        <w:r w:rsidR="000505C8" w:rsidRPr="00CC664D">
          <w:rPr>
            <w:color w:val="E63329"/>
            <w:sz w:val="24"/>
            <w:szCs w:val="24"/>
            <w:lang w:val="en-US"/>
          </w:rPr>
          <w:t>m</w:t>
        </w:r>
      </w:ins>
      <w:del w:id="2" w:author="harrison peck" w:date="2021-01-26T14:53:00Z">
        <w:r w:rsidRPr="00CC664D" w:rsidDel="000505C8">
          <w:rPr>
            <w:color w:val="E63329"/>
            <w:sz w:val="24"/>
            <w:szCs w:val="24"/>
            <w:lang w:val="en-US"/>
          </w:rPr>
          <w:delText>-M</w:delText>
        </w:r>
      </w:del>
      <w:r w:rsidRPr="00CC664D">
        <w:rPr>
          <w:color w:val="E63329"/>
          <w:sz w:val="24"/>
          <w:szCs w:val="24"/>
          <w:lang w:val="en-US"/>
        </w:rPr>
        <w:t xml:space="preserve">odal </w:t>
      </w:r>
      <w:r w:rsidR="009B012D" w:rsidRPr="00CC664D">
        <w:rPr>
          <w:color w:val="E63329"/>
          <w:sz w:val="24"/>
          <w:szCs w:val="24"/>
          <w:lang w:val="en-US"/>
        </w:rPr>
        <w:t>Transportation</w:t>
      </w:r>
    </w:p>
    <w:p w14:paraId="3ECD78AA" w14:textId="77777777" w:rsidR="009B6D36" w:rsidRPr="00CC664D" w:rsidRDefault="009B6D36">
      <w:pPr>
        <w:pBdr>
          <w:top w:val="nil"/>
          <w:left w:val="nil"/>
          <w:bottom w:val="nil"/>
          <w:right w:val="nil"/>
          <w:between w:val="nil"/>
        </w:pBdr>
        <w:rPr>
          <w:lang w:val="en-US"/>
        </w:rPr>
      </w:pPr>
    </w:p>
    <w:p w14:paraId="6B9AED2B" w14:textId="77777777" w:rsidR="006D65FF" w:rsidRPr="00CC664D" w:rsidRDefault="006D65FF">
      <w:pPr>
        <w:pBdr>
          <w:top w:val="nil"/>
          <w:left w:val="nil"/>
          <w:bottom w:val="nil"/>
          <w:right w:val="nil"/>
          <w:between w:val="nil"/>
        </w:pBdr>
        <w:rPr>
          <w:lang w:val="en-US"/>
        </w:rPr>
      </w:pPr>
    </w:p>
    <w:p w14:paraId="31897B8A" w14:textId="77777777" w:rsidR="006D65FF" w:rsidRPr="00CC664D" w:rsidRDefault="006D65FF">
      <w:pPr>
        <w:pBdr>
          <w:top w:val="nil"/>
          <w:left w:val="nil"/>
          <w:bottom w:val="nil"/>
          <w:right w:val="nil"/>
          <w:between w:val="nil"/>
        </w:pBdr>
        <w:rPr>
          <w:lang w:val="en-US"/>
        </w:rPr>
      </w:pPr>
    </w:p>
    <w:p w14:paraId="02552CC9" w14:textId="77777777" w:rsidR="006D65FF" w:rsidRPr="00CC664D" w:rsidRDefault="006D65FF">
      <w:pPr>
        <w:pBdr>
          <w:top w:val="nil"/>
          <w:left w:val="nil"/>
          <w:bottom w:val="nil"/>
          <w:right w:val="nil"/>
          <w:between w:val="nil"/>
        </w:pBdr>
        <w:rPr>
          <w:lang w:val="en-US"/>
        </w:rPr>
      </w:pPr>
    </w:p>
    <w:p w14:paraId="18A3D1B8" w14:textId="77777777" w:rsidR="006D65FF" w:rsidRPr="00CC664D" w:rsidRDefault="006D65FF">
      <w:pPr>
        <w:pBdr>
          <w:top w:val="nil"/>
          <w:left w:val="nil"/>
          <w:bottom w:val="nil"/>
          <w:right w:val="nil"/>
          <w:between w:val="nil"/>
        </w:pBdr>
        <w:rPr>
          <w:lang w:val="en-US"/>
        </w:rPr>
      </w:pPr>
    </w:p>
    <w:p w14:paraId="5FB14A40" w14:textId="77777777" w:rsidR="006D65FF" w:rsidRPr="00CC664D" w:rsidRDefault="006D65FF">
      <w:pPr>
        <w:pBdr>
          <w:top w:val="nil"/>
          <w:left w:val="nil"/>
          <w:bottom w:val="nil"/>
          <w:right w:val="nil"/>
          <w:between w:val="nil"/>
        </w:pBdr>
        <w:rPr>
          <w:lang w:val="en-US"/>
        </w:rPr>
      </w:pPr>
    </w:p>
    <w:p w14:paraId="2F7A51E4" w14:textId="77777777" w:rsidR="006D65FF" w:rsidRPr="00CC664D" w:rsidRDefault="006D65FF">
      <w:pPr>
        <w:pBdr>
          <w:top w:val="nil"/>
          <w:left w:val="nil"/>
          <w:bottom w:val="nil"/>
          <w:right w:val="nil"/>
          <w:between w:val="nil"/>
        </w:pBdr>
        <w:rPr>
          <w:lang w:val="en-US"/>
        </w:rPr>
      </w:pPr>
    </w:p>
    <w:p w14:paraId="02A46D1A" w14:textId="77777777" w:rsidR="006D65FF" w:rsidRPr="00CC664D" w:rsidRDefault="006D65FF">
      <w:pPr>
        <w:pBdr>
          <w:top w:val="nil"/>
          <w:left w:val="nil"/>
          <w:bottom w:val="nil"/>
          <w:right w:val="nil"/>
          <w:between w:val="nil"/>
        </w:pBdr>
        <w:rPr>
          <w:lang w:val="en-US"/>
        </w:rPr>
      </w:pPr>
    </w:p>
    <w:p w14:paraId="78FA26AE" w14:textId="77777777" w:rsidR="006D65FF" w:rsidRPr="00CC664D" w:rsidRDefault="006D65FF">
      <w:pPr>
        <w:pBdr>
          <w:top w:val="nil"/>
          <w:left w:val="nil"/>
          <w:bottom w:val="nil"/>
          <w:right w:val="nil"/>
          <w:between w:val="nil"/>
        </w:pBdr>
        <w:rPr>
          <w:lang w:val="en-US"/>
        </w:rPr>
      </w:pPr>
    </w:p>
    <w:p w14:paraId="2FAACFCF" w14:textId="77777777" w:rsidR="006D65FF" w:rsidRPr="00CC664D" w:rsidRDefault="006D65FF">
      <w:pPr>
        <w:pBdr>
          <w:top w:val="nil"/>
          <w:left w:val="nil"/>
          <w:bottom w:val="nil"/>
          <w:right w:val="nil"/>
          <w:between w:val="nil"/>
        </w:pBdr>
        <w:rPr>
          <w:lang w:val="en-US"/>
        </w:rPr>
      </w:pPr>
    </w:p>
    <w:p w14:paraId="46F306A6" w14:textId="77777777" w:rsidR="009B6D36" w:rsidRPr="00CC664D" w:rsidRDefault="009B6D36">
      <w:pPr>
        <w:pBdr>
          <w:top w:val="nil"/>
          <w:left w:val="nil"/>
          <w:bottom w:val="nil"/>
          <w:right w:val="nil"/>
          <w:between w:val="nil"/>
        </w:pBdr>
        <w:rPr>
          <w:lang w:val="en-US"/>
        </w:rPr>
      </w:pPr>
    </w:p>
    <w:p w14:paraId="7452EEF6" w14:textId="77777777" w:rsidR="006D65FF" w:rsidRPr="00CC664D" w:rsidRDefault="006D65FF">
      <w:pPr>
        <w:pBdr>
          <w:top w:val="nil"/>
          <w:left w:val="nil"/>
          <w:bottom w:val="nil"/>
          <w:right w:val="nil"/>
          <w:between w:val="nil"/>
        </w:pBdr>
        <w:rPr>
          <w:lang w:val="en-US"/>
        </w:rPr>
      </w:pPr>
    </w:p>
    <w:p w14:paraId="2CA63959" w14:textId="77777777" w:rsidR="006D65FF" w:rsidRPr="00CC664D" w:rsidRDefault="006D65FF">
      <w:pPr>
        <w:pBdr>
          <w:top w:val="nil"/>
          <w:left w:val="nil"/>
          <w:bottom w:val="nil"/>
          <w:right w:val="nil"/>
          <w:between w:val="nil"/>
        </w:pBdr>
        <w:rPr>
          <w:lang w:val="en-US"/>
        </w:rPr>
      </w:pPr>
    </w:p>
    <w:p w14:paraId="7FF2C70C" w14:textId="77777777" w:rsidR="009B6D36" w:rsidRPr="00CC664D" w:rsidRDefault="009B6D36">
      <w:pPr>
        <w:pBdr>
          <w:top w:val="nil"/>
          <w:left w:val="nil"/>
          <w:bottom w:val="nil"/>
          <w:right w:val="nil"/>
          <w:between w:val="nil"/>
        </w:pBdr>
        <w:rPr>
          <w:lang w:val="en-US"/>
        </w:rPr>
      </w:pPr>
    </w:p>
    <w:p w14:paraId="1FCB0EA6" w14:textId="77777777" w:rsidR="009B6D36" w:rsidRPr="00CC664D" w:rsidRDefault="009B6D36">
      <w:pPr>
        <w:pBdr>
          <w:top w:val="nil"/>
          <w:left w:val="nil"/>
          <w:bottom w:val="nil"/>
          <w:right w:val="nil"/>
          <w:between w:val="nil"/>
        </w:pBdr>
        <w:rPr>
          <w:lang w:val="en-US"/>
        </w:rPr>
      </w:pPr>
    </w:p>
    <w:p w14:paraId="4BFDB060" w14:textId="62D479D1" w:rsidR="00950F5B" w:rsidRPr="00CC664D" w:rsidRDefault="00831699" w:rsidP="006D65FF">
      <w:pPr>
        <w:pBdr>
          <w:top w:val="nil"/>
          <w:left w:val="nil"/>
          <w:bottom w:val="nil"/>
          <w:right w:val="nil"/>
          <w:between w:val="nil"/>
        </w:pBdr>
        <w:spacing w:line="300" w:lineRule="auto"/>
        <w:rPr>
          <w:b/>
          <w:color w:val="E63329"/>
          <w:sz w:val="28"/>
          <w:szCs w:val="24"/>
          <w:lang w:val="en-US"/>
        </w:rPr>
      </w:pPr>
      <w:r w:rsidRPr="00CC664D">
        <w:rPr>
          <w:b/>
          <w:color w:val="E63329"/>
          <w:sz w:val="28"/>
          <w:szCs w:val="24"/>
          <w:lang w:val="en-US"/>
        </w:rPr>
        <w:t xml:space="preserve">Issued </w:t>
      </w:r>
      <w:r w:rsidR="006D65FF" w:rsidRPr="00CC664D">
        <w:rPr>
          <w:b/>
          <w:color w:val="E63329"/>
          <w:sz w:val="28"/>
          <w:szCs w:val="24"/>
          <w:lang w:val="en-US"/>
        </w:rPr>
        <w:t>by:</w:t>
      </w:r>
    </w:p>
    <w:p w14:paraId="5E6423F2" w14:textId="60EC6BB1" w:rsidR="00950F5B" w:rsidRPr="00CC664D" w:rsidRDefault="00CC664D">
      <w:pPr>
        <w:pBdr>
          <w:top w:val="nil"/>
          <w:left w:val="nil"/>
          <w:bottom w:val="nil"/>
          <w:right w:val="nil"/>
          <w:between w:val="nil"/>
        </w:pBdr>
        <w:tabs>
          <w:tab w:val="left" w:pos="7088"/>
        </w:tabs>
        <w:rPr>
          <w:lang w:val="en-US"/>
        </w:rPr>
      </w:pPr>
      <w:sdt>
        <w:sdtPr>
          <w:rPr>
            <w:b/>
            <w:color w:val="8EA2A2"/>
            <w:sz w:val="24"/>
            <w:szCs w:val="24"/>
            <w:lang w:val="en-US"/>
          </w:rPr>
          <w:tag w:val="goog_rdk_0"/>
          <w:id w:val="-680581741"/>
        </w:sdtPr>
        <w:sdtEndPr>
          <w:rPr>
            <w:b w:val="0"/>
            <w:color w:val="333332"/>
            <w:sz w:val="20"/>
            <w:szCs w:val="20"/>
          </w:rPr>
        </w:sdtEndPr>
        <w:sdtContent>
          <w:r w:rsidR="00362ECD" w:rsidRPr="00CC664D">
            <w:rPr>
              <w:b/>
              <w:color w:val="8EA2A2"/>
              <w:sz w:val="24"/>
              <w:szCs w:val="24"/>
              <w:lang w:val="en-US"/>
            </w:rPr>
            <w:t>Caltrans</w:t>
          </w:r>
          <w:r w:rsidR="009F0E16" w:rsidRPr="00CC664D">
            <w:rPr>
              <w:b/>
              <w:color w:val="8EA2A2"/>
              <w:sz w:val="24"/>
              <w:szCs w:val="24"/>
              <w:lang w:val="en-US"/>
            </w:rPr>
            <w:t>,</w:t>
          </w:r>
          <w:r w:rsidR="00362ECD" w:rsidRPr="00CC664D">
            <w:rPr>
              <w:b/>
              <w:color w:val="8EA2A2"/>
              <w:sz w:val="24"/>
              <w:szCs w:val="24"/>
              <w:lang w:val="en-US"/>
            </w:rPr>
            <w:t xml:space="preserve"> on behalf of the California Integrated Travel Project (CalSTA, Caltrans, CCJPA, regional and local partners)</w:t>
          </w:r>
          <w:r w:rsidR="00021299" w:rsidRPr="00CC664D">
            <w:rPr>
              <w:b/>
              <w:color w:val="8EA2A2"/>
              <w:sz w:val="24"/>
              <w:szCs w:val="24"/>
              <w:lang w:val="en-US"/>
            </w:rPr>
            <w:t>; and</w:t>
          </w:r>
        </w:sdtContent>
      </w:sdt>
    </w:p>
    <w:p w14:paraId="6DE98A66" w14:textId="0E275F53" w:rsidR="00021299" w:rsidRPr="00CC664D" w:rsidRDefault="00CC664D" w:rsidP="00021299">
      <w:pPr>
        <w:pBdr>
          <w:top w:val="nil"/>
          <w:left w:val="nil"/>
          <w:bottom w:val="nil"/>
          <w:right w:val="nil"/>
          <w:between w:val="nil"/>
        </w:pBdr>
        <w:spacing w:line="300" w:lineRule="auto"/>
        <w:rPr>
          <w:b/>
          <w:color w:val="E63329"/>
          <w:sz w:val="28"/>
          <w:szCs w:val="24"/>
          <w:lang w:val="en-US"/>
        </w:rPr>
      </w:pPr>
      <w:sdt>
        <w:sdtPr>
          <w:rPr>
            <w:b/>
            <w:color w:val="8EA2A2"/>
            <w:sz w:val="24"/>
            <w:szCs w:val="24"/>
            <w:lang w:val="en-US"/>
          </w:rPr>
          <w:tag w:val="goog_rdk_0"/>
          <w:id w:val="1041327440"/>
        </w:sdtPr>
        <w:sdtEndPr>
          <w:rPr>
            <w:b w:val="0"/>
            <w:color w:val="333332"/>
            <w:sz w:val="20"/>
            <w:szCs w:val="20"/>
          </w:rPr>
        </w:sdtEndPr>
        <w:sdtContent>
          <w:r w:rsidR="00021299" w:rsidRPr="00CC664D">
            <w:rPr>
              <w:b/>
              <w:color w:val="8EA2A2"/>
              <w:sz w:val="24"/>
              <w:szCs w:val="24"/>
              <w:lang w:val="en-US"/>
            </w:rPr>
            <w:t>California Air Resources Board</w:t>
          </w:r>
        </w:sdtContent>
      </w:sdt>
    </w:p>
    <w:p w14:paraId="42C3E949" w14:textId="77777777" w:rsidR="006D65FF" w:rsidRPr="00CC664D" w:rsidRDefault="006D65FF">
      <w:pPr>
        <w:pBdr>
          <w:top w:val="nil"/>
          <w:left w:val="nil"/>
          <w:bottom w:val="nil"/>
          <w:right w:val="nil"/>
          <w:between w:val="nil"/>
        </w:pBdr>
        <w:spacing w:line="300" w:lineRule="auto"/>
        <w:rPr>
          <w:b/>
          <w:color w:val="E63329"/>
          <w:sz w:val="28"/>
          <w:lang w:val="en-US"/>
        </w:rPr>
      </w:pPr>
    </w:p>
    <w:p w14:paraId="70D95E59" w14:textId="77777777" w:rsidR="006D65FF" w:rsidRPr="00CC664D" w:rsidRDefault="006D65FF">
      <w:pPr>
        <w:pBdr>
          <w:top w:val="nil"/>
          <w:left w:val="nil"/>
          <w:bottom w:val="nil"/>
          <w:right w:val="nil"/>
          <w:between w:val="nil"/>
        </w:pBdr>
        <w:spacing w:line="300" w:lineRule="auto"/>
        <w:rPr>
          <w:b/>
          <w:color w:val="E63329"/>
          <w:sz w:val="28"/>
          <w:lang w:val="en-US"/>
        </w:rPr>
      </w:pPr>
    </w:p>
    <w:p w14:paraId="5E056B73" w14:textId="77777777" w:rsidR="006D65FF" w:rsidRPr="00CC664D" w:rsidRDefault="006D65FF">
      <w:pPr>
        <w:pBdr>
          <w:top w:val="nil"/>
          <w:left w:val="nil"/>
          <w:bottom w:val="nil"/>
          <w:right w:val="nil"/>
          <w:between w:val="nil"/>
        </w:pBdr>
        <w:spacing w:line="300" w:lineRule="auto"/>
        <w:rPr>
          <w:b/>
          <w:color w:val="E63329"/>
          <w:sz w:val="28"/>
          <w:lang w:val="en-US"/>
        </w:rPr>
      </w:pPr>
    </w:p>
    <w:p w14:paraId="10F80301" w14:textId="77777777" w:rsidR="006D65FF" w:rsidRPr="00CC664D" w:rsidRDefault="006D65FF" w:rsidP="006D65FF">
      <w:pPr>
        <w:pBdr>
          <w:top w:val="nil"/>
          <w:left w:val="nil"/>
          <w:bottom w:val="nil"/>
          <w:right w:val="nil"/>
          <w:between w:val="nil"/>
        </w:pBdr>
        <w:spacing w:line="300" w:lineRule="auto"/>
        <w:rPr>
          <w:b/>
          <w:color w:val="E63329"/>
          <w:sz w:val="28"/>
          <w:szCs w:val="24"/>
          <w:lang w:val="en-US"/>
        </w:rPr>
      </w:pPr>
      <w:r w:rsidRPr="00CC664D">
        <w:rPr>
          <w:b/>
          <w:color w:val="E63329"/>
          <w:sz w:val="28"/>
          <w:szCs w:val="24"/>
          <w:lang w:val="en-US"/>
        </w:rPr>
        <w:t>Author(s):</w:t>
      </w:r>
    </w:p>
    <w:p w14:paraId="15980A3E" w14:textId="6A55F4E8" w:rsidR="006D65FF" w:rsidRPr="00CC664D" w:rsidRDefault="006D65FF" w:rsidP="006D65FF">
      <w:pPr>
        <w:pBdr>
          <w:top w:val="nil"/>
          <w:left w:val="nil"/>
          <w:bottom w:val="nil"/>
          <w:right w:val="nil"/>
          <w:between w:val="nil"/>
        </w:pBdr>
        <w:rPr>
          <w:b/>
          <w:color w:val="8EA2A2"/>
          <w:szCs w:val="24"/>
          <w:lang w:val="en-US"/>
        </w:rPr>
      </w:pPr>
      <w:bookmarkStart w:id="3" w:name="bookmark=id.30j0zll" w:colFirst="0" w:colLast="0"/>
      <w:bookmarkStart w:id="4" w:name="bookmark=id.gjdgxs" w:colFirst="0" w:colLast="0"/>
      <w:bookmarkEnd w:id="3"/>
      <w:bookmarkEnd w:id="4"/>
      <w:r w:rsidRPr="00CC664D">
        <w:rPr>
          <w:b/>
          <w:color w:val="8EA2A2"/>
          <w:szCs w:val="24"/>
          <w:lang w:val="en-US"/>
        </w:rPr>
        <w:t>Rebel</w:t>
      </w:r>
    </w:p>
    <w:p w14:paraId="69901C89" w14:textId="77777777" w:rsidR="006D65FF" w:rsidRPr="00CC664D" w:rsidRDefault="006D65FF" w:rsidP="006D65FF">
      <w:pPr>
        <w:pBdr>
          <w:top w:val="nil"/>
          <w:left w:val="nil"/>
          <w:bottom w:val="nil"/>
          <w:right w:val="nil"/>
          <w:between w:val="nil"/>
        </w:pBdr>
        <w:rPr>
          <w:color w:val="8EA2A2"/>
          <w:szCs w:val="24"/>
          <w:lang w:val="en-US"/>
        </w:rPr>
      </w:pPr>
    </w:p>
    <w:p w14:paraId="42FB44FA" w14:textId="77777777" w:rsidR="006D65FF" w:rsidRPr="00CC664D" w:rsidRDefault="006D65FF">
      <w:pPr>
        <w:pBdr>
          <w:top w:val="nil"/>
          <w:left w:val="nil"/>
          <w:bottom w:val="nil"/>
          <w:right w:val="nil"/>
          <w:between w:val="nil"/>
        </w:pBdr>
        <w:spacing w:line="300" w:lineRule="auto"/>
        <w:rPr>
          <w:b/>
          <w:color w:val="E63329"/>
          <w:sz w:val="28"/>
          <w:lang w:val="en-US"/>
        </w:rPr>
      </w:pPr>
    </w:p>
    <w:p w14:paraId="3C91F11B" w14:textId="77777777" w:rsidR="005A4833" w:rsidRPr="00CC664D" w:rsidRDefault="005A4833">
      <w:pPr>
        <w:pBdr>
          <w:top w:val="nil"/>
          <w:left w:val="nil"/>
          <w:bottom w:val="nil"/>
          <w:right w:val="nil"/>
          <w:between w:val="nil"/>
        </w:pBdr>
        <w:spacing w:line="300" w:lineRule="auto"/>
        <w:rPr>
          <w:b/>
          <w:color w:val="E63329"/>
          <w:sz w:val="28"/>
          <w:lang w:val="en-US"/>
        </w:rPr>
      </w:pPr>
    </w:p>
    <w:p w14:paraId="45DB5AD2" w14:textId="77777777" w:rsidR="005A4833" w:rsidRPr="00CC664D" w:rsidRDefault="005A4833">
      <w:pPr>
        <w:pBdr>
          <w:top w:val="nil"/>
          <w:left w:val="nil"/>
          <w:bottom w:val="nil"/>
          <w:right w:val="nil"/>
          <w:between w:val="nil"/>
        </w:pBdr>
        <w:spacing w:line="300" w:lineRule="auto"/>
        <w:rPr>
          <w:b/>
          <w:color w:val="E63329"/>
          <w:sz w:val="28"/>
          <w:lang w:val="en-US"/>
        </w:rPr>
      </w:pPr>
    </w:p>
    <w:p w14:paraId="0B38051B" w14:textId="77777777" w:rsidR="00950F5B" w:rsidRPr="00CC664D" w:rsidRDefault="0069276A">
      <w:pPr>
        <w:pBdr>
          <w:top w:val="nil"/>
          <w:left w:val="nil"/>
          <w:bottom w:val="nil"/>
          <w:right w:val="nil"/>
          <w:between w:val="nil"/>
        </w:pBdr>
        <w:spacing w:line="300" w:lineRule="auto"/>
        <w:rPr>
          <w:b/>
          <w:color w:val="E63329"/>
          <w:sz w:val="28"/>
          <w:lang w:val="en-US"/>
        </w:rPr>
      </w:pPr>
      <w:r w:rsidRPr="00CC664D">
        <w:rPr>
          <w:b/>
          <w:color w:val="E63329"/>
          <w:sz w:val="28"/>
          <w:lang w:val="en-US"/>
        </w:rPr>
        <w:t>Place, date:</w:t>
      </w:r>
    </w:p>
    <w:p w14:paraId="7F2895FA" w14:textId="1D15C1B5" w:rsidR="00950F5B" w:rsidRPr="00CC664D" w:rsidRDefault="0069276A">
      <w:pPr>
        <w:pBdr>
          <w:top w:val="nil"/>
          <w:left w:val="nil"/>
          <w:bottom w:val="nil"/>
          <w:right w:val="nil"/>
          <w:between w:val="nil"/>
        </w:pBdr>
        <w:spacing w:line="300" w:lineRule="auto"/>
        <w:rPr>
          <w:b/>
          <w:color w:val="E63329"/>
          <w:lang w:val="en-US"/>
        </w:rPr>
      </w:pPr>
      <w:r w:rsidRPr="00CC664D">
        <w:rPr>
          <w:b/>
          <w:color w:val="8EA2A2"/>
          <w:szCs w:val="24"/>
          <w:lang w:val="en-US"/>
        </w:rPr>
        <w:t xml:space="preserve">Sacramento, </w:t>
      </w:r>
      <w:r w:rsidR="003E4E16" w:rsidRPr="00CC664D">
        <w:rPr>
          <w:b/>
          <w:color w:val="8EA2A2"/>
          <w:szCs w:val="24"/>
          <w:lang w:val="en-US"/>
        </w:rPr>
        <w:t>January</w:t>
      </w:r>
      <w:r w:rsidR="009D006A" w:rsidRPr="00CC664D">
        <w:rPr>
          <w:b/>
          <w:color w:val="8EA2A2"/>
          <w:szCs w:val="24"/>
          <w:lang w:val="en-US"/>
        </w:rPr>
        <w:t xml:space="preserve"> 202</w:t>
      </w:r>
      <w:r w:rsidR="003E4E16" w:rsidRPr="00CC664D">
        <w:rPr>
          <w:b/>
          <w:color w:val="8EA2A2"/>
          <w:szCs w:val="24"/>
          <w:lang w:val="en-US"/>
        </w:rPr>
        <w:t>1</w:t>
      </w:r>
    </w:p>
    <w:p w14:paraId="530E885D" w14:textId="77777777" w:rsidR="00950F5B" w:rsidRPr="00CC664D" w:rsidRDefault="00950F5B">
      <w:pPr>
        <w:pBdr>
          <w:top w:val="nil"/>
          <w:left w:val="nil"/>
          <w:bottom w:val="nil"/>
          <w:right w:val="nil"/>
          <w:between w:val="nil"/>
        </w:pBdr>
        <w:spacing w:line="300" w:lineRule="auto"/>
        <w:rPr>
          <w:color w:val="E63329"/>
          <w:lang w:val="en-US"/>
        </w:rPr>
      </w:pPr>
    </w:p>
    <w:p w14:paraId="1827D7A2" w14:textId="0D1C0E3C" w:rsidR="007B015A" w:rsidRPr="00CC664D" w:rsidRDefault="007B015A" w:rsidP="004B22B5">
      <w:pPr>
        <w:pBdr>
          <w:top w:val="nil"/>
          <w:left w:val="nil"/>
          <w:bottom w:val="nil"/>
          <w:right w:val="nil"/>
          <w:between w:val="nil"/>
        </w:pBdr>
        <w:rPr>
          <w:lang w:val="en-US"/>
        </w:rPr>
      </w:pPr>
      <w:bookmarkStart w:id="5" w:name="_heading=h.51y3267a0c9k" w:colFirst="0" w:colLast="0"/>
      <w:bookmarkStart w:id="6" w:name="_heading=h.cllexl1uf0u" w:colFirst="0" w:colLast="0"/>
      <w:bookmarkEnd w:id="5"/>
      <w:bookmarkEnd w:id="6"/>
    </w:p>
    <w:p w14:paraId="085ABDFC" w14:textId="77777777" w:rsidR="009B012D" w:rsidRPr="00CC664D" w:rsidRDefault="009B012D" w:rsidP="004B22B5">
      <w:pPr>
        <w:pBdr>
          <w:top w:val="nil"/>
          <w:left w:val="nil"/>
          <w:bottom w:val="nil"/>
          <w:right w:val="nil"/>
          <w:between w:val="nil"/>
        </w:pBdr>
        <w:rPr>
          <w:lang w:val="en-US"/>
        </w:rPr>
      </w:pPr>
    </w:p>
    <w:p w14:paraId="4B882E81" w14:textId="77777777" w:rsidR="007B015A" w:rsidRPr="00CC664D" w:rsidRDefault="007B015A" w:rsidP="004B22B5">
      <w:pPr>
        <w:pBdr>
          <w:top w:val="nil"/>
          <w:left w:val="nil"/>
          <w:bottom w:val="nil"/>
          <w:right w:val="nil"/>
          <w:between w:val="nil"/>
        </w:pBdr>
        <w:rPr>
          <w:b/>
          <w:color w:val="E63329"/>
          <w:sz w:val="36"/>
          <w:szCs w:val="36"/>
          <w:lang w:val="en-US"/>
        </w:rPr>
      </w:pPr>
    </w:p>
    <w:p w14:paraId="68378994" w14:textId="31C431A5" w:rsidR="00AB3480" w:rsidRPr="00CC664D" w:rsidRDefault="00A94133">
      <w:pPr>
        <w:pBdr>
          <w:top w:val="nil"/>
          <w:left w:val="nil"/>
          <w:bottom w:val="nil"/>
          <w:right w:val="nil"/>
          <w:between w:val="nil"/>
        </w:pBdr>
        <w:spacing w:after="150"/>
        <w:rPr>
          <w:b/>
          <w:color w:val="E63329"/>
          <w:sz w:val="36"/>
          <w:szCs w:val="36"/>
          <w:lang w:val="en-US"/>
        </w:rPr>
      </w:pPr>
      <w:bookmarkStart w:id="7" w:name="_heading=h.3we2ryafu43" w:colFirst="0" w:colLast="0"/>
      <w:bookmarkEnd w:id="7"/>
      <w:r w:rsidRPr="00CC664D">
        <w:rPr>
          <w:b/>
          <w:color w:val="E63329"/>
          <w:sz w:val="36"/>
          <w:szCs w:val="36"/>
          <w:lang w:val="en-US"/>
        </w:rPr>
        <w:lastRenderedPageBreak/>
        <w:t xml:space="preserve">Cover </w:t>
      </w:r>
      <w:r w:rsidR="00AB3480" w:rsidRPr="00CC664D">
        <w:rPr>
          <w:b/>
          <w:color w:val="E63329"/>
          <w:sz w:val="36"/>
          <w:szCs w:val="36"/>
          <w:lang w:val="en-US"/>
        </w:rPr>
        <w:t>Letter</w:t>
      </w:r>
    </w:p>
    <w:p w14:paraId="5EDA7C35" w14:textId="47338A3D" w:rsidR="00AB3480" w:rsidRPr="00CC664D" w:rsidRDefault="00AB3480" w:rsidP="00AB3480">
      <w:pPr>
        <w:contextualSpacing/>
        <w:jc w:val="both"/>
        <w:rPr>
          <w:lang w:val="en-US"/>
        </w:rPr>
      </w:pPr>
      <w:r w:rsidRPr="00CC664D">
        <w:rPr>
          <w:lang w:val="en-US"/>
        </w:rPr>
        <w:t xml:space="preserve">California is </w:t>
      </w:r>
      <w:del w:id="8" w:author="harrison peck" w:date="2021-01-26T14:54:00Z">
        <w:r w:rsidRPr="00CC664D" w:rsidDel="000505C8">
          <w:rPr>
            <w:lang w:val="en-US"/>
          </w:rPr>
          <w:delText>one of</w:delText>
        </w:r>
      </w:del>
      <w:ins w:id="9" w:author="harrison peck" w:date="2021-01-26T14:54:00Z">
        <w:r w:rsidR="000505C8" w:rsidRPr="00CC664D">
          <w:rPr>
            <w:lang w:val="en-US"/>
          </w:rPr>
          <w:t>among</w:t>
        </w:r>
      </w:ins>
      <w:r w:rsidRPr="00CC664D">
        <w:rPr>
          <w:lang w:val="en-US"/>
        </w:rPr>
        <w:t xml:space="preserve"> the </w:t>
      </w:r>
      <w:ins w:id="10" w:author="harrison peck" w:date="2021-01-26T14:54:00Z">
        <w:r w:rsidR="000505C8" w:rsidRPr="00CC664D">
          <w:rPr>
            <w:lang w:val="en-US"/>
          </w:rPr>
          <w:t xml:space="preserve">world’s </w:t>
        </w:r>
      </w:ins>
      <w:r w:rsidRPr="00CC664D">
        <w:rPr>
          <w:lang w:val="en-US"/>
        </w:rPr>
        <w:t>leading economies</w:t>
      </w:r>
      <w:ins w:id="11" w:author="harrison peck" w:date="2021-01-26T14:54:00Z">
        <w:r w:rsidR="000505C8" w:rsidRPr="00CC664D">
          <w:rPr>
            <w:lang w:val="en-US"/>
          </w:rPr>
          <w:t>,</w:t>
        </w:r>
      </w:ins>
      <w:r w:rsidRPr="00CC664D">
        <w:rPr>
          <w:lang w:val="en-US"/>
        </w:rPr>
        <w:t xml:space="preserve"> </w:t>
      </w:r>
      <w:del w:id="12" w:author="harrison peck" w:date="2021-01-26T14:54:00Z">
        <w:r w:rsidRPr="00CC664D" w:rsidDel="000505C8">
          <w:rPr>
            <w:lang w:val="en-US"/>
          </w:rPr>
          <w:delText xml:space="preserve">in the world and </w:delText>
        </w:r>
      </w:del>
      <w:r w:rsidRPr="00CC664D">
        <w:rPr>
          <w:lang w:val="en-US"/>
        </w:rPr>
        <w:t xml:space="preserve">home to some of the largest and most complex public transportation systems and </w:t>
      </w:r>
      <w:del w:id="13" w:author="harrison peck" w:date="2021-01-26T14:55:00Z">
        <w:r w:rsidRPr="00CC664D" w:rsidDel="000505C8">
          <w:rPr>
            <w:lang w:val="en-US"/>
          </w:rPr>
          <w:delText xml:space="preserve">leading </w:delText>
        </w:r>
      </w:del>
      <w:r w:rsidRPr="00CC664D">
        <w:rPr>
          <w:lang w:val="en-US"/>
        </w:rPr>
        <w:t xml:space="preserve">new mobility companies in the United States. </w:t>
      </w:r>
      <w:ins w:id="14" w:author="harrison peck" w:date="2021-01-26T15:05:00Z">
        <w:r w:rsidR="001A1501" w:rsidRPr="00CC664D">
          <w:rPr>
            <w:lang w:val="en-US"/>
          </w:rPr>
          <w:t xml:space="preserve">However, </w:t>
        </w:r>
      </w:ins>
      <w:del w:id="15" w:author="harrison peck" w:date="2021-01-26T15:05:00Z">
        <w:r w:rsidRPr="00CC664D" w:rsidDel="001A1501">
          <w:rPr>
            <w:lang w:val="en-US"/>
          </w:rPr>
          <w:delText>T</w:delText>
        </w:r>
      </w:del>
      <w:ins w:id="16" w:author="harrison peck" w:date="2021-01-26T15:05:00Z">
        <w:r w:rsidR="001A1501" w:rsidRPr="00CC664D">
          <w:rPr>
            <w:lang w:val="en-US"/>
          </w:rPr>
          <w:t>t</w:t>
        </w:r>
      </w:ins>
      <w:r w:rsidRPr="00CC664D">
        <w:rPr>
          <w:lang w:val="en-US"/>
        </w:rPr>
        <w:t xml:space="preserve">he </w:t>
      </w:r>
      <w:commentRangeStart w:id="17"/>
      <w:r w:rsidRPr="00CC664D">
        <w:rPr>
          <w:lang w:val="en-US"/>
        </w:rPr>
        <w:t xml:space="preserve">disaggregation of transportation services </w:t>
      </w:r>
      <w:commentRangeEnd w:id="17"/>
      <w:r w:rsidR="00825CB9">
        <w:rPr>
          <w:rStyle w:val="CommentReference"/>
          <w:rFonts w:cs="Maiandra GD"/>
          <w:color w:val="333332" w:themeColor="text1"/>
        </w:rPr>
        <w:commentReference w:id="17"/>
      </w:r>
      <w:r w:rsidRPr="00CC664D">
        <w:rPr>
          <w:lang w:val="en-US"/>
        </w:rPr>
        <w:t xml:space="preserve">in California leads to high costs for transportation </w:t>
      </w:r>
      <w:del w:id="18" w:author="harrison peck" w:date="2021-01-26T15:05:00Z">
        <w:r w:rsidRPr="00CC664D" w:rsidDel="001A1501">
          <w:rPr>
            <w:lang w:val="en-US"/>
          </w:rPr>
          <w:delText xml:space="preserve">operators </w:delText>
        </w:r>
      </w:del>
      <w:ins w:id="19" w:author="harrison peck" w:date="2021-01-26T15:05:00Z">
        <w:r w:rsidR="001A1501" w:rsidRPr="00CC664D">
          <w:rPr>
            <w:lang w:val="en-US"/>
          </w:rPr>
          <w:t xml:space="preserve">providers </w:t>
        </w:r>
      </w:ins>
      <w:r w:rsidRPr="00CC664D">
        <w:rPr>
          <w:lang w:val="en-US"/>
        </w:rPr>
        <w:t xml:space="preserve">and a poor customer experience for residents and visitors alike. </w:t>
      </w:r>
      <w:commentRangeStart w:id="20"/>
      <w:r w:rsidR="00DF3570" w:rsidRPr="00CC664D">
        <w:rPr>
          <w:lang w:val="en-US"/>
        </w:rPr>
        <w:t>Furthermore, disaggregated mobility services limit the climate benefits that may be achieved from the use of shared</w:t>
      </w:r>
      <w:ins w:id="21" w:author="harrison peck" w:date="2021-01-27T11:03:00Z">
        <w:r w:rsidR="00C51D57">
          <w:rPr>
            <w:lang w:val="en-US"/>
          </w:rPr>
          <w:t>-</w:t>
        </w:r>
      </w:ins>
      <w:del w:id="22" w:author="harrison peck" w:date="2021-01-27T11:03:00Z">
        <w:r w:rsidR="00DF3570" w:rsidRPr="00CC664D" w:rsidDel="00C51D57">
          <w:rPr>
            <w:lang w:val="en-US"/>
          </w:rPr>
          <w:delText xml:space="preserve"> </w:delText>
        </w:r>
      </w:del>
      <w:r w:rsidR="00DF3570" w:rsidRPr="00CC664D">
        <w:rPr>
          <w:lang w:val="en-US"/>
        </w:rPr>
        <w:t>mobility services</w:t>
      </w:r>
      <w:commentRangeEnd w:id="20"/>
      <w:r w:rsidR="001A1501" w:rsidRPr="00CC664D">
        <w:rPr>
          <w:rStyle w:val="CommentReference"/>
          <w:rFonts w:cs="Maiandra GD"/>
          <w:color w:val="333332" w:themeColor="text1"/>
          <w:lang w:val="en-US"/>
        </w:rPr>
        <w:commentReference w:id="20"/>
      </w:r>
      <w:r w:rsidR="00DF3570" w:rsidRPr="00CC664D">
        <w:rPr>
          <w:lang w:val="en-US"/>
        </w:rPr>
        <w:t xml:space="preserve">. </w:t>
      </w:r>
      <w:r w:rsidRPr="00CC664D">
        <w:rPr>
          <w:lang w:val="en-US"/>
        </w:rPr>
        <w:t>As</w:t>
      </w:r>
      <w:r w:rsidR="00995462" w:rsidRPr="00CC664D">
        <w:rPr>
          <w:lang w:val="en-US"/>
        </w:rPr>
        <w:t xml:space="preserve"> public and private</w:t>
      </w:r>
      <w:r w:rsidRPr="00CC664D">
        <w:rPr>
          <w:lang w:val="en-US"/>
        </w:rPr>
        <w:t xml:space="preserve"> transportation </w:t>
      </w:r>
      <w:r w:rsidR="00995462" w:rsidRPr="00CC664D">
        <w:rPr>
          <w:lang w:val="en-US"/>
        </w:rPr>
        <w:t>providers</w:t>
      </w:r>
      <w:r w:rsidRPr="00CC664D">
        <w:rPr>
          <w:lang w:val="en-US"/>
        </w:rPr>
        <w:t xml:space="preserve"> across the state </w:t>
      </w:r>
      <w:del w:id="23" w:author="harrison peck" w:date="2021-01-27T11:09:00Z">
        <w:r w:rsidRPr="00CC664D" w:rsidDel="00535DA7">
          <w:rPr>
            <w:lang w:val="en-US"/>
          </w:rPr>
          <w:delText>face</w:delText>
        </w:r>
      </w:del>
      <w:ins w:id="24" w:author="harrison peck" w:date="2021-01-27T11:09:00Z">
        <w:r w:rsidR="00535DA7">
          <w:rPr>
            <w:lang w:val="en-US"/>
          </w:rPr>
          <w:t>confront</w:t>
        </w:r>
        <w:r w:rsidR="00535DA7" w:rsidRPr="00CC664D">
          <w:rPr>
            <w:lang w:val="en-US"/>
          </w:rPr>
          <w:t xml:space="preserve"> </w:t>
        </w:r>
      </w:ins>
      <w:ins w:id="25" w:author="harrison peck" w:date="2021-01-26T15:08:00Z">
        <w:r w:rsidR="001A1501" w:rsidRPr="00CC664D">
          <w:rPr>
            <w:lang w:val="en-US"/>
          </w:rPr>
          <w:t>the</w:t>
        </w:r>
      </w:ins>
      <w:r w:rsidRPr="00CC664D">
        <w:rPr>
          <w:lang w:val="en-US"/>
        </w:rPr>
        <w:t xml:space="preserve"> dire financial </w:t>
      </w:r>
      <w:del w:id="26" w:author="harrison peck" w:date="2021-01-26T15:08:00Z">
        <w:r w:rsidRPr="00CC664D" w:rsidDel="001A1501">
          <w:rPr>
            <w:lang w:val="en-US"/>
          </w:rPr>
          <w:delText xml:space="preserve">straits </w:delText>
        </w:r>
      </w:del>
      <w:ins w:id="27" w:author="harrison peck" w:date="2021-01-26T15:08:00Z">
        <w:r w:rsidR="001A1501" w:rsidRPr="00CC664D">
          <w:rPr>
            <w:lang w:val="en-US"/>
          </w:rPr>
          <w:t>consequences of</w:t>
        </w:r>
      </w:ins>
      <w:del w:id="28" w:author="harrison peck" w:date="2021-01-26T15:08:00Z">
        <w:r w:rsidRPr="00CC664D" w:rsidDel="001A1501">
          <w:rPr>
            <w:lang w:val="en-US"/>
          </w:rPr>
          <w:delText>due to the economic and public health crises caused by</w:delText>
        </w:r>
      </w:del>
      <w:r w:rsidRPr="00CC664D">
        <w:rPr>
          <w:lang w:val="en-US"/>
        </w:rPr>
        <w:t xml:space="preserve"> the COVID-19 pandemic, there is an urgent need for </w:t>
      </w:r>
      <w:r w:rsidR="00995462" w:rsidRPr="00CC664D">
        <w:rPr>
          <w:lang w:val="en-US"/>
        </w:rPr>
        <w:t>seamless mobility solutions</w:t>
      </w:r>
      <w:r w:rsidRPr="00CC664D">
        <w:rPr>
          <w:lang w:val="en-US"/>
        </w:rPr>
        <w:t xml:space="preserve"> to drive a robust recovery.</w:t>
      </w:r>
    </w:p>
    <w:p w14:paraId="7EDBF5A9" w14:textId="77777777" w:rsidR="00AB3480" w:rsidRPr="00CC664D" w:rsidRDefault="00AB3480" w:rsidP="00AB3480">
      <w:pPr>
        <w:contextualSpacing/>
        <w:jc w:val="both"/>
        <w:rPr>
          <w:lang w:val="en-US"/>
        </w:rPr>
      </w:pPr>
    </w:p>
    <w:p w14:paraId="715DEA41" w14:textId="590FF0F3" w:rsidR="00AB3480" w:rsidRPr="00825CB9" w:rsidRDefault="00AB3480" w:rsidP="00AB3480">
      <w:pPr>
        <w:contextualSpacing/>
        <w:jc w:val="both"/>
        <w:rPr>
          <w:lang w:val="en-US"/>
        </w:rPr>
      </w:pPr>
      <w:r w:rsidRPr="00825CB9">
        <w:rPr>
          <w:lang w:val="en-US"/>
        </w:rPr>
        <w:t xml:space="preserve">To address these issues and identify opportunities to improve the overall </w:t>
      </w:r>
      <w:r w:rsidRPr="00CC664D">
        <w:rPr>
          <w:lang w:val="en-US"/>
        </w:rPr>
        <w:t>mobility system, the California Air Resources Board (CARB) and California Integrated Travel Project (Cal-ITP)</w:t>
      </w:r>
      <w:del w:id="29" w:author="harrison peck" w:date="2021-01-26T15:09:00Z">
        <w:r w:rsidRPr="00CC664D" w:rsidDel="00B75C08">
          <w:rPr>
            <w:lang w:val="en-US"/>
          </w:rPr>
          <w:delText>,</w:delText>
        </w:r>
      </w:del>
      <w:r w:rsidRPr="00CC664D">
        <w:rPr>
          <w:lang w:val="en-US"/>
        </w:rPr>
        <w:t xml:space="preserve"> issue this </w:t>
      </w:r>
      <w:r w:rsidR="0025327C" w:rsidRPr="00CC664D">
        <w:rPr>
          <w:lang w:val="en-US"/>
        </w:rPr>
        <w:t>M</w:t>
      </w:r>
      <w:r w:rsidRPr="00CC664D">
        <w:rPr>
          <w:lang w:val="en-US"/>
        </w:rPr>
        <w:t xml:space="preserve">arket </w:t>
      </w:r>
      <w:r w:rsidR="0025327C" w:rsidRPr="00CC664D">
        <w:rPr>
          <w:lang w:val="en-US"/>
        </w:rPr>
        <w:t>S</w:t>
      </w:r>
      <w:r w:rsidRPr="00CC664D">
        <w:rPr>
          <w:lang w:val="en-US"/>
        </w:rPr>
        <w:t xml:space="preserve">ounding. </w:t>
      </w:r>
      <w:del w:id="30" w:author="harrison peck" w:date="2021-01-26T15:10:00Z">
        <w:r w:rsidRPr="00CC664D" w:rsidDel="00B75C08">
          <w:rPr>
            <w:lang w:val="en-US"/>
          </w:rPr>
          <w:delText>This Market Sounding</w:delText>
        </w:r>
      </w:del>
      <w:ins w:id="31" w:author="harrison peck" w:date="2021-01-26T15:10:00Z">
        <w:r w:rsidR="00B75C08" w:rsidRPr="00CC664D">
          <w:rPr>
            <w:lang w:val="en-US"/>
          </w:rPr>
          <w:t>Its intent is</w:t>
        </w:r>
      </w:ins>
      <w:del w:id="32" w:author="harrison peck" w:date="2021-01-26T15:10:00Z">
        <w:r w:rsidRPr="00CC664D" w:rsidDel="00B75C08">
          <w:rPr>
            <w:lang w:val="en-US"/>
          </w:rPr>
          <w:delText xml:space="preserve"> will</w:delText>
        </w:r>
      </w:del>
      <w:ins w:id="33" w:author="harrison peck" w:date="2021-01-26T15:10:00Z">
        <w:r w:rsidR="00B75C08" w:rsidRPr="00CC664D">
          <w:rPr>
            <w:lang w:val="en-US"/>
          </w:rPr>
          <w:t xml:space="preserve"> to</w:t>
        </w:r>
      </w:ins>
      <w:r w:rsidRPr="00CC664D">
        <w:rPr>
          <w:lang w:val="en-US"/>
        </w:rPr>
        <w:t xml:space="preserve"> gather input from companies in the</w:t>
      </w:r>
      <w:ins w:id="34" w:author="harrison peck" w:date="2021-01-26T16:13:00Z">
        <w:r w:rsidR="00825CB9">
          <w:rPr>
            <w:lang w:val="en-US"/>
          </w:rPr>
          <w:t xml:space="preserve"> transportation</w:t>
        </w:r>
      </w:ins>
      <w:r w:rsidRPr="00CC664D">
        <w:rPr>
          <w:lang w:val="en-US"/>
        </w:rPr>
        <w:t xml:space="preserve"> marketplace with respect to their capabilities and interest in supporting integrated systems to</w:t>
      </w:r>
      <w:ins w:id="35" w:author="harrison peck" w:date="2021-01-27T11:09:00Z">
        <w:r w:rsidR="00535DA7">
          <w:rPr>
            <w:lang w:val="en-US"/>
          </w:rPr>
          <w:t xml:space="preserve"> both</w:t>
        </w:r>
      </w:ins>
      <w:r w:rsidRPr="00CC664D">
        <w:rPr>
          <w:lang w:val="en-US"/>
        </w:rPr>
        <w:t xml:space="preserve"> facilitate and measure connections </w:t>
      </w:r>
      <w:del w:id="36" w:author="harrison peck" w:date="2021-01-26T16:13:00Z">
        <w:r w:rsidRPr="00CC664D" w:rsidDel="00825CB9">
          <w:rPr>
            <w:lang w:val="en-US"/>
          </w:rPr>
          <w:delText xml:space="preserve">between </w:delText>
        </w:r>
      </w:del>
      <w:ins w:id="37" w:author="harrison peck" w:date="2021-01-26T16:13:00Z">
        <w:r w:rsidR="00825CB9">
          <w:rPr>
            <w:lang w:val="en-US"/>
          </w:rPr>
          <w:t>among</w:t>
        </w:r>
        <w:r w:rsidR="00825CB9" w:rsidRPr="00CC664D">
          <w:rPr>
            <w:lang w:val="en-US"/>
          </w:rPr>
          <w:t xml:space="preserve"> </w:t>
        </w:r>
      </w:ins>
      <w:r w:rsidRPr="00CC664D">
        <w:rPr>
          <w:lang w:val="en-US"/>
        </w:rPr>
        <w:t xml:space="preserve">public </w:t>
      </w:r>
      <w:del w:id="38" w:author="harrison peck" w:date="2021-01-26T16:13:00Z">
        <w:r w:rsidRPr="00CC664D" w:rsidDel="00825CB9">
          <w:rPr>
            <w:lang w:val="en-US"/>
          </w:rPr>
          <w:delText>transportation</w:delText>
        </w:r>
      </w:del>
      <w:ins w:id="39" w:author="harrison peck" w:date="2021-01-26T16:13:00Z">
        <w:r w:rsidR="00825CB9">
          <w:rPr>
            <w:lang w:val="en-US"/>
          </w:rPr>
          <w:t xml:space="preserve">transit, </w:t>
        </w:r>
      </w:ins>
      <w:del w:id="40" w:author="harrison peck" w:date="2021-01-26T16:13:00Z">
        <w:r w:rsidRPr="00CC664D" w:rsidDel="00825CB9">
          <w:rPr>
            <w:lang w:val="en-US"/>
          </w:rPr>
          <w:delText xml:space="preserve">, </w:delText>
        </w:r>
      </w:del>
      <w:r w:rsidRPr="00CC664D">
        <w:rPr>
          <w:lang w:val="en-US"/>
        </w:rPr>
        <w:t>transportation network companies</w:t>
      </w:r>
      <w:ins w:id="41" w:author="harrison peck" w:date="2021-01-26T15:10:00Z">
        <w:r w:rsidR="00B75C08" w:rsidRPr="00CC664D">
          <w:rPr>
            <w:lang w:val="en-US"/>
          </w:rPr>
          <w:t xml:space="preserve"> (TNCs, like Uber and Lyft)</w:t>
        </w:r>
      </w:ins>
      <w:r w:rsidRPr="00CC664D">
        <w:rPr>
          <w:lang w:val="en-US"/>
        </w:rPr>
        <w:t>, and other mobility services.</w:t>
      </w:r>
    </w:p>
    <w:p w14:paraId="3AF0C18A" w14:textId="77777777" w:rsidR="00AB3480" w:rsidRPr="00CC664D" w:rsidRDefault="00AB3480" w:rsidP="00AB3480">
      <w:pPr>
        <w:jc w:val="both"/>
        <w:rPr>
          <w:lang w:val="en-US"/>
        </w:rPr>
      </w:pPr>
    </w:p>
    <w:p w14:paraId="413DA3C6" w14:textId="0AAD08F8" w:rsidR="00AB3480" w:rsidRPr="00CC664D" w:rsidRDefault="00AB3480" w:rsidP="00AB3480">
      <w:pPr>
        <w:jc w:val="both"/>
        <w:rPr>
          <w:lang w:val="en-US"/>
        </w:rPr>
      </w:pPr>
      <w:r w:rsidRPr="00CC664D">
        <w:rPr>
          <w:lang w:val="en-US"/>
        </w:rPr>
        <w:t xml:space="preserve">We invite you to respond to this Market Sounding </w:t>
      </w:r>
      <w:ins w:id="42" w:author="harrison peck" w:date="2021-01-26T15:10:00Z">
        <w:r w:rsidR="00B75C08" w:rsidRPr="00CC664D">
          <w:rPr>
            <w:lang w:val="en-US"/>
          </w:rPr>
          <w:t>d</w:t>
        </w:r>
      </w:ins>
      <w:del w:id="43" w:author="harrison peck" w:date="2021-01-26T15:10:00Z">
        <w:r w:rsidRPr="00CC664D" w:rsidDel="00B75C08">
          <w:rPr>
            <w:lang w:val="en-US"/>
          </w:rPr>
          <w:delText>D</w:delText>
        </w:r>
      </w:del>
      <w:r w:rsidRPr="00CC664D">
        <w:rPr>
          <w:lang w:val="en-US"/>
        </w:rPr>
        <w:t>ocument. Your valuable contributions will help shape the future direction of this project</w:t>
      </w:r>
      <w:ins w:id="44" w:author="harrison peck" w:date="2021-01-26T15:11:00Z">
        <w:r w:rsidR="00B75C08" w:rsidRPr="00CC664D">
          <w:rPr>
            <w:lang w:val="en-US"/>
          </w:rPr>
          <w:t xml:space="preserve">, </w:t>
        </w:r>
      </w:ins>
      <w:del w:id="45" w:author="harrison peck" w:date="2021-01-26T15:11:00Z">
        <w:r w:rsidRPr="00CC664D" w:rsidDel="00B75C08">
          <w:rPr>
            <w:lang w:val="en-US"/>
          </w:rPr>
          <w:delText xml:space="preserve"> and </w:delText>
        </w:r>
      </w:del>
      <w:r w:rsidRPr="00CC664D">
        <w:rPr>
          <w:lang w:val="en-US"/>
        </w:rPr>
        <w:t>find solutions to improve California’s mobility ecosystem</w:t>
      </w:r>
      <w:ins w:id="46" w:author="harrison peck" w:date="2021-01-26T15:11:00Z">
        <w:r w:rsidR="00B75C08" w:rsidRPr="00CC664D">
          <w:rPr>
            <w:lang w:val="en-US"/>
          </w:rPr>
          <w:t>,</w:t>
        </w:r>
      </w:ins>
      <w:r w:rsidRPr="00CC664D">
        <w:rPr>
          <w:lang w:val="en-US"/>
        </w:rPr>
        <w:t xml:space="preserve"> and drive desired economic, environmental</w:t>
      </w:r>
      <w:ins w:id="47" w:author="harrison peck" w:date="2021-01-26T15:11:00Z">
        <w:r w:rsidR="00B75C08" w:rsidRPr="00CC664D">
          <w:rPr>
            <w:lang w:val="en-US"/>
          </w:rPr>
          <w:t>,</w:t>
        </w:r>
      </w:ins>
      <w:r w:rsidRPr="00CC664D">
        <w:rPr>
          <w:lang w:val="en-US"/>
        </w:rPr>
        <w:t xml:space="preserve"> and equity outcomes.</w:t>
      </w:r>
    </w:p>
    <w:p w14:paraId="74C0B832" w14:textId="77777777" w:rsidR="00AB3480" w:rsidRPr="00CC664D" w:rsidRDefault="00AB3480" w:rsidP="00AB3480">
      <w:pPr>
        <w:jc w:val="both"/>
        <w:rPr>
          <w:lang w:val="en-US"/>
        </w:rPr>
      </w:pPr>
    </w:p>
    <w:p w14:paraId="20674B21" w14:textId="4CCB32AD" w:rsidR="00AB3480" w:rsidRPr="00CC664D" w:rsidRDefault="00AB3480" w:rsidP="00AB3480">
      <w:pPr>
        <w:jc w:val="both"/>
        <w:rPr>
          <w:lang w:val="en-US"/>
        </w:rPr>
      </w:pPr>
      <w:r w:rsidRPr="00CC664D">
        <w:rPr>
          <w:lang w:val="en-US"/>
        </w:rPr>
        <w:t>Your responses must be received no later than 5</w:t>
      </w:r>
      <w:del w:id="48" w:author="harrison peck" w:date="2021-01-26T15:21:00Z">
        <w:r w:rsidRPr="00CC664D" w:rsidDel="00B75C08">
          <w:rPr>
            <w:lang w:val="en-US"/>
          </w:rPr>
          <w:delText xml:space="preserve">:00 </w:delText>
        </w:r>
      </w:del>
      <w:r w:rsidRPr="00CC664D">
        <w:rPr>
          <w:lang w:val="en-US"/>
        </w:rPr>
        <w:t>p</w:t>
      </w:r>
      <w:del w:id="49" w:author="harrison peck" w:date="2021-01-26T15:21:00Z">
        <w:r w:rsidRPr="00CC664D" w:rsidDel="00B75C08">
          <w:rPr>
            <w:lang w:val="en-US"/>
          </w:rPr>
          <w:delText>.</w:delText>
        </w:r>
      </w:del>
      <w:r w:rsidRPr="00CC664D">
        <w:rPr>
          <w:lang w:val="en-US"/>
        </w:rPr>
        <w:t>m</w:t>
      </w:r>
      <w:del w:id="50" w:author="harrison peck" w:date="2021-01-26T15:21:00Z">
        <w:r w:rsidRPr="00CC664D" w:rsidDel="00B75C08">
          <w:rPr>
            <w:lang w:val="en-US"/>
          </w:rPr>
          <w:delText>.</w:delText>
        </w:r>
      </w:del>
      <w:r w:rsidRPr="00CC664D">
        <w:rPr>
          <w:lang w:val="en-US"/>
        </w:rPr>
        <w:t xml:space="preserve"> (PST) on </w:t>
      </w:r>
      <w:r w:rsidRPr="00CC664D">
        <w:rPr>
          <w:highlight w:val="yellow"/>
          <w:lang w:val="en-US"/>
        </w:rPr>
        <w:t>February 26, 2021</w:t>
      </w:r>
      <w:r w:rsidRPr="00CC664D">
        <w:rPr>
          <w:lang w:val="en-US"/>
        </w:rPr>
        <w:t>.</w:t>
      </w:r>
    </w:p>
    <w:p w14:paraId="35B9F94C" w14:textId="77777777" w:rsidR="00AB3480" w:rsidRPr="00CC664D" w:rsidRDefault="00AB3480" w:rsidP="00AB3480">
      <w:pPr>
        <w:jc w:val="both"/>
        <w:rPr>
          <w:lang w:val="en-US"/>
        </w:rPr>
      </w:pPr>
    </w:p>
    <w:p w14:paraId="3A9D96F3" w14:textId="0E28EED1" w:rsidR="00AB3480" w:rsidRPr="00CC664D" w:rsidRDefault="00AB3480" w:rsidP="00AB3480">
      <w:pPr>
        <w:jc w:val="both"/>
        <w:rPr>
          <w:lang w:val="en-US"/>
        </w:rPr>
      </w:pPr>
      <w:r w:rsidRPr="00CC664D">
        <w:rPr>
          <w:lang w:val="en-US"/>
        </w:rPr>
        <w:t xml:space="preserve">If you have any questions, please feel free to contact us at </w:t>
      </w:r>
      <w:hyperlink r:id="rId16" w:history="1">
        <w:r w:rsidR="0050459E" w:rsidRPr="00CC664D">
          <w:rPr>
            <w:rStyle w:val="Hyperlink"/>
            <w:lang w:val="en-US"/>
          </w:rPr>
          <w:t>calitp@dot.ca.gov</w:t>
        </w:r>
      </w:hyperlink>
      <w:r w:rsidR="0050459E" w:rsidRPr="00CC664D">
        <w:rPr>
          <w:lang w:val="en-US"/>
        </w:rPr>
        <w:t xml:space="preserve"> or </w:t>
      </w:r>
      <w:r w:rsidR="0050459E" w:rsidRPr="00CC664D">
        <w:rPr>
          <w:highlight w:val="yellow"/>
          <w:lang w:val="en-US"/>
        </w:rPr>
        <w:t>CARB email</w:t>
      </w:r>
      <w:r w:rsidR="00A75A8A" w:rsidRPr="00CC664D">
        <w:rPr>
          <w:lang w:val="en-US"/>
        </w:rPr>
        <w:t>.</w:t>
      </w:r>
    </w:p>
    <w:p w14:paraId="4AB4C6E9" w14:textId="77777777" w:rsidR="00AB3480" w:rsidRPr="00CC664D" w:rsidRDefault="00AB3480" w:rsidP="00AB3480">
      <w:pPr>
        <w:jc w:val="both"/>
        <w:rPr>
          <w:lang w:val="en-US"/>
        </w:rPr>
      </w:pPr>
    </w:p>
    <w:p w14:paraId="143FC24C" w14:textId="77777777" w:rsidR="00AB3480" w:rsidRPr="00CC664D" w:rsidRDefault="00AB3480" w:rsidP="00AB3480">
      <w:pPr>
        <w:jc w:val="both"/>
        <w:rPr>
          <w:lang w:val="en-US"/>
        </w:rPr>
      </w:pPr>
      <w:r w:rsidRPr="00CC664D">
        <w:rPr>
          <w:lang w:val="en-US"/>
        </w:rPr>
        <w:t>Kind regards,</w:t>
      </w:r>
    </w:p>
    <w:p w14:paraId="6D0D956E" w14:textId="77777777" w:rsidR="00AB3480" w:rsidRPr="00CC664D" w:rsidRDefault="00AB3480" w:rsidP="00AB3480">
      <w:pPr>
        <w:jc w:val="both"/>
        <w:rPr>
          <w:lang w:val="en-US"/>
        </w:rPr>
      </w:pPr>
    </w:p>
    <w:p w14:paraId="3D2A832A" w14:textId="4AF87629" w:rsidR="00AB3480" w:rsidRPr="00CC664D" w:rsidRDefault="00AB3480" w:rsidP="00AB3480">
      <w:pPr>
        <w:jc w:val="both"/>
        <w:rPr>
          <w:lang w:val="en-US"/>
        </w:rPr>
      </w:pPr>
      <w:r w:rsidRPr="00CC664D">
        <w:rPr>
          <w:lang w:val="en-US"/>
        </w:rPr>
        <w:t>Chad Edison, Deputy Secretary for Transportation, C</w:t>
      </w:r>
      <w:ins w:id="51" w:author="harrison peck" w:date="2021-01-26T15:22:00Z">
        <w:r w:rsidR="00F144E7" w:rsidRPr="00CC664D">
          <w:rPr>
            <w:lang w:val="en-US"/>
          </w:rPr>
          <w:t>alifornia</w:t>
        </w:r>
      </w:ins>
      <w:del w:id="52" w:author="harrison peck" w:date="2021-01-26T15:22:00Z">
        <w:r w:rsidR="004F63E3" w:rsidRPr="00CC664D" w:rsidDel="00F144E7">
          <w:rPr>
            <w:lang w:val="en-US"/>
          </w:rPr>
          <w:delText>A</w:delText>
        </w:r>
      </w:del>
      <w:r w:rsidRPr="00CC664D">
        <w:rPr>
          <w:lang w:val="en-US"/>
        </w:rPr>
        <w:t xml:space="preserve"> State Transportation Agency (CalSTA)</w:t>
      </w:r>
    </w:p>
    <w:p w14:paraId="22F6B2CF" w14:textId="77777777" w:rsidR="00AB3480" w:rsidRPr="00CC664D" w:rsidRDefault="00AB3480" w:rsidP="00AB3480">
      <w:pPr>
        <w:jc w:val="both"/>
        <w:rPr>
          <w:lang w:val="en-US"/>
        </w:rPr>
      </w:pPr>
      <w:r w:rsidRPr="00CC664D">
        <w:rPr>
          <w:lang w:val="en-US"/>
        </w:rPr>
        <w:t>Lori Pepper, Deputy Secretary, Innovative Mobility Solutions, CalSTA</w:t>
      </w:r>
    </w:p>
    <w:p w14:paraId="6D366CCA" w14:textId="38B1226C" w:rsidR="00AB3480" w:rsidRPr="00CC664D" w:rsidRDefault="00AB3480" w:rsidP="00AB3480">
      <w:pPr>
        <w:jc w:val="both"/>
        <w:rPr>
          <w:lang w:val="en-US"/>
        </w:rPr>
      </w:pPr>
      <w:r w:rsidRPr="00CC664D">
        <w:rPr>
          <w:lang w:val="en-US"/>
        </w:rPr>
        <w:t xml:space="preserve">Jeanie Ward-Waller, Deputy Director, Planning &amp; Modal Programs, </w:t>
      </w:r>
      <w:del w:id="53" w:author="harrison peck" w:date="2021-01-26T15:23:00Z">
        <w:r w:rsidRPr="00CC664D" w:rsidDel="00F144E7">
          <w:rPr>
            <w:lang w:val="en-US"/>
          </w:rPr>
          <w:delText>C</w:delText>
        </w:r>
        <w:r w:rsidR="004F63E3" w:rsidRPr="00CC664D" w:rsidDel="00F144E7">
          <w:rPr>
            <w:lang w:val="en-US"/>
          </w:rPr>
          <w:delText xml:space="preserve">A </w:delText>
        </w:r>
        <w:r w:rsidRPr="00CC664D" w:rsidDel="00F144E7">
          <w:rPr>
            <w:lang w:val="en-US"/>
          </w:rPr>
          <w:delText xml:space="preserve"> </w:delText>
        </w:r>
      </w:del>
      <w:ins w:id="54" w:author="harrison peck" w:date="2021-01-26T15:23:00Z">
        <w:r w:rsidR="00F144E7" w:rsidRPr="00CC664D">
          <w:rPr>
            <w:lang w:val="en-US"/>
          </w:rPr>
          <w:t>California</w:t>
        </w:r>
      </w:ins>
      <w:ins w:id="55" w:author="harrison peck" w:date="2021-01-27T10:47:00Z">
        <w:r w:rsidR="00FF1F12">
          <w:rPr>
            <w:lang w:val="en-US"/>
          </w:rPr>
          <w:t xml:space="preserve"> </w:t>
        </w:r>
      </w:ins>
      <w:del w:id="56" w:author="harrison peck" w:date="2021-01-26T15:23:00Z">
        <w:r w:rsidRPr="00CC664D" w:rsidDel="00F144E7">
          <w:rPr>
            <w:lang w:val="en-US"/>
          </w:rPr>
          <w:delText xml:space="preserve">Dept </w:delText>
        </w:r>
      </w:del>
      <w:ins w:id="57" w:author="harrison peck" w:date="2021-01-26T15:23:00Z">
        <w:r w:rsidR="00F144E7" w:rsidRPr="00CC664D">
          <w:rPr>
            <w:lang w:val="en-US"/>
          </w:rPr>
          <w:t xml:space="preserve">Department </w:t>
        </w:r>
      </w:ins>
      <w:r w:rsidRPr="00CC664D">
        <w:rPr>
          <w:lang w:val="en-US"/>
        </w:rPr>
        <w:t>of Transportation (Caltrans)</w:t>
      </w:r>
    </w:p>
    <w:p w14:paraId="1FD504D5" w14:textId="73EA062B" w:rsidR="00AB3480" w:rsidRPr="00CC664D" w:rsidRDefault="00AB3480" w:rsidP="00AB3480">
      <w:pPr>
        <w:jc w:val="both"/>
        <w:rPr>
          <w:lang w:val="en-US"/>
        </w:rPr>
      </w:pPr>
      <w:r w:rsidRPr="00CC664D">
        <w:rPr>
          <w:lang w:val="en-US"/>
        </w:rPr>
        <w:t>Gillian Gillett, Program Manager, C</w:t>
      </w:r>
      <w:ins w:id="58" w:author="harrison peck" w:date="2021-01-26T15:23:00Z">
        <w:r w:rsidR="00F144E7" w:rsidRPr="00CC664D">
          <w:rPr>
            <w:lang w:val="en-US"/>
          </w:rPr>
          <w:t>alifornia</w:t>
        </w:r>
      </w:ins>
      <w:del w:id="59" w:author="harrison peck" w:date="2021-01-26T15:23:00Z">
        <w:r w:rsidR="004F63E3" w:rsidRPr="00CC664D" w:rsidDel="00F144E7">
          <w:rPr>
            <w:lang w:val="en-US"/>
          </w:rPr>
          <w:delText>A</w:delText>
        </w:r>
      </w:del>
      <w:r w:rsidRPr="00CC664D">
        <w:rPr>
          <w:lang w:val="en-US"/>
        </w:rPr>
        <w:t xml:space="preserve"> Integrated Mobility, Caltrans</w:t>
      </w:r>
    </w:p>
    <w:p w14:paraId="5E3C42C1" w14:textId="2D225AD8" w:rsidR="00A75A8A" w:rsidRPr="00CC664D" w:rsidRDefault="00A75A8A" w:rsidP="00AB3480">
      <w:pPr>
        <w:jc w:val="both"/>
        <w:rPr>
          <w:lang w:val="en-US"/>
        </w:rPr>
      </w:pPr>
      <w:r w:rsidRPr="00CC664D">
        <w:rPr>
          <w:highlight w:val="yellow"/>
          <w:lang w:val="en-US"/>
        </w:rPr>
        <w:t>[Add CARB officers]</w:t>
      </w:r>
    </w:p>
    <w:p w14:paraId="0695E55B" w14:textId="77777777" w:rsidR="00AB3480" w:rsidRPr="00CC664D" w:rsidRDefault="00AB3480">
      <w:pPr>
        <w:rPr>
          <w:b/>
          <w:color w:val="E63329"/>
          <w:sz w:val="36"/>
          <w:szCs w:val="36"/>
          <w:lang w:val="en-US"/>
        </w:rPr>
      </w:pPr>
      <w:r w:rsidRPr="00CC664D">
        <w:rPr>
          <w:b/>
          <w:color w:val="E63329"/>
          <w:sz w:val="36"/>
          <w:szCs w:val="36"/>
          <w:lang w:val="en-US"/>
        </w:rPr>
        <w:br w:type="page"/>
      </w:r>
    </w:p>
    <w:p w14:paraId="426CDDBC" w14:textId="74EEC203" w:rsidR="00950F5B" w:rsidRPr="00CC664D" w:rsidRDefault="0069276A">
      <w:pPr>
        <w:pBdr>
          <w:top w:val="nil"/>
          <w:left w:val="nil"/>
          <w:bottom w:val="nil"/>
          <w:right w:val="nil"/>
          <w:between w:val="nil"/>
        </w:pBdr>
        <w:spacing w:after="150"/>
        <w:rPr>
          <w:b/>
          <w:color w:val="E63329"/>
          <w:sz w:val="36"/>
          <w:szCs w:val="36"/>
          <w:lang w:val="en-US"/>
        </w:rPr>
      </w:pPr>
      <w:r w:rsidRPr="00CC664D">
        <w:rPr>
          <w:b/>
          <w:color w:val="E63329"/>
          <w:sz w:val="36"/>
          <w:szCs w:val="36"/>
          <w:lang w:val="en-US"/>
        </w:rPr>
        <w:lastRenderedPageBreak/>
        <w:t>Table of Content</w:t>
      </w:r>
      <w:r w:rsidR="004665ED" w:rsidRPr="00CC664D">
        <w:rPr>
          <w:b/>
          <w:color w:val="E63329"/>
          <w:sz w:val="36"/>
          <w:szCs w:val="36"/>
          <w:lang w:val="en-US"/>
        </w:rPr>
        <w:t>s</w:t>
      </w:r>
    </w:p>
    <w:sdt>
      <w:sdtPr>
        <w:rPr>
          <w:rFonts w:cs="Ebrima"/>
          <w:b w:val="0"/>
          <w:color w:val="333332"/>
          <w:szCs w:val="20"/>
          <w:lang w:val="en-US"/>
        </w:rPr>
        <w:id w:val="-878163369"/>
        <w:docPartObj>
          <w:docPartGallery w:val="Table of Contents"/>
          <w:docPartUnique/>
        </w:docPartObj>
      </w:sdtPr>
      <w:sdtContent>
        <w:p w14:paraId="498673DF" w14:textId="5C7015BA" w:rsidR="00C51D57" w:rsidRDefault="0069276A">
          <w:pPr>
            <w:pStyle w:val="TOC1"/>
            <w:rPr>
              <w:rFonts w:asciiTheme="minorHAnsi" w:eastAsiaTheme="minorEastAsia" w:hAnsiTheme="minorHAnsi" w:cstheme="minorBidi"/>
              <w:b w:val="0"/>
              <w:noProof/>
              <w:color w:val="auto"/>
              <w:sz w:val="22"/>
              <w:szCs w:val="22"/>
              <w:lang w:val="en-US"/>
            </w:rPr>
          </w:pPr>
          <w:r w:rsidRPr="00CC664D">
            <w:rPr>
              <w:lang w:val="en-US"/>
            </w:rPr>
            <w:fldChar w:fldCharType="begin"/>
          </w:r>
          <w:r w:rsidRPr="00CC664D">
            <w:rPr>
              <w:lang w:val="en-US"/>
            </w:rPr>
            <w:instrText xml:space="preserve"> TOC \h \u \z \n </w:instrText>
          </w:r>
          <w:r w:rsidRPr="00CC664D">
            <w:rPr>
              <w:lang w:val="en-US"/>
            </w:rPr>
            <w:fldChar w:fldCharType="separate"/>
          </w:r>
          <w:hyperlink w:anchor="_Toc62637636" w:history="1">
            <w:r w:rsidR="00C51D57" w:rsidRPr="00907468">
              <w:rPr>
                <w:rStyle w:val="Hyperlink"/>
                <w:noProof/>
                <w:lang w:val="en-US"/>
              </w:rPr>
              <w:t>1</w:t>
            </w:r>
            <w:r w:rsidR="00C51D57">
              <w:rPr>
                <w:rFonts w:asciiTheme="minorHAnsi" w:eastAsiaTheme="minorEastAsia" w:hAnsiTheme="minorHAnsi" w:cstheme="minorBidi"/>
                <w:b w:val="0"/>
                <w:noProof/>
                <w:color w:val="auto"/>
                <w:sz w:val="22"/>
                <w:szCs w:val="22"/>
                <w:lang w:val="en-US"/>
              </w:rPr>
              <w:tab/>
            </w:r>
            <w:r w:rsidR="00C51D57" w:rsidRPr="00907468">
              <w:rPr>
                <w:rStyle w:val="Hyperlink"/>
                <w:noProof/>
                <w:lang w:val="en-US"/>
              </w:rPr>
              <w:t>Overview</w:t>
            </w:r>
          </w:hyperlink>
        </w:p>
        <w:p w14:paraId="461801F6" w14:textId="05D61DAE"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37" w:history="1">
            <w:r w:rsidRPr="00907468">
              <w:rPr>
                <w:rStyle w:val="Hyperlink"/>
                <w:noProof/>
                <w:lang w:val="en-US"/>
              </w:rPr>
              <w:t>1.1</w:t>
            </w:r>
            <w:r>
              <w:rPr>
                <w:rFonts w:asciiTheme="minorHAnsi" w:eastAsiaTheme="minorEastAsia" w:hAnsiTheme="minorHAnsi" w:cstheme="minorBidi"/>
                <w:noProof/>
                <w:color w:val="auto"/>
                <w:sz w:val="22"/>
                <w:szCs w:val="22"/>
                <w:lang w:val="en-US"/>
              </w:rPr>
              <w:tab/>
            </w:r>
            <w:r w:rsidRPr="00907468">
              <w:rPr>
                <w:rStyle w:val="Hyperlink"/>
                <w:noProof/>
                <w:lang w:val="en-US"/>
              </w:rPr>
              <w:t>Introduction</w:t>
            </w:r>
          </w:hyperlink>
        </w:p>
        <w:p w14:paraId="22100CF1" w14:textId="0304BD2F"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38" w:history="1">
            <w:r w:rsidRPr="00907468">
              <w:rPr>
                <w:rStyle w:val="Hyperlink"/>
                <w:noProof/>
                <w:lang w:val="en-US"/>
              </w:rPr>
              <w:t>1.2</w:t>
            </w:r>
            <w:r>
              <w:rPr>
                <w:rFonts w:asciiTheme="minorHAnsi" w:eastAsiaTheme="minorEastAsia" w:hAnsiTheme="minorHAnsi" w:cstheme="minorBidi"/>
                <w:noProof/>
                <w:color w:val="auto"/>
                <w:sz w:val="22"/>
                <w:szCs w:val="22"/>
                <w:lang w:val="en-US"/>
              </w:rPr>
              <w:tab/>
            </w:r>
            <w:r w:rsidRPr="00907468">
              <w:rPr>
                <w:rStyle w:val="Hyperlink"/>
                <w:noProof/>
                <w:lang w:val="en-US"/>
              </w:rPr>
              <w:t>Objectives of the California Integrated Travel Project</w:t>
            </w:r>
          </w:hyperlink>
        </w:p>
        <w:p w14:paraId="5CCD3378" w14:textId="430DDA83"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39" w:history="1">
            <w:r w:rsidRPr="00907468">
              <w:rPr>
                <w:rStyle w:val="Hyperlink"/>
                <w:noProof/>
                <w:lang w:val="en-US"/>
              </w:rPr>
              <w:t>1.3</w:t>
            </w:r>
            <w:r>
              <w:rPr>
                <w:rFonts w:asciiTheme="minorHAnsi" w:eastAsiaTheme="minorEastAsia" w:hAnsiTheme="minorHAnsi" w:cstheme="minorBidi"/>
                <w:noProof/>
                <w:color w:val="auto"/>
                <w:sz w:val="22"/>
                <w:szCs w:val="22"/>
                <w:lang w:val="en-US"/>
              </w:rPr>
              <w:tab/>
            </w:r>
            <w:r w:rsidRPr="00907468">
              <w:rPr>
                <w:rStyle w:val="Hyperlink"/>
                <w:noProof/>
                <w:lang w:val="en-US"/>
              </w:rPr>
              <w:t>Objectives of the California Air Resources Board (CARB)</w:t>
            </w:r>
          </w:hyperlink>
        </w:p>
        <w:p w14:paraId="473C6C18" w14:textId="4BEA5E8F" w:rsidR="00C51D57" w:rsidRDefault="00C51D57">
          <w:pPr>
            <w:pStyle w:val="TOC2"/>
            <w:rPr>
              <w:rFonts w:asciiTheme="minorHAnsi" w:eastAsiaTheme="minorEastAsia" w:hAnsiTheme="minorHAnsi" w:cstheme="minorBidi"/>
              <w:noProof/>
              <w:color w:val="auto"/>
              <w:sz w:val="22"/>
              <w:szCs w:val="22"/>
              <w:lang w:val="en-US"/>
            </w:rPr>
          </w:pPr>
          <w:hyperlink w:anchor="_Toc62637640" w:history="1">
            <w:r w:rsidRPr="00907468">
              <w:rPr>
                <w:rStyle w:val="Hyperlink"/>
                <w:noProof/>
                <w:lang w:val="en-US"/>
              </w:rPr>
              <w:t>1.4 Assumptions</w:t>
            </w:r>
          </w:hyperlink>
        </w:p>
        <w:p w14:paraId="740BA4F7" w14:textId="50C6993C" w:rsidR="00C51D57" w:rsidRDefault="00C51D57">
          <w:pPr>
            <w:pStyle w:val="TOC1"/>
            <w:rPr>
              <w:rFonts w:asciiTheme="minorHAnsi" w:eastAsiaTheme="minorEastAsia" w:hAnsiTheme="minorHAnsi" w:cstheme="minorBidi"/>
              <w:b w:val="0"/>
              <w:noProof/>
              <w:color w:val="auto"/>
              <w:sz w:val="22"/>
              <w:szCs w:val="22"/>
              <w:lang w:val="en-US"/>
            </w:rPr>
          </w:pPr>
          <w:hyperlink w:anchor="_Toc62637641" w:history="1">
            <w:r w:rsidRPr="00907468">
              <w:rPr>
                <w:rStyle w:val="Hyperlink"/>
                <w:noProof/>
                <w:lang w:val="en-US"/>
              </w:rPr>
              <w:t>2</w:t>
            </w:r>
            <w:r>
              <w:rPr>
                <w:rFonts w:asciiTheme="minorHAnsi" w:eastAsiaTheme="minorEastAsia" w:hAnsiTheme="minorHAnsi" w:cstheme="minorBidi"/>
                <w:b w:val="0"/>
                <w:noProof/>
                <w:color w:val="auto"/>
                <w:sz w:val="22"/>
                <w:szCs w:val="22"/>
                <w:lang w:val="en-US"/>
              </w:rPr>
              <w:tab/>
            </w:r>
            <w:r w:rsidRPr="00907468">
              <w:rPr>
                <w:rStyle w:val="Hyperlink"/>
                <w:noProof/>
                <w:lang w:val="en-US"/>
              </w:rPr>
              <w:t>Market Sounding</w:t>
            </w:r>
          </w:hyperlink>
        </w:p>
        <w:p w14:paraId="7DC4862C" w14:textId="656DD205"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2" w:history="1">
            <w:r w:rsidRPr="00907468">
              <w:rPr>
                <w:rStyle w:val="Hyperlink"/>
                <w:noProof/>
                <w:lang w:val="en-US"/>
              </w:rPr>
              <w:t>2.1</w:t>
            </w:r>
            <w:r>
              <w:rPr>
                <w:rFonts w:asciiTheme="minorHAnsi" w:eastAsiaTheme="minorEastAsia" w:hAnsiTheme="minorHAnsi" w:cstheme="minorBidi"/>
                <w:noProof/>
                <w:color w:val="auto"/>
                <w:sz w:val="22"/>
                <w:szCs w:val="22"/>
                <w:lang w:val="en-US"/>
              </w:rPr>
              <w:tab/>
            </w:r>
            <w:r w:rsidRPr="00907468">
              <w:rPr>
                <w:rStyle w:val="Hyperlink"/>
                <w:noProof/>
                <w:lang w:val="en-US"/>
              </w:rPr>
              <w:t>Market understanding</w:t>
            </w:r>
          </w:hyperlink>
        </w:p>
        <w:p w14:paraId="775C3C4B" w14:textId="59557299"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3" w:history="1">
            <w:r w:rsidRPr="00907468">
              <w:rPr>
                <w:rStyle w:val="Hyperlink"/>
                <w:noProof/>
                <w:lang w:val="en-US"/>
              </w:rPr>
              <w:t>2.2</w:t>
            </w:r>
            <w:r>
              <w:rPr>
                <w:rFonts w:asciiTheme="minorHAnsi" w:eastAsiaTheme="minorEastAsia" w:hAnsiTheme="minorHAnsi" w:cstheme="minorBidi"/>
                <w:noProof/>
                <w:color w:val="auto"/>
                <w:sz w:val="22"/>
                <w:szCs w:val="22"/>
                <w:lang w:val="en-US"/>
              </w:rPr>
              <w:tab/>
            </w:r>
            <w:r w:rsidRPr="00907468">
              <w:rPr>
                <w:rStyle w:val="Hyperlink"/>
                <w:noProof/>
                <w:lang w:val="en-US"/>
              </w:rPr>
              <w:t>Framework for potential solutions</w:t>
            </w:r>
          </w:hyperlink>
        </w:p>
        <w:p w14:paraId="28820242" w14:textId="104272C0"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4" w:history="1">
            <w:r w:rsidRPr="00907468">
              <w:rPr>
                <w:rStyle w:val="Hyperlink"/>
                <w:noProof/>
                <w:lang w:val="en-US"/>
              </w:rPr>
              <w:t>2.3</w:t>
            </w:r>
            <w:r>
              <w:rPr>
                <w:rFonts w:asciiTheme="minorHAnsi" w:eastAsiaTheme="minorEastAsia" w:hAnsiTheme="minorHAnsi" w:cstheme="minorBidi"/>
                <w:noProof/>
                <w:color w:val="auto"/>
                <w:sz w:val="22"/>
                <w:szCs w:val="22"/>
                <w:lang w:val="en-US"/>
              </w:rPr>
              <w:tab/>
            </w:r>
            <w:r w:rsidRPr="00907468">
              <w:rPr>
                <w:rStyle w:val="Hyperlink"/>
                <w:noProof/>
                <w:lang w:val="en-US"/>
              </w:rPr>
              <w:t>Procedure and timeline</w:t>
            </w:r>
          </w:hyperlink>
        </w:p>
        <w:p w14:paraId="1E9D5EF1" w14:textId="03EA5D4B"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5" w:history="1">
            <w:r w:rsidRPr="00907468">
              <w:rPr>
                <w:rStyle w:val="Hyperlink"/>
                <w:noProof/>
                <w:lang w:val="en-US"/>
              </w:rPr>
              <w:t>2.3.1</w:t>
            </w:r>
            <w:r>
              <w:rPr>
                <w:rFonts w:asciiTheme="minorHAnsi" w:eastAsiaTheme="minorEastAsia" w:hAnsiTheme="minorHAnsi" w:cstheme="minorBidi"/>
                <w:noProof/>
                <w:color w:val="auto"/>
                <w:sz w:val="22"/>
                <w:szCs w:val="22"/>
                <w:lang w:val="en-US"/>
              </w:rPr>
              <w:tab/>
            </w:r>
            <w:r w:rsidRPr="00907468">
              <w:rPr>
                <w:rStyle w:val="Hyperlink"/>
                <w:noProof/>
                <w:lang w:val="en-US"/>
              </w:rPr>
              <w:t>Important dates</w:t>
            </w:r>
          </w:hyperlink>
        </w:p>
        <w:p w14:paraId="16500989" w14:textId="7F31E857"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6" w:history="1">
            <w:r w:rsidRPr="00907468">
              <w:rPr>
                <w:rStyle w:val="Hyperlink"/>
                <w:noProof/>
                <w:lang w:val="en-US"/>
              </w:rPr>
              <w:t>2.4</w:t>
            </w:r>
            <w:r>
              <w:rPr>
                <w:rFonts w:asciiTheme="minorHAnsi" w:eastAsiaTheme="minorEastAsia" w:hAnsiTheme="minorHAnsi" w:cstheme="minorBidi"/>
                <w:noProof/>
                <w:color w:val="auto"/>
                <w:sz w:val="22"/>
                <w:szCs w:val="22"/>
                <w:lang w:val="en-US"/>
              </w:rPr>
              <w:tab/>
            </w:r>
            <w:r w:rsidRPr="00907468">
              <w:rPr>
                <w:rStyle w:val="Hyperlink"/>
                <w:noProof/>
                <w:lang w:val="en-US"/>
              </w:rPr>
              <w:t>Market Sounding terms and conditions</w:t>
            </w:r>
          </w:hyperlink>
        </w:p>
        <w:p w14:paraId="178A9946" w14:textId="1C326932"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7" w:history="1">
            <w:r w:rsidRPr="00907468">
              <w:rPr>
                <w:rStyle w:val="Hyperlink"/>
                <w:noProof/>
                <w:lang w:val="en-US"/>
              </w:rPr>
              <w:t>2.4.1</w:t>
            </w:r>
            <w:r>
              <w:rPr>
                <w:rFonts w:asciiTheme="minorHAnsi" w:eastAsiaTheme="minorEastAsia" w:hAnsiTheme="minorHAnsi" w:cstheme="minorBidi"/>
                <w:noProof/>
                <w:color w:val="auto"/>
                <w:sz w:val="22"/>
                <w:szCs w:val="22"/>
                <w:lang w:val="en-US"/>
              </w:rPr>
              <w:tab/>
            </w:r>
            <w:r w:rsidRPr="00907468">
              <w:rPr>
                <w:rStyle w:val="Hyperlink"/>
                <w:noProof/>
                <w:lang w:val="en-US"/>
              </w:rPr>
              <w:t>Participation</w:t>
            </w:r>
          </w:hyperlink>
        </w:p>
        <w:p w14:paraId="3B26D75D" w14:textId="2378BC24"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8" w:history="1">
            <w:r w:rsidRPr="00907468">
              <w:rPr>
                <w:rStyle w:val="Hyperlink"/>
                <w:noProof/>
                <w:lang w:val="en-US"/>
              </w:rPr>
              <w:t>2.4.2</w:t>
            </w:r>
            <w:r>
              <w:rPr>
                <w:rFonts w:asciiTheme="minorHAnsi" w:eastAsiaTheme="minorEastAsia" w:hAnsiTheme="minorHAnsi" w:cstheme="minorBidi"/>
                <w:noProof/>
                <w:color w:val="auto"/>
                <w:sz w:val="22"/>
                <w:szCs w:val="22"/>
                <w:lang w:val="en-US"/>
              </w:rPr>
              <w:tab/>
            </w:r>
            <w:r w:rsidRPr="00907468">
              <w:rPr>
                <w:rStyle w:val="Hyperlink"/>
                <w:noProof/>
                <w:lang w:val="en-US"/>
              </w:rPr>
              <w:t>Rights of CARB and Caltrans</w:t>
            </w:r>
          </w:hyperlink>
        </w:p>
        <w:p w14:paraId="5C20E8D2" w14:textId="615247F4"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49" w:history="1">
            <w:r w:rsidRPr="00907468">
              <w:rPr>
                <w:rStyle w:val="Hyperlink"/>
                <w:noProof/>
                <w:lang w:val="en-US"/>
              </w:rPr>
              <w:t>2.4.3</w:t>
            </w:r>
            <w:r>
              <w:rPr>
                <w:rFonts w:asciiTheme="minorHAnsi" w:eastAsiaTheme="minorEastAsia" w:hAnsiTheme="minorHAnsi" w:cstheme="minorBidi"/>
                <w:noProof/>
                <w:color w:val="auto"/>
                <w:sz w:val="22"/>
                <w:szCs w:val="22"/>
                <w:lang w:val="en-US"/>
              </w:rPr>
              <w:tab/>
            </w:r>
            <w:r w:rsidRPr="00907468">
              <w:rPr>
                <w:rStyle w:val="Hyperlink"/>
                <w:noProof/>
                <w:lang w:val="en-US"/>
              </w:rPr>
              <w:t>Submissions property of CARB and Cal-ITP Steering Committee</w:t>
            </w:r>
          </w:hyperlink>
        </w:p>
        <w:p w14:paraId="7590988D" w14:textId="762EFAAF"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50" w:history="1">
            <w:r w:rsidRPr="00907468">
              <w:rPr>
                <w:rStyle w:val="Hyperlink"/>
                <w:noProof/>
                <w:lang w:val="en-US"/>
              </w:rPr>
              <w:t>2.4.4</w:t>
            </w:r>
            <w:r>
              <w:rPr>
                <w:rFonts w:asciiTheme="minorHAnsi" w:eastAsiaTheme="minorEastAsia" w:hAnsiTheme="minorHAnsi" w:cstheme="minorBidi"/>
                <w:noProof/>
                <w:color w:val="auto"/>
                <w:sz w:val="22"/>
                <w:szCs w:val="22"/>
                <w:lang w:val="en-US"/>
              </w:rPr>
              <w:tab/>
            </w:r>
            <w:r w:rsidRPr="00907468">
              <w:rPr>
                <w:rStyle w:val="Hyperlink"/>
                <w:noProof/>
                <w:lang w:val="en-US"/>
              </w:rPr>
              <w:t>Participants shall bear their own costs</w:t>
            </w:r>
          </w:hyperlink>
        </w:p>
        <w:p w14:paraId="47395860" w14:textId="49940BA1"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51" w:history="1">
            <w:r w:rsidRPr="00907468">
              <w:rPr>
                <w:rStyle w:val="Hyperlink"/>
                <w:noProof/>
                <w:lang w:val="en-US"/>
              </w:rPr>
              <w:t>2.4.5</w:t>
            </w:r>
            <w:r>
              <w:rPr>
                <w:rFonts w:asciiTheme="minorHAnsi" w:eastAsiaTheme="minorEastAsia" w:hAnsiTheme="minorHAnsi" w:cstheme="minorBidi"/>
                <w:noProof/>
                <w:color w:val="auto"/>
                <w:sz w:val="22"/>
                <w:szCs w:val="22"/>
                <w:lang w:val="en-US"/>
              </w:rPr>
              <w:tab/>
            </w:r>
            <w:r w:rsidRPr="00907468">
              <w:rPr>
                <w:rStyle w:val="Hyperlink"/>
                <w:noProof/>
                <w:lang w:val="en-US"/>
              </w:rPr>
              <w:t>Disclosure of information</w:t>
            </w:r>
          </w:hyperlink>
        </w:p>
        <w:p w14:paraId="7E003E27" w14:textId="3C1107E8" w:rsidR="00C51D57" w:rsidRDefault="00C51D57">
          <w:pPr>
            <w:pStyle w:val="TOC2"/>
            <w:tabs>
              <w:tab w:val="left" w:pos="1021"/>
            </w:tabs>
            <w:rPr>
              <w:rFonts w:asciiTheme="minorHAnsi" w:eastAsiaTheme="minorEastAsia" w:hAnsiTheme="minorHAnsi" w:cstheme="minorBidi"/>
              <w:noProof/>
              <w:color w:val="auto"/>
              <w:sz w:val="22"/>
              <w:szCs w:val="22"/>
              <w:lang w:val="en-US"/>
            </w:rPr>
          </w:pPr>
          <w:hyperlink w:anchor="_Toc62637652" w:history="1">
            <w:r w:rsidRPr="00907468">
              <w:rPr>
                <w:rStyle w:val="Hyperlink"/>
                <w:noProof/>
                <w:lang w:val="en-US"/>
              </w:rPr>
              <w:t>2.4.6</w:t>
            </w:r>
            <w:r>
              <w:rPr>
                <w:rFonts w:asciiTheme="minorHAnsi" w:eastAsiaTheme="minorEastAsia" w:hAnsiTheme="minorHAnsi" w:cstheme="minorBidi"/>
                <w:noProof/>
                <w:color w:val="auto"/>
                <w:sz w:val="22"/>
                <w:szCs w:val="22"/>
                <w:lang w:val="en-US"/>
              </w:rPr>
              <w:tab/>
            </w:r>
            <w:r w:rsidRPr="00907468">
              <w:rPr>
                <w:rStyle w:val="Hyperlink"/>
                <w:noProof/>
                <w:lang w:val="en-US"/>
              </w:rPr>
              <w:t>Confidentiality</w:t>
            </w:r>
          </w:hyperlink>
        </w:p>
        <w:p w14:paraId="6A5D51DB" w14:textId="7EC079EF" w:rsidR="00C51D57" w:rsidRDefault="00C51D57">
          <w:pPr>
            <w:pStyle w:val="TOC1"/>
            <w:rPr>
              <w:rFonts w:asciiTheme="minorHAnsi" w:eastAsiaTheme="minorEastAsia" w:hAnsiTheme="minorHAnsi" w:cstheme="minorBidi"/>
              <w:b w:val="0"/>
              <w:noProof/>
              <w:color w:val="auto"/>
              <w:sz w:val="22"/>
              <w:szCs w:val="22"/>
              <w:lang w:val="en-US"/>
            </w:rPr>
          </w:pPr>
          <w:hyperlink w:anchor="_Toc62637653" w:history="1">
            <w:r w:rsidRPr="00907468">
              <w:rPr>
                <w:rStyle w:val="Hyperlink"/>
                <w:noProof/>
                <w:lang w:val="en-US"/>
              </w:rPr>
              <w:t>Appendix A: Response format</w:t>
            </w:r>
          </w:hyperlink>
        </w:p>
        <w:p w14:paraId="191A29C9" w14:textId="1FC551FB" w:rsidR="00C51D57" w:rsidRDefault="00C51D57">
          <w:pPr>
            <w:pStyle w:val="TOC2"/>
            <w:rPr>
              <w:rFonts w:asciiTheme="minorHAnsi" w:eastAsiaTheme="minorEastAsia" w:hAnsiTheme="minorHAnsi" w:cstheme="minorBidi"/>
              <w:noProof/>
              <w:color w:val="auto"/>
              <w:sz w:val="22"/>
              <w:szCs w:val="22"/>
              <w:lang w:val="en-US"/>
            </w:rPr>
          </w:pPr>
          <w:hyperlink w:anchor="_Toc62637654" w:history="1">
            <w:r w:rsidRPr="00907468">
              <w:rPr>
                <w:rStyle w:val="Hyperlink"/>
                <w:noProof/>
                <w:lang w:val="en-US"/>
              </w:rPr>
              <w:t>A-1 Instructions</w:t>
            </w:r>
          </w:hyperlink>
        </w:p>
        <w:p w14:paraId="1BC1B4BA" w14:textId="072E32B6" w:rsidR="00C51D57" w:rsidRDefault="00C51D57">
          <w:pPr>
            <w:pStyle w:val="TOC2"/>
            <w:rPr>
              <w:rFonts w:asciiTheme="minorHAnsi" w:eastAsiaTheme="minorEastAsia" w:hAnsiTheme="minorHAnsi" w:cstheme="minorBidi"/>
              <w:noProof/>
              <w:color w:val="auto"/>
              <w:sz w:val="22"/>
              <w:szCs w:val="22"/>
              <w:lang w:val="en-US"/>
            </w:rPr>
          </w:pPr>
          <w:hyperlink w:anchor="_Toc62637655" w:history="1">
            <w:r w:rsidRPr="00907468">
              <w:rPr>
                <w:rStyle w:val="Hyperlink"/>
                <w:noProof/>
                <w:lang w:val="en-US"/>
              </w:rPr>
              <w:t>A-2 Background information</w:t>
            </w:r>
          </w:hyperlink>
        </w:p>
        <w:p w14:paraId="713EF997" w14:textId="71FCA4D7" w:rsidR="00C51D57" w:rsidRDefault="00C51D57">
          <w:pPr>
            <w:pStyle w:val="TOC2"/>
            <w:rPr>
              <w:rFonts w:asciiTheme="minorHAnsi" w:eastAsiaTheme="minorEastAsia" w:hAnsiTheme="minorHAnsi" w:cstheme="minorBidi"/>
              <w:noProof/>
              <w:color w:val="auto"/>
              <w:sz w:val="22"/>
              <w:szCs w:val="22"/>
              <w:lang w:val="en-US"/>
            </w:rPr>
          </w:pPr>
          <w:hyperlink w:anchor="_Toc62637656" w:history="1">
            <w:r w:rsidRPr="00907468">
              <w:rPr>
                <w:rStyle w:val="Hyperlink"/>
                <w:noProof/>
                <w:lang w:val="en-US"/>
              </w:rPr>
              <w:t>A-3 Solutions</w:t>
            </w:r>
          </w:hyperlink>
        </w:p>
        <w:p w14:paraId="17CAC1C9" w14:textId="17FA14A3" w:rsidR="00950F5B" w:rsidRPr="00CC664D" w:rsidRDefault="0069276A" w:rsidP="007145C4">
          <w:pPr>
            <w:pBdr>
              <w:top w:val="nil"/>
              <w:left w:val="nil"/>
              <w:bottom w:val="nil"/>
              <w:right w:val="nil"/>
              <w:between w:val="nil"/>
            </w:pBdr>
            <w:spacing w:before="60" w:after="80" w:line="276" w:lineRule="auto"/>
            <w:ind w:left="360"/>
            <w:rPr>
              <w:color w:val="E63329"/>
              <w:lang w:val="en-US"/>
            </w:rPr>
          </w:pPr>
          <w:r w:rsidRPr="00CC664D">
            <w:rPr>
              <w:lang w:val="en-US"/>
            </w:rPr>
            <w:fldChar w:fldCharType="end"/>
          </w:r>
        </w:p>
      </w:sdtContent>
    </w:sdt>
    <w:p w14:paraId="4194ADBF" w14:textId="08E676D2" w:rsidR="00356DC5" w:rsidRPr="00CC664D" w:rsidRDefault="00356DC5">
      <w:pPr>
        <w:pStyle w:val="Heading1"/>
        <w:rPr>
          <w:lang w:val="en-US"/>
        </w:rPr>
      </w:pPr>
    </w:p>
    <w:p w14:paraId="4064A0F1" w14:textId="76E6740A" w:rsidR="00FF35D8" w:rsidRPr="00CC664D" w:rsidRDefault="00FF35D8" w:rsidP="00617CC6">
      <w:pPr>
        <w:rPr>
          <w:lang w:val="en-US"/>
        </w:rPr>
      </w:pPr>
    </w:p>
    <w:p w14:paraId="01FEA3D7" w14:textId="002274CD" w:rsidR="00C06E1D" w:rsidRPr="00CC664D" w:rsidRDefault="00C06E1D">
      <w:pPr>
        <w:rPr>
          <w:lang w:val="en-US"/>
        </w:rPr>
      </w:pPr>
      <w:r w:rsidRPr="00CC664D">
        <w:rPr>
          <w:lang w:val="en-US"/>
        </w:rPr>
        <w:br w:type="page"/>
      </w:r>
    </w:p>
    <w:p w14:paraId="44E77CFE" w14:textId="77777777" w:rsidR="00FF35D8" w:rsidRPr="00CC664D" w:rsidRDefault="00CC664D" w:rsidP="00617CC6">
      <w:pPr>
        <w:rPr>
          <w:lang w:val="en-US"/>
        </w:rPr>
      </w:pPr>
      <w:commentRangeStart w:id="60"/>
      <w:commentRangeEnd w:id="60"/>
      <w:r>
        <w:rPr>
          <w:rStyle w:val="CommentReference"/>
          <w:rFonts w:cs="Maiandra GD"/>
          <w:color w:val="333332" w:themeColor="text1"/>
        </w:rPr>
        <w:lastRenderedPageBreak/>
        <w:commentReference w:id="60"/>
      </w:r>
    </w:p>
    <w:p w14:paraId="50650DC5" w14:textId="77777777" w:rsidR="00FF35D8" w:rsidRPr="00CC664D" w:rsidRDefault="00FF35D8" w:rsidP="00617CC6">
      <w:pPr>
        <w:rPr>
          <w:lang w:val="en-US"/>
        </w:rPr>
      </w:pPr>
    </w:p>
    <w:p w14:paraId="02C1895C" w14:textId="5BC33C53" w:rsidR="00CC23F7" w:rsidRPr="00CC664D" w:rsidRDefault="00745938" w:rsidP="00FF35D8">
      <w:pPr>
        <w:pStyle w:val="Heading1"/>
        <w:numPr>
          <w:ilvl w:val="0"/>
          <w:numId w:val="9"/>
        </w:numPr>
        <w:rPr>
          <w:lang w:val="en-US"/>
        </w:rPr>
      </w:pPr>
      <w:bookmarkStart w:id="61" w:name="_Toc62637636"/>
      <w:r w:rsidRPr="00CC664D">
        <w:rPr>
          <w:lang w:val="en-US"/>
        </w:rPr>
        <w:t>Overview</w:t>
      </w:r>
      <w:bookmarkEnd w:id="61"/>
    </w:p>
    <w:p w14:paraId="6BEE24D3" w14:textId="7C3DF140" w:rsidR="00C06E1D" w:rsidRPr="00CC664D" w:rsidRDefault="00C06E1D" w:rsidP="00C06E1D">
      <w:pPr>
        <w:pStyle w:val="Heading2"/>
        <w:numPr>
          <w:ilvl w:val="1"/>
          <w:numId w:val="9"/>
        </w:numPr>
        <w:rPr>
          <w:lang w:val="en-US"/>
        </w:rPr>
      </w:pPr>
      <w:bookmarkStart w:id="62" w:name="_Toc62637637"/>
      <w:commentRangeStart w:id="63"/>
      <w:r w:rsidRPr="00CC664D">
        <w:rPr>
          <w:lang w:val="en-US"/>
        </w:rPr>
        <w:t>Introduction</w:t>
      </w:r>
      <w:bookmarkEnd w:id="62"/>
      <w:commentRangeEnd w:id="63"/>
      <w:r w:rsidR="00C51D57">
        <w:rPr>
          <w:rStyle w:val="CommentReference"/>
          <w:rFonts w:cs="Maiandra GD"/>
          <w:b w:val="0"/>
          <w:color w:val="333332" w:themeColor="text1"/>
        </w:rPr>
        <w:commentReference w:id="63"/>
      </w:r>
    </w:p>
    <w:p w14:paraId="0A1CCB41" w14:textId="2AB04AAB" w:rsidR="0042462F" w:rsidRPr="00CC664D" w:rsidRDefault="00995462" w:rsidP="004F63E3">
      <w:pPr>
        <w:jc w:val="both"/>
        <w:rPr>
          <w:lang w:val="en-US"/>
        </w:rPr>
      </w:pPr>
      <w:r w:rsidRPr="00CC664D">
        <w:rPr>
          <w:lang w:val="en-US"/>
        </w:rPr>
        <w:t>The past decade has seen an explosion of growth in shared</w:t>
      </w:r>
      <w:ins w:id="64" w:author="harrison peck" w:date="2021-01-26T15:30:00Z">
        <w:r w:rsidR="00AA05DA" w:rsidRPr="00CC664D">
          <w:rPr>
            <w:lang w:val="en-US"/>
          </w:rPr>
          <w:t>-</w:t>
        </w:r>
      </w:ins>
      <w:del w:id="65" w:author="harrison peck" w:date="2021-01-26T15:30:00Z">
        <w:r w:rsidRPr="00CC664D" w:rsidDel="00AA05DA">
          <w:rPr>
            <w:lang w:val="en-US"/>
          </w:rPr>
          <w:delText xml:space="preserve"> </w:delText>
        </w:r>
      </w:del>
      <w:r w:rsidRPr="00CC664D">
        <w:rPr>
          <w:lang w:val="en-US"/>
        </w:rPr>
        <w:t xml:space="preserve">mobility vehicles, business models, and services across </w:t>
      </w:r>
      <w:del w:id="66" w:author="harrison peck" w:date="2021-01-26T15:30:00Z">
        <w:r w:rsidRPr="00CC664D" w:rsidDel="00AA05DA">
          <w:rPr>
            <w:lang w:val="en-US"/>
          </w:rPr>
          <w:delText>the state</w:delText>
        </w:r>
      </w:del>
      <w:ins w:id="67" w:author="harrison peck" w:date="2021-01-26T15:30:00Z">
        <w:r w:rsidR="00AA05DA" w:rsidRPr="00CC664D">
          <w:rPr>
            <w:lang w:val="en-US"/>
          </w:rPr>
          <w:t>California</w:t>
        </w:r>
      </w:ins>
      <w:r w:rsidRPr="00CC664D">
        <w:rPr>
          <w:lang w:val="en-US"/>
        </w:rPr>
        <w:t xml:space="preserve">. From </w:t>
      </w:r>
      <w:ins w:id="68" w:author="harrison peck" w:date="2021-01-26T15:30:00Z">
        <w:r w:rsidR="00AA05DA" w:rsidRPr="00CC664D">
          <w:rPr>
            <w:lang w:val="en-US"/>
          </w:rPr>
          <w:t>transportation network company (</w:t>
        </w:r>
      </w:ins>
      <w:r w:rsidRPr="00CC664D">
        <w:rPr>
          <w:lang w:val="en-US"/>
        </w:rPr>
        <w:t>TNC</w:t>
      </w:r>
      <w:ins w:id="69" w:author="harrison peck" w:date="2021-01-26T15:30:00Z">
        <w:r w:rsidR="00AA05DA" w:rsidRPr="00CC664D">
          <w:rPr>
            <w:lang w:val="en-US"/>
          </w:rPr>
          <w:t>)</w:t>
        </w:r>
      </w:ins>
      <w:r w:rsidRPr="00CC664D">
        <w:rPr>
          <w:lang w:val="en-US"/>
        </w:rPr>
        <w:t xml:space="preserve"> platforms</w:t>
      </w:r>
      <w:ins w:id="70" w:author="harrison peck" w:date="2021-01-26T15:31:00Z">
        <w:r w:rsidR="00AA05DA" w:rsidRPr="00CC664D">
          <w:rPr>
            <w:lang w:val="en-US"/>
          </w:rPr>
          <w:t xml:space="preserve"> (like Uber and Lyft)</w:t>
        </w:r>
      </w:ins>
      <w:ins w:id="71" w:author="harrison peck" w:date="2021-01-27T11:00:00Z">
        <w:r w:rsidR="00C51D57">
          <w:rPr>
            <w:lang w:val="en-US"/>
          </w:rPr>
          <w:t xml:space="preserve"> </w:t>
        </w:r>
      </w:ins>
      <w:del w:id="72" w:author="harrison peck" w:date="2021-01-26T15:31:00Z">
        <w:r w:rsidRPr="00CC664D" w:rsidDel="00AA05DA">
          <w:rPr>
            <w:lang w:val="en-US"/>
          </w:rPr>
          <w:delText xml:space="preserve"> </w:delText>
        </w:r>
      </w:del>
      <w:r w:rsidRPr="00CC664D">
        <w:rPr>
          <w:lang w:val="en-US"/>
        </w:rPr>
        <w:t xml:space="preserve">to </w:t>
      </w:r>
      <w:r w:rsidR="00C3666B" w:rsidRPr="00CC664D">
        <w:rPr>
          <w:lang w:val="en-US"/>
        </w:rPr>
        <w:t>micromobility</w:t>
      </w:r>
      <w:r w:rsidRPr="00CC664D">
        <w:rPr>
          <w:lang w:val="en-US"/>
        </w:rPr>
        <w:t xml:space="preserve"> services</w:t>
      </w:r>
      <w:ins w:id="73" w:author="harrison peck" w:date="2021-01-26T15:31:00Z">
        <w:r w:rsidR="00AA05DA" w:rsidRPr="00CC664D">
          <w:rPr>
            <w:lang w:val="en-US"/>
          </w:rPr>
          <w:t xml:space="preserve"> (</w:t>
        </w:r>
      </w:ins>
      <w:ins w:id="74" w:author="harrison peck" w:date="2021-01-27T11:10:00Z">
        <w:r w:rsidR="00535DA7">
          <w:rPr>
            <w:lang w:val="en-US"/>
          </w:rPr>
          <w:t>including b</w:t>
        </w:r>
      </w:ins>
      <w:ins w:id="75" w:author="harrison peck" w:date="2021-01-26T15:31:00Z">
        <w:r w:rsidR="00AA05DA" w:rsidRPr="00CC664D">
          <w:rPr>
            <w:lang w:val="en-US"/>
          </w:rPr>
          <w:t>ike and scooter share</w:t>
        </w:r>
      </w:ins>
      <w:ins w:id="76" w:author="harrison peck" w:date="2021-01-27T11:11:00Z">
        <w:r w:rsidR="00535DA7">
          <w:rPr>
            <w:lang w:val="en-US"/>
          </w:rPr>
          <w:t xml:space="preserve"> companies</w:t>
        </w:r>
      </w:ins>
      <w:ins w:id="77" w:author="harrison peck" w:date="2021-01-26T15:31:00Z">
        <w:r w:rsidR="00AA05DA" w:rsidRPr="00CC664D">
          <w:rPr>
            <w:lang w:val="en-US"/>
          </w:rPr>
          <w:t>)</w:t>
        </w:r>
      </w:ins>
      <w:r w:rsidRPr="00CC664D">
        <w:rPr>
          <w:lang w:val="en-US"/>
        </w:rPr>
        <w:t xml:space="preserve"> to microtransit</w:t>
      </w:r>
      <w:ins w:id="78" w:author="harrison peck" w:date="2021-01-26T15:31:00Z">
        <w:r w:rsidR="00AA05DA" w:rsidRPr="00CC664D">
          <w:rPr>
            <w:lang w:val="en-US"/>
          </w:rPr>
          <w:t xml:space="preserve"> (</w:t>
        </w:r>
        <w:commentRangeStart w:id="79"/>
        <w:r w:rsidR="00AA05DA" w:rsidRPr="00CC664D">
          <w:rPr>
            <w:lang w:val="en-US"/>
          </w:rPr>
          <w:t>EXAMPLE</w:t>
        </w:r>
      </w:ins>
      <w:commentRangeEnd w:id="79"/>
      <w:ins w:id="80" w:author="harrison peck" w:date="2021-01-26T15:32:00Z">
        <w:r w:rsidR="00AA05DA" w:rsidRPr="00CC664D">
          <w:rPr>
            <w:rStyle w:val="CommentReference"/>
            <w:rFonts w:cs="Maiandra GD"/>
            <w:color w:val="333332" w:themeColor="text1"/>
            <w:lang w:val="en-US"/>
          </w:rPr>
          <w:commentReference w:id="79"/>
        </w:r>
      </w:ins>
      <w:ins w:id="81" w:author="harrison peck" w:date="2021-01-26T15:31:00Z">
        <w:r w:rsidR="00AA05DA" w:rsidRPr="00CC664D">
          <w:rPr>
            <w:lang w:val="en-US"/>
          </w:rPr>
          <w:t>)</w:t>
        </w:r>
      </w:ins>
      <w:r w:rsidRPr="00CC664D">
        <w:rPr>
          <w:lang w:val="en-US"/>
        </w:rPr>
        <w:t xml:space="preserve">, customers </w:t>
      </w:r>
      <w:ins w:id="82" w:author="harrison peck" w:date="2021-01-27T11:01:00Z">
        <w:r w:rsidR="00C51D57">
          <w:rPr>
            <w:lang w:val="en-US"/>
          </w:rPr>
          <w:t xml:space="preserve">today </w:t>
        </w:r>
      </w:ins>
      <w:r w:rsidRPr="00CC664D">
        <w:rPr>
          <w:lang w:val="en-US"/>
        </w:rPr>
        <w:t xml:space="preserve">face an increasingly complex and curated mobility ecosystem. As </w:t>
      </w:r>
      <w:r w:rsidR="00A22B04" w:rsidRPr="00CC664D">
        <w:rPr>
          <w:lang w:val="en-US"/>
        </w:rPr>
        <w:t xml:space="preserve">the future of mobility rapidly evolves, </w:t>
      </w:r>
      <w:r w:rsidRPr="00CC664D">
        <w:rPr>
          <w:lang w:val="en-US"/>
        </w:rPr>
        <w:t xml:space="preserve">the relationship </w:t>
      </w:r>
      <w:r w:rsidR="00A22B04" w:rsidRPr="00CC664D">
        <w:rPr>
          <w:lang w:val="en-US"/>
        </w:rPr>
        <w:t xml:space="preserve">between service providers and </w:t>
      </w:r>
      <w:del w:id="83" w:author="harrison peck" w:date="2021-01-26T15:30:00Z">
        <w:r w:rsidRPr="00CC664D" w:rsidDel="00AA05DA">
          <w:rPr>
            <w:lang w:val="en-US"/>
          </w:rPr>
          <w:delText xml:space="preserve">the </w:delText>
        </w:r>
      </w:del>
      <w:r w:rsidRPr="00CC664D">
        <w:rPr>
          <w:lang w:val="en-US"/>
        </w:rPr>
        <w:t>customer</w:t>
      </w:r>
      <w:ins w:id="84" w:author="harrison peck" w:date="2021-01-26T15:30:00Z">
        <w:r w:rsidR="00AA05DA" w:rsidRPr="00CC664D">
          <w:rPr>
            <w:lang w:val="en-US"/>
          </w:rPr>
          <w:t>s</w:t>
        </w:r>
      </w:ins>
      <w:r w:rsidRPr="00CC664D">
        <w:rPr>
          <w:lang w:val="en-US"/>
        </w:rPr>
        <w:t xml:space="preserve"> becomes paramount for ensuring equitable and affordable access to mobility</w:t>
      </w:r>
      <w:del w:id="85" w:author="harrison peck" w:date="2021-01-26T16:01:00Z">
        <w:r w:rsidRPr="00CC664D" w:rsidDel="00FA7CBE">
          <w:rPr>
            <w:lang w:val="en-US"/>
          </w:rPr>
          <w:delText xml:space="preserve"> options</w:delText>
        </w:r>
      </w:del>
      <w:r w:rsidRPr="00CC664D">
        <w:rPr>
          <w:lang w:val="en-US"/>
        </w:rPr>
        <w:t xml:space="preserve">. </w:t>
      </w:r>
    </w:p>
    <w:p w14:paraId="11060CEA" w14:textId="302A15EC" w:rsidR="00995462" w:rsidRPr="00CC664D" w:rsidRDefault="00995462" w:rsidP="00995462">
      <w:pPr>
        <w:rPr>
          <w:lang w:val="en-US"/>
        </w:rPr>
      </w:pPr>
    </w:p>
    <w:p w14:paraId="601E657B" w14:textId="7DD25799" w:rsidR="00995462" w:rsidRPr="00CC664D" w:rsidRDefault="0042462F" w:rsidP="00995462">
      <w:pPr>
        <w:jc w:val="both"/>
        <w:rPr>
          <w:lang w:val="en-US"/>
        </w:rPr>
      </w:pPr>
      <w:r w:rsidRPr="00CC664D">
        <w:rPr>
          <w:color w:val="3C3C3B"/>
          <w:lang w:val="en-US"/>
        </w:rPr>
        <w:t xml:space="preserve">A seamless, multimodal transportation system grounded in public transit is critical to meeting California’s climate, equity, and economic goals. </w:t>
      </w:r>
      <w:r w:rsidR="00995462" w:rsidRPr="00CC664D">
        <w:rPr>
          <w:lang w:val="en-US"/>
        </w:rPr>
        <w:t xml:space="preserve">This </w:t>
      </w:r>
      <w:ins w:id="86" w:author="harrison peck" w:date="2021-01-26T15:32:00Z">
        <w:r w:rsidR="00AA05DA" w:rsidRPr="00CC664D">
          <w:rPr>
            <w:lang w:val="en-US"/>
          </w:rPr>
          <w:t>M</w:t>
        </w:r>
      </w:ins>
      <w:del w:id="87" w:author="harrison peck" w:date="2021-01-26T15:32:00Z">
        <w:r w:rsidR="00995462" w:rsidRPr="00CC664D" w:rsidDel="00AA05DA">
          <w:rPr>
            <w:lang w:val="en-US"/>
          </w:rPr>
          <w:delText>m</w:delText>
        </w:r>
      </w:del>
      <w:r w:rsidR="00995462" w:rsidRPr="00CC664D">
        <w:rPr>
          <w:lang w:val="en-US"/>
        </w:rPr>
        <w:t xml:space="preserve">arket </w:t>
      </w:r>
      <w:del w:id="88" w:author="harrison peck" w:date="2021-01-26T15:32:00Z">
        <w:r w:rsidR="00995462" w:rsidRPr="00CC664D" w:rsidDel="00AA05DA">
          <w:rPr>
            <w:lang w:val="en-US"/>
          </w:rPr>
          <w:delText>s</w:delText>
        </w:r>
      </w:del>
      <w:ins w:id="89" w:author="harrison peck" w:date="2021-01-26T15:32:00Z">
        <w:r w:rsidR="00AA05DA" w:rsidRPr="00CC664D">
          <w:rPr>
            <w:lang w:val="en-US"/>
          </w:rPr>
          <w:t>S</w:t>
        </w:r>
      </w:ins>
      <w:r w:rsidR="00995462" w:rsidRPr="00CC664D">
        <w:rPr>
          <w:lang w:val="en-US"/>
        </w:rPr>
        <w:t xml:space="preserve">ounding is an opportunity for the State of California </w:t>
      </w:r>
      <w:r w:rsidR="00995462" w:rsidRPr="00825CB9">
        <w:rPr>
          <w:lang w:val="en-US"/>
        </w:rPr>
        <w:t>to identify solutions, approaches, and techniques available for a statewide, integrated</w:t>
      </w:r>
      <w:ins w:id="90" w:author="harrison peck" w:date="2021-01-26T15:33:00Z">
        <w:r w:rsidR="00AA05DA" w:rsidRPr="00825CB9">
          <w:rPr>
            <w:lang w:val="en-US"/>
          </w:rPr>
          <w:t>,</w:t>
        </w:r>
      </w:ins>
      <w:r w:rsidR="00995462" w:rsidRPr="00825CB9">
        <w:rPr>
          <w:lang w:val="en-US"/>
        </w:rPr>
        <w:t xml:space="preserve"> multi</w:t>
      </w:r>
      <w:del w:id="91" w:author="harrison peck" w:date="2021-01-26T15:33:00Z">
        <w:r w:rsidR="00995462" w:rsidRPr="00CC664D" w:rsidDel="00AA05DA">
          <w:rPr>
            <w:lang w:val="en-US"/>
          </w:rPr>
          <w:delText>-</w:delText>
        </w:r>
      </w:del>
      <w:r w:rsidR="00995462" w:rsidRPr="00CC664D">
        <w:rPr>
          <w:lang w:val="en-US"/>
        </w:rPr>
        <w:t>modal system. We seek to learn from companies and other stakeholders in the broader mobility ecosystem</w:t>
      </w:r>
      <w:r w:rsidR="00123098" w:rsidRPr="00CC664D">
        <w:rPr>
          <w:lang w:val="en-US"/>
        </w:rPr>
        <w:t xml:space="preserve"> about:</w:t>
      </w:r>
    </w:p>
    <w:p w14:paraId="702E1F9B" w14:textId="00913AE5" w:rsidR="00995462" w:rsidRPr="00CC664D" w:rsidRDefault="00123098" w:rsidP="00995462">
      <w:pPr>
        <w:pStyle w:val="ListParagraph"/>
        <w:numPr>
          <w:ilvl w:val="0"/>
          <w:numId w:val="11"/>
        </w:numPr>
        <w:rPr>
          <w:lang w:val="en-US"/>
        </w:rPr>
      </w:pPr>
      <w:r w:rsidRPr="00CC664D">
        <w:rPr>
          <w:lang w:val="en-US"/>
        </w:rPr>
        <w:t>P</w:t>
      </w:r>
      <w:r w:rsidR="00995462" w:rsidRPr="00CC664D">
        <w:rPr>
          <w:lang w:val="en-US"/>
        </w:rPr>
        <w:t xml:space="preserve">roducts and services </w:t>
      </w:r>
      <w:ins w:id="92" w:author="harrison peck" w:date="2021-01-26T15:33:00Z">
        <w:r w:rsidR="00965697" w:rsidRPr="00CC664D">
          <w:rPr>
            <w:lang w:val="en-US"/>
          </w:rPr>
          <w:t xml:space="preserve">in the marketplace, either currently or </w:t>
        </w:r>
      </w:ins>
      <w:ins w:id="93" w:author="harrison peck" w:date="2021-01-26T15:34:00Z">
        <w:r w:rsidR="00965697" w:rsidRPr="00CC664D">
          <w:rPr>
            <w:lang w:val="en-US"/>
          </w:rPr>
          <w:t>imminently</w:t>
        </w:r>
      </w:ins>
      <w:ins w:id="94" w:author="harrison peck" w:date="2021-01-26T15:33:00Z">
        <w:r w:rsidR="00965697" w:rsidRPr="00CC664D">
          <w:rPr>
            <w:lang w:val="en-US"/>
          </w:rPr>
          <w:t xml:space="preserve"> </w:t>
        </w:r>
      </w:ins>
      <w:r w:rsidR="00995462" w:rsidRPr="00CC664D">
        <w:rPr>
          <w:lang w:val="en-US"/>
        </w:rPr>
        <w:t>available</w:t>
      </w:r>
      <w:del w:id="95" w:author="harrison peck" w:date="2021-01-26T15:34:00Z">
        <w:r w:rsidR="00995462" w:rsidRPr="00CC664D" w:rsidDel="00965697">
          <w:rPr>
            <w:lang w:val="en-US"/>
          </w:rPr>
          <w:delText xml:space="preserve"> in the marketplace, or soon to be available</w:delText>
        </w:r>
        <w:r w:rsidRPr="00CC664D" w:rsidDel="00965697">
          <w:rPr>
            <w:lang w:val="en-US"/>
          </w:rPr>
          <w:delText>;</w:delText>
        </w:r>
      </w:del>
    </w:p>
    <w:p w14:paraId="347F6D2D" w14:textId="5E8D0D99" w:rsidR="00995462" w:rsidRPr="00CC664D" w:rsidRDefault="00123098" w:rsidP="00995462">
      <w:pPr>
        <w:pStyle w:val="BodytextRebel"/>
        <w:numPr>
          <w:ilvl w:val="0"/>
          <w:numId w:val="11"/>
        </w:numPr>
        <w:rPr>
          <w:lang w:val="en-US"/>
        </w:rPr>
      </w:pPr>
      <w:r w:rsidRPr="00CC664D">
        <w:rPr>
          <w:lang w:val="en-US"/>
        </w:rPr>
        <w:t>I</w:t>
      </w:r>
      <w:r w:rsidR="00995462" w:rsidRPr="00CC664D">
        <w:rPr>
          <w:lang w:val="en-US"/>
        </w:rPr>
        <w:t>mportant network and stakeholder considerations</w:t>
      </w:r>
      <w:del w:id="96" w:author="harrison peck" w:date="2021-01-26T15:34:00Z">
        <w:r w:rsidRPr="00CC664D" w:rsidDel="00965697">
          <w:rPr>
            <w:lang w:val="en-US"/>
          </w:rPr>
          <w:delText>; and</w:delText>
        </w:r>
      </w:del>
    </w:p>
    <w:p w14:paraId="178C3888" w14:textId="6B0B0516" w:rsidR="00995462" w:rsidRPr="00CC664D" w:rsidRDefault="00123098" w:rsidP="00995462">
      <w:pPr>
        <w:pStyle w:val="BodytextRebel"/>
        <w:numPr>
          <w:ilvl w:val="0"/>
          <w:numId w:val="11"/>
        </w:numPr>
        <w:rPr>
          <w:lang w:val="en-US"/>
        </w:rPr>
      </w:pPr>
      <w:r w:rsidRPr="00CC664D">
        <w:rPr>
          <w:lang w:val="en-US"/>
        </w:rPr>
        <w:t>L</w:t>
      </w:r>
      <w:r w:rsidR="00995462" w:rsidRPr="00CC664D">
        <w:rPr>
          <w:lang w:val="en-US"/>
        </w:rPr>
        <w:t>essons learned from similar projects and applications in other jurisdictions</w:t>
      </w:r>
      <w:del w:id="97" w:author="harrison peck" w:date="2021-01-26T15:34:00Z">
        <w:r w:rsidRPr="00CC664D" w:rsidDel="00965697">
          <w:rPr>
            <w:lang w:val="en-US"/>
          </w:rPr>
          <w:delText>.</w:delText>
        </w:r>
      </w:del>
    </w:p>
    <w:p w14:paraId="2E7BF21F" w14:textId="640454A5" w:rsidR="00995462" w:rsidRPr="00CC664D" w:rsidRDefault="00995462" w:rsidP="00995462">
      <w:pPr>
        <w:rPr>
          <w:lang w:val="en-US"/>
        </w:rPr>
      </w:pPr>
    </w:p>
    <w:p w14:paraId="054DEB83" w14:textId="0C1060FF" w:rsidR="00995462" w:rsidRPr="00CC664D" w:rsidRDefault="00995462" w:rsidP="00995462">
      <w:pPr>
        <w:jc w:val="both"/>
        <w:rPr>
          <w:lang w:val="en-US"/>
        </w:rPr>
      </w:pPr>
      <w:r w:rsidRPr="00825CB9">
        <w:rPr>
          <w:lang w:val="en-US"/>
        </w:rPr>
        <w:t xml:space="preserve">The collaboration between </w:t>
      </w:r>
      <w:commentRangeStart w:id="98"/>
      <w:ins w:id="99" w:author="harrison peck" w:date="2021-01-26T15:34:00Z">
        <w:r w:rsidR="00965697" w:rsidRPr="00825CB9">
          <w:rPr>
            <w:lang w:val="en-US"/>
          </w:rPr>
          <w:t xml:space="preserve">the </w:t>
        </w:r>
        <w:commentRangeEnd w:id="98"/>
        <w:r w:rsidR="00965697" w:rsidRPr="00CC664D">
          <w:rPr>
            <w:rStyle w:val="CommentReference"/>
            <w:rFonts w:cs="Maiandra GD"/>
            <w:color w:val="333332" w:themeColor="text1"/>
            <w:lang w:val="en-US"/>
          </w:rPr>
          <w:commentReference w:id="98"/>
        </w:r>
        <w:r w:rsidR="00965697" w:rsidRPr="00825CB9">
          <w:rPr>
            <w:lang w:val="en-US"/>
          </w:rPr>
          <w:t>California Air Resources Board (</w:t>
        </w:r>
      </w:ins>
      <w:r w:rsidRPr="00825CB9">
        <w:rPr>
          <w:lang w:val="en-US"/>
        </w:rPr>
        <w:t>CARB</w:t>
      </w:r>
      <w:ins w:id="100" w:author="harrison peck" w:date="2021-01-26T15:34:00Z">
        <w:r w:rsidR="00965697" w:rsidRPr="00825CB9">
          <w:rPr>
            <w:lang w:val="en-US"/>
          </w:rPr>
          <w:t>)</w:t>
        </w:r>
      </w:ins>
      <w:r w:rsidRPr="00825CB9">
        <w:rPr>
          <w:lang w:val="en-US"/>
        </w:rPr>
        <w:t xml:space="preserve"> and </w:t>
      </w:r>
      <w:ins w:id="101" w:author="harrison peck" w:date="2021-01-26T15:34:00Z">
        <w:r w:rsidR="00965697" w:rsidRPr="00825CB9">
          <w:rPr>
            <w:lang w:val="en-US"/>
          </w:rPr>
          <w:t>the California Integrate</w:t>
        </w:r>
        <w:r w:rsidR="00965697" w:rsidRPr="00CC664D">
          <w:rPr>
            <w:lang w:val="en-US"/>
          </w:rPr>
          <w:t>d Travel Project (</w:t>
        </w:r>
      </w:ins>
      <w:r w:rsidRPr="00CC664D">
        <w:rPr>
          <w:lang w:val="en-US"/>
        </w:rPr>
        <w:t>Cal-ITP</w:t>
      </w:r>
      <w:ins w:id="102" w:author="harrison peck" w:date="2021-01-26T15:34:00Z">
        <w:r w:rsidR="00965697" w:rsidRPr="00CC664D">
          <w:rPr>
            <w:lang w:val="en-US"/>
          </w:rPr>
          <w:t>)</w:t>
        </w:r>
      </w:ins>
      <w:r w:rsidRPr="00CC664D">
        <w:rPr>
          <w:lang w:val="en-US"/>
        </w:rPr>
        <w:t xml:space="preserve"> ensures the state’s transportation and environmental goals are fully aligned</w:t>
      </w:r>
      <w:del w:id="103" w:author="harrison peck" w:date="2021-01-26T15:36:00Z">
        <w:r w:rsidRPr="00CC664D" w:rsidDel="00965697">
          <w:rPr>
            <w:lang w:val="en-US"/>
          </w:rPr>
          <w:delText>,</w:delText>
        </w:r>
      </w:del>
      <w:r w:rsidRPr="00CC664D">
        <w:rPr>
          <w:lang w:val="en-US"/>
        </w:rPr>
        <w:t xml:space="preserve"> and th</w:t>
      </w:r>
      <w:r w:rsidR="007A4FD5" w:rsidRPr="00CC664D">
        <w:rPr>
          <w:lang w:val="en-US"/>
        </w:rPr>
        <w:t>at</w:t>
      </w:r>
      <w:r w:rsidRPr="00CC664D">
        <w:rPr>
          <w:lang w:val="en-US"/>
        </w:rPr>
        <w:t xml:space="preserve"> public policy and payment systems </w:t>
      </w:r>
      <w:r w:rsidR="007A4FD5" w:rsidRPr="00CC664D">
        <w:rPr>
          <w:lang w:val="en-US"/>
        </w:rPr>
        <w:t xml:space="preserve">are developed </w:t>
      </w:r>
      <w:del w:id="104" w:author="harrison peck" w:date="2021-01-26T15:36:00Z">
        <w:r w:rsidRPr="00CC664D" w:rsidDel="00965697">
          <w:rPr>
            <w:lang w:val="en-US"/>
          </w:rPr>
          <w:delText xml:space="preserve">that </w:delText>
        </w:r>
      </w:del>
      <w:ins w:id="105" w:author="harrison peck" w:date="2021-01-26T15:36:00Z">
        <w:r w:rsidR="00965697" w:rsidRPr="00CC664D">
          <w:rPr>
            <w:lang w:val="en-US"/>
          </w:rPr>
          <w:t xml:space="preserve">to </w:t>
        </w:r>
      </w:ins>
      <w:r w:rsidRPr="00CC664D">
        <w:rPr>
          <w:lang w:val="en-US"/>
        </w:rPr>
        <w:t xml:space="preserve">incentivize </w:t>
      </w:r>
      <w:del w:id="106" w:author="harrison peck" w:date="2021-01-26T15:36:00Z">
        <w:r w:rsidRPr="00CC664D" w:rsidDel="00965697">
          <w:rPr>
            <w:lang w:val="en-US"/>
          </w:rPr>
          <w:delText xml:space="preserve">cleaner </w:delText>
        </w:r>
      </w:del>
      <w:ins w:id="107" w:author="harrison peck" w:date="2021-01-26T15:36:00Z">
        <w:r w:rsidR="00965697" w:rsidRPr="00CC664D">
          <w:rPr>
            <w:lang w:val="en-US"/>
          </w:rPr>
          <w:t xml:space="preserve">more sustainable </w:t>
        </w:r>
      </w:ins>
      <w:r w:rsidRPr="00CC664D">
        <w:rPr>
          <w:lang w:val="en-US"/>
        </w:rPr>
        <w:t xml:space="preserve">transportation </w:t>
      </w:r>
      <w:del w:id="108" w:author="harrison peck" w:date="2021-01-26T16:02:00Z">
        <w:r w:rsidRPr="00CC664D" w:rsidDel="00FA7CBE">
          <w:rPr>
            <w:lang w:val="en-US"/>
          </w:rPr>
          <w:delText>behaviors</w:delText>
        </w:r>
      </w:del>
      <w:ins w:id="109" w:author="harrison peck" w:date="2021-01-26T16:02:00Z">
        <w:r w:rsidR="00FA7CBE" w:rsidRPr="00CC664D">
          <w:rPr>
            <w:lang w:val="en-US"/>
          </w:rPr>
          <w:t>choices</w:t>
        </w:r>
      </w:ins>
      <w:r w:rsidR="0042462F" w:rsidRPr="00CC664D">
        <w:rPr>
          <w:lang w:val="en-US"/>
        </w:rPr>
        <w:t>. T</w:t>
      </w:r>
      <w:r w:rsidRPr="00CC664D">
        <w:rPr>
          <w:lang w:val="en-US"/>
        </w:rPr>
        <w:t xml:space="preserve">his </w:t>
      </w:r>
      <w:del w:id="110" w:author="harrison peck" w:date="2021-01-26T15:36:00Z">
        <w:r w:rsidRPr="00CC664D" w:rsidDel="00965697">
          <w:rPr>
            <w:lang w:val="en-US"/>
          </w:rPr>
          <w:delText>m</w:delText>
        </w:r>
      </w:del>
      <w:ins w:id="111" w:author="harrison peck" w:date="2021-01-26T15:36:00Z">
        <w:r w:rsidR="00965697" w:rsidRPr="00CC664D">
          <w:rPr>
            <w:lang w:val="en-US"/>
          </w:rPr>
          <w:t>M</w:t>
        </w:r>
      </w:ins>
      <w:r w:rsidRPr="00CC664D">
        <w:rPr>
          <w:lang w:val="en-US"/>
        </w:rPr>
        <w:t xml:space="preserve">arket </w:t>
      </w:r>
      <w:del w:id="112" w:author="harrison peck" w:date="2021-01-26T15:36:00Z">
        <w:r w:rsidRPr="00CC664D" w:rsidDel="00965697">
          <w:rPr>
            <w:lang w:val="en-US"/>
          </w:rPr>
          <w:delText>s</w:delText>
        </w:r>
      </w:del>
      <w:ins w:id="113" w:author="harrison peck" w:date="2021-01-26T15:36:00Z">
        <w:r w:rsidR="00965697" w:rsidRPr="00CC664D">
          <w:rPr>
            <w:lang w:val="en-US"/>
          </w:rPr>
          <w:t>S</w:t>
        </w:r>
      </w:ins>
      <w:r w:rsidRPr="00CC664D">
        <w:rPr>
          <w:lang w:val="en-US"/>
        </w:rPr>
        <w:t>ounding will provide valuable insight</w:t>
      </w:r>
      <w:ins w:id="114" w:author="harrison peck" w:date="2021-01-26T15:36:00Z">
        <w:r w:rsidR="00965697" w:rsidRPr="00CC664D">
          <w:rPr>
            <w:lang w:val="en-US"/>
          </w:rPr>
          <w:t>s</w:t>
        </w:r>
      </w:ins>
      <w:r w:rsidRPr="00CC664D">
        <w:rPr>
          <w:lang w:val="en-US"/>
        </w:rPr>
        <w:t xml:space="preserve"> into opportunities for California to incentivize</w:t>
      </w:r>
      <w:ins w:id="115" w:author="harrison peck" w:date="2021-01-27T11:12:00Z">
        <w:r w:rsidR="00535DA7">
          <w:rPr>
            <w:lang w:val="en-US"/>
          </w:rPr>
          <w:t xml:space="preserve"> the</w:t>
        </w:r>
      </w:ins>
      <w:r w:rsidRPr="00CC664D">
        <w:rPr>
          <w:lang w:val="en-US"/>
        </w:rPr>
        <w:t xml:space="preserve"> use of transit and zero-emission </w:t>
      </w:r>
      <w:del w:id="116" w:author="harrison peck" w:date="2021-01-26T15:36:00Z">
        <w:r w:rsidRPr="00CC664D" w:rsidDel="00965697">
          <w:rPr>
            <w:lang w:val="en-US"/>
          </w:rPr>
          <w:delText xml:space="preserve">mobility </w:delText>
        </w:r>
      </w:del>
      <w:r w:rsidRPr="00CC664D">
        <w:rPr>
          <w:lang w:val="en-US"/>
        </w:rPr>
        <w:t>modes in a way that achieves the state's transportation, environmental</w:t>
      </w:r>
      <w:ins w:id="117" w:author="harrison peck" w:date="2021-01-26T15:36:00Z">
        <w:r w:rsidR="00965697" w:rsidRPr="00CC664D">
          <w:rPr>
            <w:lang w:val="en-US"/>
          </w:rPr>
          <w:t>,</w:t>
        </w:r>
      </w:ins>
      <w:r w:rsidRPr="00CC664D">
        <w:rPr>
          <w:lang w:val="en-US"/>
        </w:rPr>
        <w:t xml:space="preserve"> and equity objectives.</w:t>
      </w:r>
    </w:p>
    <w:p w14:paraId="716A676A" w14:textId="77777777" w:rsidR="00995462" w:rsidRPr="00CC664D" w:rsidRDefault="00995462" w:rsidP="00995462">
      <w:pPr>
        <w:rPr>
          <w:lang w:val="en-US"/>
        </w:rPr>
      </w:pPr>
    </w:p>
    <w:p w14:paraId="15301F6D" w14:textId="1E4B2DCF" w:rsidR="00995462" w:rsidRPr="00CC664D" w:rsidRDefault="00995462" w:rsidP="0042462F">
      <w:pPr>
        <w:jc w:val="both"/>
        <w:rPr>
          <w:lang w:val="en-US"/>
        </w:rPr>
      </w:pPr>
      <w:commentRangeStart w:id="118"/>
      <w:r w:rsidRPr="00CC664D">
        <w:rPr>
          <w:lang w:val="en-US"/>
        </w:rPr>
        <w:t xml:space="preserve">Although </w:t>
      </w:r>
      <w:commentRangeStart w:id="119"/>
      <w:r w:rsidRPr="00CC664D">
        <w:rPr>
          <w:lang w:val="en-US"/>
        </w:rPr>
        <w:t>the primary purpose of this collaboration is specifically around the measurement of first</w:t>
      </w:r>
      <w:del w:id="120" w:author="harrison peck" w:date="2021-01-27T12:10:00Z">
        <w:r w:rsidRPr="00CC664D" w:rsidDel="004B6B89">
          <w:rPr>
            <w:lang w:val="en-US"/>
          </w:rPr>
          <w:delText>-</w:delText>
        </w:r>
      </w:del>
      <w:del w:id="121" w:author="harrison peck" w:date="2021-01-26T15:38:00Z">
        <w:r w:rsidRPr="00CC664D" w:rsidDel="00965697">
          <w:rPr>
            <w:lang w:val="en-US"/>
          </w:rPr>
          <w:delText>mile</w:delText>
        </w:r>
      </w:del>
      <w:r w:rsidRPr="00CC664D">
        <w:rPr>
          <w:lang w:val="en-US"/>
        </w:rPr>
        <w:t>/last-mile trips linked to mass transit</w:t>
      </w:r>
      <w:commentRangeEnd w:id="119"/>
      <w:r w:rsidR="00D34AC9">
        <w:rPr>
          <w:rStyle w:val="CommentReference"/>
          <w:rFonts w:cs="Maiandra GD"/>
          <w:color w:val="333332" w:themeColor="text1"/>
        </w:rPr>
        <w:commentReference w:id="119"/>
      </w:r>
      <w:r w:rsidRPr="00CC664D">
        <w:rPr>
          <w:lang w:val="en-US"/>
        </w:rPr>
        <w:t>, we are excited to explore how an integrated multi</w:t>
      </w:r>
      <w:del w:id="122" w:author="harrison peck" w:date="2021-01-26T15:36:00Z">
        <w:r w:rsidRPr="00CC664D" w:rsidDel="00965697">
          <w:rPr>
            <w:lang w:val="en-US"/>
          </w:rPr>
          <w:delText>-</w:delText>
        </w:r>
      </w:del>
      <w:r w:rsidRPr="00CC664D">
        <w:rPr>
          <w:lang w:val="en-US"/>
        </w:rPr>
        <w:t xml:space="preserve">modal fare payment system might deliver other benefits to riders, such as improved trip planning, simplified </w:t>
      </w:r>
      <w:ins w:id="123" w:author="harrison peck" w:date="2021-01-26T15:37:00Z">
        <w:r w:rsidR="00965697" w:rsidRPr="00CC664D">
          <w:rPr>
            <w:lang w:val="en-US"/>
          </w:rPr>
          <w:t xml:space="preserve">discount </w:t>
        </w:r>
      </w:ins>
      <w:r w:rsidRPr="00CC664D">
        <w:rPr>
          <w:lang w:val="en-US"/>
        </w:rPr>
        <w:t>eligibility verification, streamlined customer service, and new business models around mobility services.</w:t>
      </w:r>
      <w:commentRangeEnd w:id="118"/>
      <w:r w:rsidR="00965697" w:rsidRPr="00CC664D">
        <w:rPr>
          <w:rStyle w:val="CommentReference"/>
          <w:rFonts w:cs="Maiandra GD"/>
          <w:color w:val="333332" w:themeColor="text1"/>
          <w:lang w:val="en-US"/>
        </w:rPr>
        <w:commentReference w:id="118"/>
      </w:r>
    </w:p>
    <w:p w14:paraId="14769B6D" w14:textId="2F830165" w:rsidR="00BC65A1" w:rsidRPr="00CC664D" w:rsidRDefault="00AB3480" w:rsidP="00C06E1D">
      <w:pPr>
        <w:pStyle w:val="Heading2"/>
        <w:numPr>
          <w:ilvl w:val="1"/>
          <w:numId w:val="9"/>
        </w:numPr>
        <w:rPr>
          <w:lang w:val="en-US"/>
        </w:rPr>
      </w:pPr>
      <w:bookmarkStart w:id="124" w:name="_Toc62637638"/>
      <w:commentRangeStart w:id="125"/>
      <w:r w:rsidRPr="00CC664D">
        <w:rPr>
          <w:lang w:val="en-US"/>
        </w:rPr>
        <w:t xml:space="preserve">Objectives </w:t>
      </w:r>
      <w:commentRangeEnd w:id="125"/>
      <w:r w:rsidR="00FA7CBE" w:rsidRPr="00CC664D">
        <w:rPr>
          <w:rStyle w:val="CommentReference"/>
          <w:rFonts w:cs="Maiandra GD"/>
          <w:b w:val="0"/>
          <w:color w:val="333332" w:themeColor="text1"/>
          <w:lang w:val="en-US"/>
        </w:rPr>
        <w:commentReference w:id="125"/>
      </w:r>
      <w:r w:rsidRPr="00CC664D">
        <w:rPr>
          <w:lang w:val="en-US"/>
        </w:rPr>
        <w:t>of</w:t>
      </w:r>
      <w:r w:rsidR="00083F2E" w:rsidRPr="00CC664D">
        <w:rPr>
          <w:lang w:val="en-US"/>
        </w:rPr>
        <w:t xml:space="preserve"> the California Integrated Travel Project</w:t>
      </w:r>
      <w:bookmarkEnd w:id="124"/>
    </w:p>
    <w:p w14:paraId="2C416286" w14:textId="59E63098" w:rsidR="00AC2B63" w:rsidRPr="00CC664D" w:rsidRDefault="0092531A" w:rsidP="00A1029E">
      <w:pPr>
        <w:pBdr>
          <w:top w:val="nil"/>
          <w:left w:val="nil"/>
          <w:bottom w:val="nil"/>
          <w:right w:val="nil"/>
          <w:between w:val="nil"/>
        </w:pBdr>
        <w:contextualSpacing/>
        <w:jc w:val="both"/>
        <w:rPr>
          <w:ins w:id="126" w:author="harrison peck" w:date="2021-01-26T15:46:00Z"/>
          <w:lang w:val="en-US"/>
        </w:rPr>
      </w:pPr>
      <w:r w:rsidRPr="00CC664D">
        <w:rPr>
          <w:lang w:val="en-US"/>
        </w:rPr>
        <w:t>The California Integrated Travel Project (Cal-ITP) is a statewide effort to facilitate easy and accessible travel planning and payment</w:t>
      </w:r>
      <w:ins w:id="127" w:author="harrison peck" w:date="2021-01-27T11:51:00Z">
        <w:r w:rsidR="00554EEE">
          <w:rPr>
            <w:lang w:val="en-US"/>
          </w:rPr>
          <w:t>s</w:t>
        </w:r>
      </w:ins>
      <w:r w:rsidRPr="00CC664D">
        <w:rPr>
          <w:lang w:val="en-US"/>
        </w:rPr>
        <w:t xml:space="preserve">. </w:t>
      </w:r>
      <w:r w:rsidR="00194455" w:rsidRPr="00CC664D">
        <w:rPr>
          <w:lang w:val="en-US"/>
        </w:rPr>
        <w:t>In August 2019, Cal-ITP published its first Market Sounding report</w:t>
      </w:r>
      <w:del w:id="128" w:author="harrison peck" w:date="2021-01-26T15:42:00Z">
        <w:r w:rsidR="00194455" w:rsidRPr="00CC664D" w:rsidDel="00A1029E">
          <w:rPr>
            <w:lang w:val="en-US"/>
          </w:rPr>
          <w:delText>,</w:delText>
        </w:r>
      </w:del>
      <w:ins w:id="129" w:author="harrison peck" w:date="2021-01-26T15:42:00Z">
        <w:r w:rsidR="00A1029E" w:rsidRPr="00CC664D">
          <w:rPr>
            <w:lang w:val="en-US"/>
          </w:rPr>
          <w:t>. This document</w:t>
        </w:r>
      </w:ins>
      <w:del w:id="130" w:author="harrison peck" w:date="2021-01-26T15:42:00Z">
        <w:r w:rsidR="00194455" w:rsidRPr="00CC664D" w:rsidDel="00A1029E">
          <w:rPr>
            <w:lang w:val="en-US"/>
          </w:rPr>
          <w:delText xml:space="preserve"> which</w:delText>
        </w:r>
      </w:del>
      <w:r w:rsidR="00194455" w:rsidRPr="00CC664D">
        <w:rPr>
          <w:lang w:val="en-US"/>
        </w:rPr>
        <w:t xml:space="preserve"> highlighted the primary </w:t>
      </w:r>
      <w:r w:rsidR="009E659B" w:rsidRPr="00CC664D">
        <w:rPr>
          <w:lang w:val="en-US"/>
        </w:rPr>
        <w:t>barriers to integrated trip planning and fare paymen</w:t>
      </w:r>
      <w:r w:rsidR="00C06E1D" w:rsidRPr="00CC664D">
        <w:rPr>
          <w:lang w:val="en-US"/>
        </w:rPr>
        <w:t>t</w:t>
      </w:r>
      <w:ins w:id="131" w:author="harrison peck" w:date="2021-01-26T15:42:00Z">
        <w:r w:rsidR="00A1029E" w:rsidRPr="00CC664D">
          <w:rPr>
            <w:lang w:val="en-US"/>
          </w:rPr>
          <w:t xml:space="preserve">, then </w:t>
        </w:r>
      </w:ins>
      <w:del w:id="132" w:author="harrison peck" w:date="2021-01-26T15:42:00Z">
        <w:r w:rsidR="009E659B" w:rsidRPr="00CC664D" w:rsidDel="00A1029E">
          <w:rPr>
            <w:lang w:val="en-US"/>
          </w:rPr>
          <w:delText xml:space="preserve"> and </w:delText>
        </w:r>
      </w:del>
      <w:r w:rsidR="00F66895" w:rsidRPr="00CC664D">
        <w:rPr>
          <w:lang w:val="en-US"/>
        </w:rPr>
        <w:t>identified solution</w:t>
      </w:r>
      <w:r w:rsidR="00F35404" w:rsidRPr="00CC664D">
        <w:rPr>
          <w:lang w:val="en-US"/>
        </w:rPr>
        <w:t xml:space="preserve">s to align </w:t>
      </w:r>
      <w:del w:id="133" w:author="harrison peck" w:date="2021-01-27T11:51:00Z">
        <w:r w:rsidR="00F35404" w:rsidRPr="00CC664D" w:rsidDel="00554EEE">
          <w:rPr>
            <w:lang w:val="en-US"/>
          </w:rPr>
          <w:delText xml:space="preserve">transportation </w:delText>
        </w:r>
      </w:del>
      <w:ins w:id="134" w:author="harrison peck" w:date="2021-01-27T11:51:00Z">
        <w:r w:rsidR="00554EEE">
          <w:rPr>
            <w:lang w:val="en-US"/>
          </w:rPr>
          <w:t>transit</w:t>
        </w:r>
        <w:r w:rsidR="00554EEE" w:rsidRPr="00CC664D">
          <w:rPr>
            <w:lang w:val="en-US"/>
          </w:rPr>
          <w:t xml:space="preserve"> </w:t>
        </w:r>
      </w:ins>
      <w:r w:rsidR="00F35404" w:rsidRPr="00CC664D">
        <w:rPr>
          <w:lang w:val="en-US"/>
        </w:rPr>
        <w:t xml:space="preserve">providers </w:t>
      </w:r>
      <w:r w:rsidR="00E707AD" w:rsidRPr="00CC664D">
        <w:rPr>
          <w:lang w:val="en-US"/>
        </w:rPr>
        <w:t>with existing global</w:t>
      </w:r>
      <w:del w:id="135" w:author="harrison peck" w:date="2021-01-26T15:40:00Z">
        <w:r w:rsidR="00E707AD" w:rsidRPr="00CC664D" w:rsidDel="00A1029E">
          <w:rPr>
            <w:lang w:val="en-US"/>
          </w:rPr>
          <w:delText>ly used</w:delText>
        </w:r>
      </w:del>
      <w:r w:rsidR="00E707AD" w:rsidRPr="00CC664D">
        <w:rPr>
          <w:lang w:val="en-US"/>
        </w:rPr>
        <w:t xml:space="preserve"> standard</w:t>
      </w:r>
      <w:r w:rsidR="00E23EBC" w:rsidRPr="00CC664D">
        <w:rPr>
          <w:lang w:val="en-US"/>
        </w:rPr>
        <w:t>s</w:t>
      </w:r>
      <w:r w:rsidR="00E707AD" w:rsidRPr="00CC664D">
        <w:rPr>
          <w:lang w:val="en-US"/>
        </w:rPr>
        <w:t xml:space="preserve"> for mobility information and payment</w:t>
      </w:r>
      <w:ins w:id="136" w:author="harrison peck" w:date="2021-01-26T15:44:00Z">
        <w:r w:rsidR="00AC2B63" w:rsidRPr="00CC664D">
          <w:rPr>
            <w:lang w:val="en-US"/>
          </w:rPr>
          <w:t>. Specifically</w:t>
        </w:r>
      </w:ins>
      <w:ins w:id="137" w:author="harrison peck" w:date="2021-01-26T16:03:00Z">
        <w:r w:rsidR="00FA7CBE" w:rsidRPr="00CC664D">
          <w:rPr>
            <w:lang w:val="en-US"/>
          </w:rPr>
          <w:t>,</w:t>
        </w:r>
      </w:ins>
      <w:ins w:id="138" w:author="harrison peck" w:date="2021-01-26T15:44:00Z">
        <w:r w:rsidR="00AC2B63" w:rsidRPr="00CC664D">
          <w:rPr>
            <w:lang w:val="en-US"/>
          </w:rPr>
          <w:t xml:space="preserve"> it called for</w:t>
        </w:r>
      </w:ins>
      <w:del w:id="139" w:author="harrison peck" w:date="2021-01-26T15:44:00Z">
        <w:r w:rsidR="00E23EBC" w:rsidRPr="00CC664D" w:rsidDel="00AC2B63">
          <w:rPr>
            <w:lang w:val="en-US"/>
          </w:rPr>
          <w:delText>, namely the</w:delText>
        </w:r>
      </w:del>
      <w:ins w:id="140" w:author="harrison peck" w:date="2021-01-26T15:45:00Z">
        <w:r w:rsidR="00AC2B63" w:rsidRPr="00CC664D">
          <w:rPr>
            <w:lang w:val="en-US"/>
          </w:rPr>
          <w:t xml:space="preserve"> </w:t>
        </w:r>
      </w:ins>
      <w:del w:id="141" w:author="harrison peck" w:date="2021-01-26T15:44:00Z">
        <w:r w:rsidR="00E23EBC" w:rsidRPr="00CC664D" w:rsidDel="00AC2B63">
          <w:rPr>
            <w:lang w:val="en-US"/>
          </w:rPr>
          <w:delText xml:space="preserve"> </w:delText>
        </w:r>
      </w:del>
      <w:del w:id="142" w:author="harrison peck" w:date="2021-01-26T16:14:00Z">
        <w:r w:rsidR="00675741" w:rsidRPr="00CC664D" w:rsidDel="00825CB9">
          <w:rPr>
            <w:lang w:val="en-US"/>
          </w:rPr>
          <w:delText>r</w:delText>
        </w:r>
      </w:del>
      <w:del w:id="143" w:author="harrison peck" w:date="2021-01-26T16:15:00Z">
        <w:r w:rsidR="00675741" w:rsidRPr="00CC664D" w:rsidDel="00825CB9">
          <w:rPr>
            <w:lang w:val="en-US"/>
          </w:rPr>
          <w:delText>eal</w:delText>
        </w:r>
      </w:del>
      <w:del w:id="144" w:author="harrison peck" w:date="2021-01-26T15:44:00Z">
        <w:r w:rsidR="00675741" w:rsidRPr="00CC664D" w:rsidDel="00AC2B63">
          <w:rPr>
            <w:lang w:val="en-US"/>
          </w:rPr>
          <w:delText xml:space="preserve"> </w:delText>
        </w:r>
      </w:del>
      <w:del w:id="145" w:author="harrison peck" w:date="2021-01-26T16:14:00Z">
        <w:r w:rsidR="00675741" w:rsidRPr="00CC664D" w:rsidDel="00825CB9">
          <w:rPr>
            <w:lang w:val="en-US"/>
          </w:rPr>
          <w:delText>t</w:delText>
        </w:r>
      </w:del>
      <w:del w:id="146" w:author="harrison peck" w:date="2021-01-26T16:15:00Z">
        <w:r w:rsidR="00675741" w:rsidRPr="00CC664D" w:rsidDel="00825CB9">
          <w:rPr>
            <w:lang w:val="en-US"/>
          </w:rPr>
          <w:delText xml:space="preserve">ime </w:delText>
        </w:r>
      </w:del>
      <w:r w:rsidR="00E23EBC" w:rsidRPr="00CC664D">
        <w:rPr>
          <w:lang w:val="en-US"/>
        </w:rPr>
        <w:t xml:space="preserve">General Transit </w:t>
      </w:r>
      <w:r w:rsidR="00675741" w:rsidRPr="00CC664D">
        <w:rPr>
          <w:lang w:val="en-US"/>
        </w:rPr>
        <w:t xml:space="preserve">Feed Specification </w:t>
      </w:r>
      <w:ins w:id="147" w:author="harrison peck" w:date="2021-01-26T16:16:00Z">
        <w:r w:rsidR="00825CB9">
          <w:rPr>
            <w:lang w:val="en-US"/>
          </w:rPr>
          <w:t xml:space="preserve">Realtime </w:t>
        </w:r>
      </w:ins>
      <w:r w:rsidR="00675741" w:rsidRPr="00CC664D">
        <w:rPr>
          <w:lang w:val="en-US"/>
        </w:rPr>
        <w:t>(GTFS</w:t>
      </w:r>
      <w:ins w:id="148" w:author="harrison peck" w:date="2021-01-26T16:16:00Z">
        <w:r w:rsidR="00825CB9">
          <w:rPr>
            <w:lang w:val="en-US"/>
          </w:rPr>
          <w:t>-RT</w:t>
        </w:r>
      </w:ins>
      <w:r w:rsidR="00675741" w:rsidRPr="00CC664D">
        <w:rPr>
          <w:lang w:val="en-US"/>
        </w:rPr>
        <w:t xml:space="preserve">) for trip planning information and the </w:t>
      </w:r>
      <w:r w:rsidR="000D3324" w:rsidRPr="00CC664D">
        <w:rPr>
          <w:lang w:val="en-US"/>
        </w:rPr>
        <w:t>Europay</w:t>
      </w:r>
      <w:ins w:id="149" w:author="harrison peck" w:date="2021-01-26T15:45:00Z">
        <w:r w:rsidR="00AC2B63" w:rsidRPr="00CC664D">
          <w:rPr>
            <w:lang w:val="en-US"/>
          </w:rPr>
          <w:t>,</w:t>
        </w:r>
      </w:ins>
      <w:r w:rsidR="000D3324" w:rsidRPr="00CC664D">
        <w:rPr>
          <w:lang w:val="en-US"/>
        </w:rPr>
        <w:t xml:space="preserve"> Mastercard</w:t>
      </w:r>
      <w:ins w:id="150" w:author="harrison peck" w:date="2021-01-26T15:45:00Z">
        <w:r w:rsidR="00AC2B63" w:rsidRPr="00CC664D">
          <w:rPr>
            <w:lang w:val="en-US"/>
          </w:rPr>
          <w:t>, and</w:t>
        </w:r>
      </w:ins>
      <w:r w:rsidR="000D3324" w:rsidRPr="00CC664D">
        <w:rPr>
          <w:lang w:val="en-US"/>
        </w:rPr>
        <w:t xml:space="preserve"> Visa (EMV) standard for fare payment.</w:t>
      </w:r>
      <w:r w:rsidR="003A41A3" w:rsidRPr="00CC664D">
        <w:rPr>
          <w:lang w:val="en-US"/>
        </w:rPr>
        <w:t xml:space="preserve"> </w:t>
      </w:r>
    </w:p>
    <w:p w14:paraId="78E22D1A" w14:textId="77777777" w:rsidR="00AC2B63" w:rsidRPr="00CC664D" w:rsidRDefault="00AC2B63" w:rsidP="00A1029E">
      <w:pPr>
        <w:pBdr>
          <w:top w:val="nil"/>
          <w:left w:val="nil"/>
          <w:bottom w:val="nil"/>
          <w:right w:val="nil"/>
          <w:between w:val="nil"/>
        </w:pBdr>
        <w:contextualSpacing/>
        <w:jc w:val="both"/>
        <w:rPr>
          <w:ins w:id="151" w:author="harrison peck" w:date="2021-01-26T15:46:00Z"/>
          <w:lang w:val="en-US"/>
        </w:rPr>
      </w:pPr>
    </w:p>
    <w:p w14:paraId="57FF9CB0" w14:textId="62F7D717" w:rsidR="00D75AA9" w:rsidRPr="00CC664D" w:rsidRDefault="003A41A3" w:rsidP="00A1029E">
      <w:pPr>
        <w:pBdr>
          <w:top w:val="nil"/>
          <w:left w:val="nil"/>
          <w:bottom w:val="nil"/>
          <w:right w:val="nil"/>
          <w:between w:val="nil"/>
        </w:pBdr>
        <w:contextualSpacing/>
        <w:jc w:val="both"/>
        <w:rPr>
          <w:lang w:val="en-US"/>
        </w:rPr>
      </w:pPr>
      <w:r w:rsidRPr="00CC664D">
        <w:rPr>
          <w:lang w:val="en-US"/>
        </w:rPr>
        <w:t>After eva</w:t>
      </w:r>
      <w:r w:rsidR="00982729" w:rsidRPr="00CC664D">
        <w:rPr>
          <w:lang w:val="en-US"/>
        </w:rPr>
        <w:t xml:space="preserve">luating the economic and financial benefits of statewide initiatives to organize transit </w:t>
      </w:r>
      <w:del w:id="152" w:author="harrison peck" w:date="2021-01-26T15:46:00Z">
        <w:r w:rsidR="00982729" w:rsidRPr="00CC664D" w:rsidDel="00AC2B63">
          <w:rPr>
            <w:lang w:val="en-US"/>
          </w:rPr>
          <w:delText xml:space="preserve">agencies </w:delText>
        </w:r>
      </w:del>
      <w:ins w:id="153" w:author="harrison peck" w:date="2021-01-26T15:46:00Z">
        <w:r w:rsidR="00AC2B63" w:rsidRPr="00CC664D">
          <w:rPr>
            <w:lang w:val="en-US"/>
          </w:rPr>
          <w:t xml:space="preserve">providers </w:t>
        </w:r>
      </w:ins>
      <w:del w:id="154" w:author="harrison peck" w:date="2021-01-26T15:47:00Z">
        <w:r w:rsidR="0089237D" w:rsidRPr="00CC664D" w:rsidDel="00AC2B63">
          <w:rPr>
            <w:lang w:val="en-US"/>
          </w:rPr>
          <w:delText xml:space="preserve">on </w:delText>
        </w:r>
      </w:del>
      <w:ins w:id="155" w:author="harrison peck" w:date="2021-01-26T15:47:00Z">
        <w:r w:rsidR="00AC2B63" w:rsidRPr="00CC664D">
          <w:rPr>
            <w:lang w:val="en-US"/>
          </w:rPr>
          <w:t xml:space="preserve">around </w:t>
        </w:r>
      </w:ins>
      <w:r w:rsidR="0089237D" w:rsidRPr="00CC664D">
        <w:rPr>
          <w:lang w:val="en-US"/>
        </w:rPr>
        <w:t xml:space="preserve">these same standards, Cal-ITP </w:t>
      </w:r>
      <w:r w:rsidR="00A353D2" w:rsidRPr="00CC664D">
        <w:rPr>
          <w:lang w:val="en-US"/>
        </w:rPr>
        <w:t xml:space="preserve">is </w:t>
      </w:r>
      <w:r w:rsidR="00DC74BE" w:rsidRPr="00CC664D">
        <w:rPr>
          <w:lang w:val="en-US"/>
        </w:rPr>
        <w:t>moving forward</w:t>
      </w:r>
      <w:r w:rsidR="0089237D" w:rsidRPr="00CC664D">
        <w:rPr>
          <w:lang w:val="en-US"/>
        </w:rPr>
        <w:t xml:space="preserve"> </w:t>
      </w:r>
      <w:r w:rsidR="00A976D5" w:rsidRPr="00CC664D">
        <w:rPr>
          <w:lang w:val="en-US"/>
        </w:rPr>
        <w:t xml:space="preserve">with </w:t>
      </w:r>
      <w:r w:rsidR="0042462F" w:rsidRPr="00CC664D">
        <w:rPr>
          <w:lang w:val="en-US"/>
        </w:rPr>
        <w:t>efforts</w:t>
      </w:r>
      <w:r w:rsidR="00A976D5" w:rsidRPr="00CC664D">
        <w:rPr>
          <w:lang w:val="en-US"/>
        </w:rPr>
        <w:t xml:space="preserve"> to </w:t>
      </w:r>
      <w:r w:rsidR="00993A09" w:rsidRPr="00CC664D">
        <w:rPr>
          <w:lang w:val="en-US"/>
        </w:rPr>
        <w:t xml:space="preserve">help agencies comply with GTFS guidelines and </w:t>
      </w:r>
      <w:r w:rsidR="00B131A3" w:rsidRPr="00CC664D">
        <w:rPr>
          <w:lang w:val="en-US"/>
        </w:rPr>
        <w:t xml:space="preserve">deploy new fare payment </w:t>
      </w:r>
      <w:del w:id="156" w:author="harrison peck" w:date="2021-01-26T15:47:00Z">
        <w:r w:rsidR="00B131A3" w:rsidRPr="00CC664D" w:rsidDel="00AC2B63">
          <w:rPr>
            <w:lang w:val="en-US"/>
          </w:rPr>
          <w:delText>acceptance devices</w:delText>
        </w:r>
      </w:del>
      <w:ins w:id="157" w:author="harrison peck" w:date="2021-01-26T15:47:00Z">
        <w:r w:rsidR="00AC2B63" w:rsidRPr="00CC664D">
          <w:rPr>
            <w:lang w:val="en-US"/>
          </w:rPr>
          <w:t>validators</w:t>
        </w:r>
      </w:ins>
      <w:r w:rsidR="00B131A3" w:rsidRPr="00CC664D">
        <w:rPr>
          <w:lang w:val="en-US"/>
        </w:rPr>
        <w:t xml:space="preserve"> capable of processing contactless payments on the EMV standard.</w:t>
      </w:r>
      <w:r w:rsidR="001B06D6" w:rsidRPr="00CC664D">
        <w:rPr>
          <w:lang w:val="en-US"/>
        </w:rPr>
        <w:t xml:space="preserve"> </w:t>
      </w:r>
      <w:r w:rsidR="002F3768" w:rsidRPr="00CC664D">
        <w:rPr>
          <w:lang w:val="en-US"/>
        </w:rPr>
        <w:t xml:space="preserve">In connection with the </w:t>
      </w:r>
      <w:r w:rsidR="005C6D7A" w:rsidRPr="00CC664D">
        <w:rPr>
          <w:lang w:val="en-US"/>
        </w:rPr>
        <w:t>standardization of fare payment</w:t>
      </w:r>
      <w:r w:rsidR="001B06D6" w:rsidRPr="00CC664D">
        <w:rPr>
          <w:lang w:val="en-US"/>
        </w:rPr>
        <w:t xml:space="preserve">, Cal-ITP is also engaged in </w:t>
      </w:r>
      <w:r w:rsidR="00830543" w:rsidRPr="00CC664D">
        <w:rPr>
          <w:lang w:val="en-US"/>
        </w:rPr>
        <w:t xml:space="preserve">developing an intergovernmental technological solution to </w:t>
      </w:r>
      <w:r w:rsidR="005C6D7A" w:rsidRPr="00CC664D">
        <w:rPr>
          <w:lang w:val="en-US"/>
        </w:rPr>
        <w:t xml:space="preserve">simplify the </w:t>
      </w:r>
      <w:r w:rsidR="0072665C" w:rsidRPr="00CC664D">
        <w:rPr>
          <w:lang w:val="en-US"/>
        </w:rPr>
        <w:t xml:space="preserve">eligibility verification process for </w:t>
      </w:r>
      <w:del w:id="158" w:author="harrison peck" w:date="2021-01-26T15:47:00Z">
        <w:r w:rsidR="0072665C" w:rsidRPr="00CC664D" w:rsidDel="00AC2B63">
          <w:rPr>
            <w:lang w:val="en-US"/>
          </w:rPr>
          <w:delText>seniors</w:delText>
        </w:r>
      </w:del>
      <w:ins w:id="159" w:author="harrison peck" w:date="2021-01-26T15:47:00Z">
        <w:r w:rsidR="00AC2B63" w:rsidRPr="00CC664D">
          <w:rPr>
            <w:lang w:val="en-US"/>
          </w:rPr>
          <w:t>older adults</w:t>
        </w:r>
      </w:ins>
      <w:r w:rsidR="0072665C" w:rsidRPr="00CC664D">
        <w:rPr>
          <w:lang w:val="en-US"/>
        </w:rPr>
        <w:t xml:space="preserve">, </w:t>
      </w:r>
      <w:del w:id="160" w:author="harrison peck" w:date="2021-01-26T15:49:00Z">
        <w:r w:rsidR="0072665C" w:rsidRPr="00CC664D" w:rsidDel="00AC2B63">
          <w:rPr>
            <w:lang w:val="en-US"/>
          </w:rPr>
          <w:delText>disabled persons</w:delText>
        </w:r>
      </w:del>
      <w:ins w:id="161" w:author="harrison peck" w:date="2021-01-26T15:49:00Z">
        <w:r w:rsidR="00AC2B63" w:rsidRPr="00CC664D">
          <w:rPr>
            <w:lang w:val="en-US"/>
          </w:rPr>
          <w:t>people with disabilities</w:t>
        </w:r>
      </w:ins>
      <w:r w:rsidR="0072665C" w:rsidRPr="00CC664D">
        <w:rPr>
          <w:lang w:val="en-US"/>
        </w:rPr>
        <w:t xml:space="preserve">, </w:t>
      </w:r>
      <w:r w:rsidR="00E1103C" w:rsidRPr="00CC664D">
        <w:rPr>
          <w:lang w:val="en-US"/>
        </w:rPr>
        <w:t>veterans,</w:t>
      </w:r>
      <w:r w:rsidR="0072665C" w:rsidRPr="00CC664D">
        <w:rPr>
          <w:lang w:val="en-US"/>
        </w:rPr>
        <w:t xml:space="preserve"> </w:t>
      </w:r>
      <w:r w:rsidR="00E1103C" w:rsidRPr="00CC664D">
        <w:rPr>
          <w:lang w:val="en-US"/>
        </w:rPr>
        <w:t xml:space="preserve">students, </w:t>
      </w:r>
      <w:del w:id="162" w:author="harrison peck" w:date="2021-01-26T15:49:00Z">
        <w:r w:rsidR="00E1103C" w:rsidRPr="00CC664D" w:rsidDel="00AC2B63">
          <w:rPr>
            <w:lang w:val="en-US"/>
          </w:rPr>
          <w:delText>youth,</w:delText>
        </w:r>
      </w:del>
      <w:del w:id="163" w:author="harrison peck" w:date="2021-01-27T11:52:00Z">
        <w:r w:rsidR="00E1103C" w:rsidRPr="00CC664D" w:rsidDel="00554EEE">
          <w:rPr>
            <w:lang w:val="en-US"/>
          </w:rPr>
          <w:delText xml:space="preserve"> </w:delText>
        </w:r>
      </w:del>
      <w:r w:rsidR="0072665C" w:rsidRPr="00CC664D">
        <w:rPr>
          <w:lang w:val="en-US"/>
        </w:rPr>
        <w:t xml:space="preserve">and other </w:t>
      </w:r>
      <w:del w:id="164" w:author="harrison peck" w:date="2021-01-26T15:48:00Z">
        <w:r w:rsidR="0072665C" w:rsidRPr="00CC664D" w:rsidDel="00AC2B63">
          <w:rPr>
            <w:lang w:val="en-US"/>
          </w:rPr>
          <w:delText xml:space="preserve">special </w:delText>
        </w:r>
      </w:del>
      <w:r w:rsidR="0072665C" w:rsidRPr="00CC664D">
        <w:rPr>
          <w:lang w:val="en-US"/>
        </w:rPr>
        <w:t>groups receiving</w:t>
      </w:r>
      <w:ins w:id="165" w:author="harrison peck" w:date="2021-01-27T11:52:00Z">
        <w:r w:rsidR="00554EEE">
          <w:rPr>
            <w:lang w:val="en-US"/>
          </w:rPr>
          <w:t xml:space="preserve"> transit</w:t>
        </w:r>
      </w:ins>
      <w:r w:rsidR="0072665C" w:rsidRPr="00CC664D">
        <w:rPr>
          <w:lang w:val="en-US"/>
        </w:rPr>
        <w:t xml:space="preserve"> discounts</w:t>
      </w:r>
      <w:r w:rsidR="00E1103C" w:rsidRPr="00CC664D">
        <w:rPr>
          <w:lang w:val="en-US"/>
        </w:rPr>
        <w:t>.</w:t>
      </w:r>
      <w:r w:rsidR="00A976D5" w:rsidRPr="00CC664D">
        <w:rPr>
          <w:lang w:val="en-US"/>
        </w:rPr>
        <w:t xml:space="preserve"> </w:t>
      </w:r>
    </w:p>
    <w:p w14:paraId="2F17D1F4" w14:textId="77777777" w:rsidR="00281596" w:rsidRPr="00CC664D" w:rsidRDefault="00281596" w:rsidP="00482406">
      <w:pPr>
        <w:contextualSpacing/>
        <w:rPr>
          <w:lang w:val="en-US"/>
        </w:rPr>
      </w:pPr>
    </w:p>
    <w:p w14:paraId="1F843661" w14:textId="63542785" w:rsidR="00083F2E" w:rsidRPr="00CC664D" w:rsidRDefault="00E33AB1" w:rsidP="00C6676D">
      <w:pPr>
        <w:contextualSpacing/>
        <w:jc w:val="both"/>
        <w:rPr>
          <w:lang w:val="en-US"/>
        </w:rPr>
      </w:pPr>
      <w:r w:rsidRPr="00825CB9">
        <w:rPr>
          <w:lang w:val="en-US"/>
        </w:rPr>
        <w:t xml:space="preserve">The </w:t>
      </w:r>
      <w:r w:rsidR="0042462F" w:rsidRPr="00825CB9">
        <w:rPr>
          <w:lang w:val="en-US"/>
        </w:rPr>
        <w:t xml:space="preserve">adoption of global payment standards by California transit </w:t>
      </w:r>
      <w:del w:id="166" w:author="harrison peck" w:date="2021-01-26T15:50:00Z">
        <w:r w:rsidR="0042462F" w:rsidRPr="00CC664D" w:rsidDel="00AC2B63">
          <w:rPr>
            <w:lang w:val="en-US"/>
          </w:rPr>
          <w:delText xml:space="preserve">agencies </w:delText>
        </w:r>
      </w:del>
      <w:ins w:id="167" w:author="harrison peck" w:date="2021-01-26T15:50:00Z">
        <w:r w:rsidR="00AC2B63" w:rsidRPr="00CC664D">
          <w:rPr>
            <w:lang w:val="en-US"/>
          </w:rPr>
          <w:t xml:space="preserve">providers </w:t>
        </w:r>
      </w:ins>
      <w:r w:rsidR="0042462F" w:rsidRPr="00CC664D">
        <w:rPr>
          <w:lang w:val="en-US"/>
        </w:rPr>
        <w:t xml:space="preserve">will allow statewide interoperability among transit </w:t>
      </w:r>
      <w:del w:id="168" w:author="harrison peck" w:date="2021-01-26T15:52:00Z">
        <w:r w:rsidR="0042462F" w:rsidRPr="00CC664D" w:rsidDel="00AC2B63">
          <w:rPr>
            <w:lang w:val="en-US"/>
          </w:rPr>
          <w:delText xml:space="preserve">operators </w:delText>
        </w:r>
      </w:del>
      <w:ins w:id="169" w:author="harrison peck" w:date="2021-01-26T15:52:00Z">
        <w:r w:rsidR="00AC2B63" w:rsidRPr="00CC664D">
          <w:rPr>
            <w:lang w:val="en-US"/>
          </w:rPr>
          <w:t xml:space="preserve">systems </w:t>
        </w:r>
      </w:ins>
      <w:r w:rsidR="0042462F" w:rsidRPr="00CC664D">
        <w:rPr>
          <w:lang w:val="en-US"/>
        </w:rPr>
        <w:t xml:space="preserve">without the need to deploy a statewide payment system and </w:t>
      </w:r>
      <w:r w:rsidR="007D4FD1" w:rsidRPr="00CC664D">
        <w:rPr>
          <w:lang w:val="en-US"/>
        </w:rPr>
        <w:t xml:space="preserve">helps </w:t>
      </w:r>
      <w:r w:rsidR="0042462F" w:rsidRPr="00CC664D">
        <w:rPr>
          <w:lang w:val="en-US"/>
        </w:rPr>
        <w:t xml:space="preserve">ensure the same </w:t>
      </w:r>
      <w:r w:rsidR="00C671DA" w:rsidRPr="00CC664D">
        <w:rPr>
          <w:lang w:val="en-US"/>
        </w:rPr>
        <w:t xml:space="preserve">convenient </w:t>
      </w:r>
      <w:del w:id="170" w:author="harrison peck" w:date="2021-01-26T15:52:00Z">
        <w:r w:rsidR="0042462F" w:rsidRPr="00CC664D" w:rsidDel="00AC2B63">
          <w:rPr>
            <w:lang w:val="en-US"/>
          </w:rPr>
          <w:delText xml:space="preserve">user </w:delText>
        </w:r>
      </w:del>
      <w:ins w:id="171" w:author="harrison peck" w:date="2021-01-26T15:52:00Z">
        <w:r w:rsidR="00AC2B63" w:rsidRPr="00CC664D">
          <w:rPr>
            <w:lang w:val="en-US"/>
          </w:rPr>
          <w:t xml:space="preserve">payment </w:t>
        </w:r>
      </w:ins>
      <w:r w:rsidR="0042462F" w:rsidRPr="00CC664D">
        <w:rPr>
          <w:lang w:val="en-US"/>
        </w:rPr>
        <w:t xml:space="preserve">experience on transit as travelers have come to expect from retail transactions. </w:t>
      </w:r>
      <w:r w:rsidR="00D26409" w:rsidRPr="00CC664D">
        <w:rPr>
          <w:lang w:val="en-US"/>
        </w:rPr>
        <w:t xml:space="preserve">However, </w:t>
      </w:r>
      <w:r w:rsidR="003714F1" w:rsidRPr="00CC664D">
        <w:rPr>
          <w:lang w:val="en-US"/>
        </w:rPr>
        <w:t>for the unbanked population and the even larger under</w:t>
      </w:r>
      <w:del w:id="172" w:author="harrison peck" w:date="2021-01-26T15:52:00Z">
        <w:r w:rsidR="003714F1" w:rsidRPr="00CC664D" w:rsidDel="00AC2B63">
          <w:rPr>
            <w:lang w:val="en-US"/>
          </w:rPr>
          <w:delText>-</w:delText>
        </w:r>
      </w:del>
      <w:r w:rsidR="003714F1" w:rsidRPr="00CC664D">
        <w:rPr>
          <w:lang w:val="en-US"/>
        </w:rPr>
        <w:t xml:space="preserve">banked population in California, both of which are disproportionately represented </w:t>
      </w:r>
      <w:r w:rsidR="00D06A86" w:rsidRPr="00CC664D">
        <w:rPr>
          <w:lang w:val="en-US"/>
        </w:rPr>
        <w:t>in the lower-income communities most dependent on transit services</w:t>
      </w:r>
      <w:r w:rsidR="00707CA9" w:rsidRPr="00CC664D">
        <w:rPr>
          <w:lang w:val="en-US"/>
        </w:rPr>
        <w:t>, Cal-ITP</w:t>
      </w:r>
      <w:r w:rsidR="0042462F" w:rsidRPr="00CC664D">
        <w:rPr>
          <w:lang w:val="en-US"/>
        </w:rPr>
        <w:t xml:space="preserve"> is working to identify </w:t>
      </w:r>
      <w:r w:rsidR="00C751E6" w:rsidRPr="00CC664D">
        <w:rPr>
          <w:lang w:val="en-US"/>
        </w:rPr>
        <w:t xml:space="preserve">additional </w:t>
      </w:r>
      <w:r w:rsidR="0042462F" w:rsidRPr="00CC664D">
        <w:rPr>
          <w:lang w:val="en-US"/>
        </w:rPr>
        <w:t>contactless payment solutions</w:t>
      </w:r>
      <w:r w:rsidR="00510FD0" w:rsidRPr="00CC664D">
        <w:rPr>
          <w:lang w:val="en-US"/>
        </w:rPr>
        <w:t>.</w:t>
      </w:r>
    </w:p>
    <w:p w14:paraId="27ADAFFA" w14:textId="715E7AD5" w:rsidR="00A34354" w:rsidRPr="00CC664D" w:rsidRDefault="00AB3480" w:rsidP="00117756">
      <w:pPr>
        <w:pStyle w:val="Heading2"/>
        <w:numPr>
          <w:ilvl w:val="1"/>
          <w:numId w:val="9"/>
        </w:numPr>
        <w:rPr>
          <w:lang w:val="en-US"/>
        </w:rPr>
      </w:pPr>
      <w:bookmarkStart w:id="173" w:name="_Toc62637639"/>
      <w:r w:rsidRPr="00CC664D">
        <w:rPr>
          <w:lang w:val="en-US"/>
        </w:rPr>
        <w:t>Objectives</w:t>
      </w:r>
      <w:r w:rsidR="00083F2E" w:rsidRPr="00CC664D">
        <w:rPr>
          <w:lang w:val="en-US"/>
        </w:rPr>
        <w:t xml:space="preserve"> </w:t>
      </w:r>
      <w:r w:rsidR="004C541C" w:rsidRPr="00CC664D">
        <w:rPr>
          <w:lang w:val="en-US"/>
        </w:rPr>
        <w:t xml:space="preserve">of </w:t>
      </w:r>
      <w:r w:rsidR="00083F2E" w:rsidRPr="00CC664D">
        <w:rPr>
          <w:lang w:val="en-US"/>
        </w:rPr>
        <w:t>the California Air Resources Board</w:t>
      </w:r>
      <w:ins w:id="174" w:author="harrison peck" w:date="2021-01-26T15:53:00Z">
        <w:r w:rsidR="00AC2B63" w:rsidRPr="00CC664D">
          <w:rPr>
            <w:lang w:val="en-US"/>
          </w:rPr>
          <w:t xml:space="preserve"> (CARB)</w:t>
        </w:r>
      </w:ins>
      <w:bookmarkEnd w:id="173"/>
    </w:p>
    <w:p w14:paraId="388761EF" w14:textId="509B1F89" w:rsidR="00C06E1D" w:rsidRPr="00CC664D" w:rsidRDefault="00A34354" w:rsidP="00507834">
      <w:pPr>
        <w:jc w:val="both"/>
        <w:rPr>
          <w:lang w:val="en-US"/>
        </w:rPr>
      </w:pPr>
      <w:del w:id="175" w:author="harrison peck" w:date="2021-01-26T15:53:00Z">
        <w:r w:rsidRPr="00825CB9" w:rsidDel="00AC2B63">
          <w:rPr>
            <w:lang w:val="en-US"/>
          </w:rPr>
          <w:delText>The California Air Resources Board (</w:delText>
        </w:r>
      </w:del>
      <w:r w:rsidRPr="00825CB9">
        <w:rPr>
          <w:lang w:val="en-US"/>
        </w:rPr>
        <w:t>CARB</w:t>
      </w:r>
      <w:del w:id="176" w:author="harrison peck" w:date="2021-01-26T15:53:00Z">
        <w:r w:rsidRPr="00CC664D" w:rsidDel="00AC2B63">
          <w:rPr>
            <w:lang w:val="en-US"/>
          </w:rPr>
          <w:delText>)</w:delText>
        </w:r>
      </w:del>
      <w:r w:rsidRPr="00CC664D">
        <w:rPr>
          <w:lang w:val="en-US"/>
        </w:rPr>
        <w:t xml:space="preserve"> is </w:t>
      </w:r>
      <w:r w:rsidR="00C005E9" w:rsidRPr="00CC664D">
        <w:rPr>
          <w:lang w:val="en-US"/>
        </w:rPr>
        <w:t>the</w:t>
      </w:r>
      <w:r w:rsidR="001B3C80" w:rsidRPr="00CC664D">
        <w:rPr>
          <w:lang w:val="en-US"/>
        </w:rPr>
        <w:t xml:space="preserve"> state </w:t>
      </w:r>
      <w:del w:id="177" w:author="harrison peck" w:date="2021-01-26T15:53:00Z">
        <w:r w:rsidR="001B3C80" w:rsidRPr="00CC664D" w:rsidDel="00AC2B63">
          <w:rPr>
            <w:lang w:val="en-US"/>
          </w:rPr>
          <w:delText xml:space="preserve">government </w:delText>
        </w:r>
      </w:del>
      <w:r w:rsidR="001B3C80" w:rsidRPr="00CC664D">
        <w:rPr>
          <w:lang w:val="en-US"/>
        </w:rPr>
        <w:t xml:space="preserve">agency </w:t>
      </w:r>
      <w:r w:rsidR="004A463A" w:rsidRPr="00CC664D">
        <w:rPr>
          <w:lang w:val="en-US"/>
        </w:rPr>
        <w:t>responsible for carrying out programs to combat climate change</w:t>
      </w:r>
      <w:r w:rsidR="001B3C80" w:rsidRPr="00CC664D">
        <w:rPr>
          <w:lang w:val="en-US"/>
        </w:rPr>
        <w:t xml:space="preserve"> and protect the public from the harmful effects of air pollution. </w:t>
      </w:r>
    </w:p>
    <w:p w14:paraId="68AA99EB" w14:textId="77777777" w:rsidR="00C06E1D" w:rsidRPr="00CC664D" w:rsidRDefault="00C06E1D" w:rsidP="00507834">
      <w:pPr>
        <w:jc w:val="both"/>
        <w:rPr>
          <w:lang w:val="en-US"/>
        </w:rPr>
      </w:pPr>
    </w:p>
    <w:p w14:paraId="31A1F2E9" w14:textId="5848D238" w:rsidR="00FF35D8" w:rsidRPr="00CC664D" w:rsidRDefault="00F74B66" w:rsidP="00507834">
      <w:pPr>
        <w:jc w:val="both"/>
        <w:rPr>
          <w:lang w:val="en-US"/>
        </w:rPr>
      </w:pPr>
      <w:r w:rsidRPr="00CC664D">
        <w:rPr>
          <w:lang w:val="en-US"/>
        </w:rPr>
        <w:t xml:space="preserve">In particular, </w:t>
      </w:r>
      <w:r w:rsidR="00657314" w:rsidRPr="00CC664D">
        <w:rPr>
          <w:lang w:val="en-US"/>
        </w:rPr>
        <w:t>CARB is</w:t>
      </w:r>
      <w:r w:rsidRPr="00CC664D">
        <w:rPr>
          <w:lang w:val="en-US"/>
        </w:rPr>
        <w:t xml:space="preserve"> </w:t>
      </w:r>
      <w:r w:rsidR="00A34354" w:rsidRPr="00CC664D">
        <w:rPr>
          <w:lang w:val="en-US"/>
        </w:rPr>
        <w:t xml:space="preserve">in charge of </w:t>
      </w:r>
      <w:r w:rsidR="001377CE" w:rsidRPr="00CC664D">
        <w:rPr>
          <w:lang w:val="en-US"/>
        </w:rPr>
        <w:t>developing</w:t>
      </w:r>
      <w:r w:rsidR="00A34354" w:rsidRPr="00CC664D">
        <w:rPr>
          <w:lang w:val="en-US"/>
        </w:rPr>
        <w:t xml:space="preserve"> and enforcing the rules of the Clean Miles Standard </w:t>
      </w:r>
      <w:r w:rsidR="00391E74" w:rsidRPr="00CC664D">
        <w:rPr>
          <w:lang w:val="en-US"/>
        </w:rPr>
        <w:t xml:space="preserve">(CMS) </w:t>
      </w:r>
      <w:r w:rsidR="00A34354" w:rsidRPr="00CC664D">
        <w:rPr>
          <w:lang w:val="en-US"/>
        </w:rPr>
        <w:t xml:space="preserve">and the Innovative Clean Transit </w:t>
      </w:r>
      <w:r w:rsidR="00391E74" w:rsidRPr="00CC664D">
        <w:rPr>
          <w:lang w:val="en-US"/>
        </w:rPr>
        <w:t xml:space="preserve">(ICT) </w:t>
      </w:r>
      <w:r w:rsidR="00A34354" w:rsidRPr="00CC664D">
        <w:rPr>
          <w:lang w:val="en-US"/>
        </w:rPr>
        <w:t>regulations</w:t>
      </w:r>
      <w:r w:rsidR="001377CE" w:rsidRPr="00CC664D">
        <w:rPr>
          <w:lang w:val="en-US"/>
        </w:rPr>
        <w:t xml:space="preserve"> in accordance with </w:t>
      </w:r>
      <w:r w:rsidR="00495A93" w:rsidRPr="00CC664D">
        <w:rPr>
          <w:lang w:val="en-US"/>
        </w:rPr>
        <w:t>the statutes passed by the State Legislature</w:t>
      </w:r>
      <w:r w:rsidR="00A34354" w:rsidRPr="00CC664D">
        <w:rPr>
          <w:lang w:val="en-US"/>
        </w:rPr>
        <w:t>.</w:t>
      </w:r>
      <w:r w:rsidR="00391E74" w:rsidRPr="00CC664D">
        <w:rPr>
          <w:lang w:val="en-US"/>
        </w:rPr>
        <w:t xml:space="preserve"> The CMS </w:t>
      </w:r>
      <w:r w:rsidR="00517242" w:rsidRPr="00CC664D">
        <w:rPr>
          <w:lang w:val="en-US"/>
        </w:rPr>
        <w:t xml:space="preserve">seeks to </w:t>
      </w:r>
      <w:r w:rsidR="00E07AB9" w:rsidRPr="00CC664D">
        <w:rPr>
          <w:lang w:val="en-US"/>
        </w:rPr>
        <w:t xml:space="preserve">regulate the greenhouse gas emissions (GHG) emitted by </w:t>
      </w:r>
      <w:del w:id="178" w:author="harrison peck" w:date="2021-01-26T15:54:00Z">
        <w:r w:rsidR="00E07AB9" w:rsidRPr="00CC664D" w:rsidDel="0060440A">
          <w:rPr>
            <w:lang w:val="en-US"/>
          </w:rPr>
          <w:delText>the transportation network companies (TNCs)</w:delText>
        </w:r>
      </w:del>
      <w:ins w:id="179" w:author="harrison peck" w:date="2021-01-26T15:54:00Z">
        <w:r w:rsidR="0060440A" w:rsidRPr="00CC664D">
          <w:rPr>
            <w:lang w:val="en-US"/>
          </w:rPr>
          <w:t>TNCs</w:t>
        </w:r>
      </w:ins>
      <w:del w:id="180" w:author="harrison peck" w:date="2021-01-27T11:53:00Z">
        <w:r w:rsidR="00E07AB9" w:rsidRPr="00CC664D" w:rsidDel="006611A7">
          <w:rPr>
            <w:lang w:val="en-US"/>
          </w:rPr>
          <w:delText>,</w:delText>
        </w:r>
      </w:del>
      <w:r w:rsidR="00E07AB9" w:rsidRPr="00CC664D">
        <w:rPr>
          <w:lang w:val="en-US"/>
        </w:rPr>
        <w:t xml:space="preserve"> by establishing </w:t>
      </w:r>
      <w:r w:rsidR="004724AD" w:rsidRPr="00CC664D">
        <w:rPr>
          <w:lang w:val="en-US"/>
        </w:rPr>
        <w:t xml:space="preserve">a baseline allowance for GHG emissions and setting gradual targets for </w:t>
      </w:r>
      <w:del w:id="181" w:author="harrison peck" w:date="2021-01-27T11:53:00Z">
        <w:r w:rsidR="004724AD" w:rsidRPr="00CC664D" w:rsidDel="006611A7">
          <w:rPr>
            <w:lang w:val="en-US"/>
          </w:rPr>
          <w:delText xml:space="preserve">emissions </w:delText>
        </w:r>
      </w:del>
      <w:r w:rsidR="004724AD" w:rsidRPr="00CC664D">
        <w:rPr>
          <w:lang w:val="en-US"/>
        </w:rPr>
        <w:t>reductions that TNCs will be required to meet.</w:t>
      </w:r>
      <w:r w:rsidR="00A07492" w:rsidRPr="00CC664D">
        <w:rPr>
          <w:lang w:val="en-US"/>
        </w:rPr>
        <w:t xml:space="preserve"> The ICT governs the state’s </w:t>
      </w:r>
      <w:r w:rsidR="00F350EC" w:rsidRPr="00CC664D">
        <w:rPr>
          <w:lang w:val="en-US"/>
        </w:rPr>
        <w:t xml:space="preserve">transit </w:t>
      </w:r>
      <w:del w:id="182" w:author="harrison peck" w:date="2021-01-26T15:56:00Z">
        <w:r w:rsidR="00F350EC" w:rsidRPr="00CC664D" w:rsidDel="0060440A">
          <w:rPr>
            <w:lang w:val="en-US"/>
          </w:rPr>
          <w:delText>agencies</w:delText>
        </w:r>
      </w:del>
      <w:ins w:id="183" w:author="harrison peck" w:date="2021-01-26T15:56:00Z">
        <w:r w:rsidR="0060440A" w:rsidRPr="00CC664D">
          <w:rPr>
            <w:lang w:val="en-US"/>
          </w:rPr>
          <w:t>providers</w:t>
        </w:r>
      </w:ins>
      <w:r w:rsidR="00C354EA" w:rsidRPr="00CC664D">
        <w:rPr>
          <w:lang w:val="en-US"/>
        </w:rPr>
        <w:t>, requiring them to gradually transition to a 100</w:t>
      </w:r>
      <w:ins w:id="184" w:author="harrison peck" w:date="2021-01-26T15:56:00Z">
        <w:r w:rsidR="0060440A" w:rsidRPr="00CC664D">
          <w:rPr>
            <w:lang w:val="en-US"/>
          </w:rPr>
          <w:t>%</w:t>
        </w:r>
      </w:ins>
      <w:del w:id="185" w:author="harrison peck" w:date="2021-01-26T15:56:00Z">
        <w:r w:rsidR="00C354EA" w:rsidRPr="00CC664D" w:rsidDel="0060440A">
          <w:rPr>
            <w:lang w:val="en-US"/>
          </w:rPr>
          <w:delText xml:space="preserve"> percent</w:delText>
        </w:r>
      </w:del>
      <w:r w:rsidR="00C354EA" w:rsidRPr="00CC664D">
        <w:rPr>
          <w:lang w:val="en-US"/>
        </w:rPr>
        <w:t xml:space="preserve"> zero-emission bus (ZEB) fleet</w:t>
      </w:r>
      <w:r w:rsidR="00C654BC" w:rsidRPr="00CC664D">
        <w:rPr>
          <w:lang w:val="en-US"/>
        </w:rPr>
        <w:t xml:space="preserve"> by 2040. </w:t>
      </w:r>
      <w:r w:rsidR="00261451" w:rsidRPr="00CC664D">
        <w:rPr>
          <w:lang w:val="en-US"/>
        </w:rPr>
        <w:t xml:space="preserve">To broaden the impact of these programs and </w:t>
      </w:r>
      <w:r w:rsidR="007B0816" w:rsidRPr="00CC664D">
        <w:rPr>
          <w:lang w:val="en-US"/>
        </w:rPr>
        <w:t xml:space="preserve">create more flexible paths for compliance, both regulations </w:t>
      </w:r>
      <w:r w:rsidR="00E05251" w:rsidRPr="00CC664D">
        <w:rPr>
          <w:lang w:val="en-US"/>
        </w:rPr>
        <w:t>include</w:t>
      </w:r>
      <w:r w:rsidR="009637C9" w:rsidRPr="00CC664D">
        <w:rPr>
          <w:lang w:val="en-US"/>
        </w:rPr>
        <w:t xml:space="preserve"> cre</w:t>
      </w:r>
      <w:r w:rsidR="00DF08DC" w:rsidRPr="00CC664D">
        <w:rPr>
          <w:lang w:val="en-US"/>
        </w:rPr>
        <w:t xml:space="preserve">dit programs </w:t>
      </w:r>
      <w:r w:rsidR="00DB19CB" w:rsidRPr="00CC664D">
        <w:rPr>
          <w:lang w:val="en-US"/>
        </w:rPr>
        <w:t xml:space="preserve">that provide alternative ways for </w:t>
      </w:r>
      <w:r w:rsidR="00664C90" w:rsidRPr="00CC664D">
        <w:rPr>
          <w:lang w:val="en-US"/>
        </w:rPr>
        <w:t xml:space="preserve">TNCs and transit </w:t>
      </w:r>
      <w:del w:id="186" w:author="harrison peck" w:date="2021-01-27T11:53:00Z">
        <w:r w:rsidR="00664C90" w:rsidRPr="00CC664D" w:rsidDel="006611A7">
          <w:rPr>
            <w:lang w:val="en-US"/>
          </w:rPr>
          <w:delText xml:space="preserve">agencies </w:delText>
        </w:r>
      </w:del>
      <w:ins w:id="187" w:author="harrison peck" w:date="2021-01-27T11:53:00Z">
        <w:r w:rsidR="006611A7">
          <w:rPr>
            <w:lang w:val="en-US"/>
          </w:rPr>
          <w:t>providers</w:t>
        </w:r>
        <w:r w:rsidR="006611A7" w:rsidRPr="00CC664D">
          <w:rPr>
            <w:lang w:val="en-US"/>
          </w:rPr>
          <w:t xml:space="preserve"> </w:t>
        </w:r>
      </w:ins>
      <w:r w:rsidR="00664C90" w:rsidRPr="00CC664D">
        <w:rPr>
          <w:lang w:val="en-US"/>
        </w:rPr>
        <w:t>to meet their respective targets under the legislation</w:t>
      </w:r>
      <w:r w:rsidR="00374C4D" w:rsidRPr="00CC664D">
        <w:rPr>
          <w:lang w:val="en-US"/>
        </w:rPr>
        <w:t>.</w:t>
      </w:r>
      <w:r w:rsidR="00C10676" w:rsidRPr="00CC664D">
        <w:rPr>
          <w:lang w:val="en-US"/>
        </w:rPr>
        <w:t xml:space="preserve"> The credit programs are</w:t>
      </w:r>
      <w:r w:rsidR="00374C4D" w:rsidRPr="00CC664D">
        <w:rPr>
          <w:lang w:val="en-US"/>
        </w:rPr>
        <w:t xml:space="preserve"> </w:t>
      </w:r>
      <w:r w:rsidR="00A34354" w:rsidRPr="00CC664D">
        <w:rPr>
          <w:lang w:val="en-US"/>
        </w:rPr>
        <w:t xml:space="preserve">designed to </w:t>
      </w:r>
      <w:r w:rsidR="00A6105D" w:rsidRPr="00CC664D">
        <w:rPr>
          <w:lang w:val="en-US"/>
        </w:rPr>
        <w:t>promote other environmentally</w:t>
      </w:r>
      <w:ins w:id="188" w:author="harrison peck" w:date="2021-01-26T15:56:00Z">
        <w:r w:rsidR="0060440A" w:rsidRPr="00CC664D">
          <w:rPr>
            <w:lang w:val="en-US"/>
          </w:rPr>
          <w:t xml:space="preserve"> </w:t>
        </w:r>
      </w:ins>
      <w:del w:id="189" w:author="harrison peck" w:date="2021-01-26T15:56:00Z">
        <w:r w:rsidR="00A6105D" w:rsidRPr="00CC664D" w:rsidDel="0060440A">
          <w:rPr>
            <w:lang w:val="en-US"/>
          </w:rPr>
          <w:delText>-</w:delText>
        </w:r>
      </w:del>
      <w:r w:rsidR="00A6105D" w:rsidRPr="00CC664D">
        <w:rPr>
          <w:lang w:val="en-US"/>
        </w:rPr>
        <w:t>oriented mobility outcomes</w:t>
      </w:r>
      <w:r w:rsidR="00177428" w:rsidRPr="00CC664D">
        <w:rPr>
          <w:lang w:val="en-US"/>
        </w:rPr>
        <w:t xml:space="preserve"> not directly targeted by the legislation, such as </w:t>
      </w:r>
      <w:r w:rsidR="00C1635B" w:rsidRPr="00CC664D">
        <w:rPr>
          <w:lang w:val="en-US"/>
        </w:rPr>
        <w:t xml:space="preserve">incentivizing investments </w:t>
      </w:r>
      <w:r w:rsidR="008027D2" w:rsidRPr="00CC664D">
        <w:rPr>
          <w:lang w:val="en-US"/>
        </w:rPr>
        <w:t>that lead to more</w:t>
      </w:r>
      <w:r w:rsidR="0026135F" w:rsidRPr="00CC664D">
        <w:rPr>
          <w:lang w:val="en-US"/>
        </w:rPr>
        <w:t xml:space="preserve"> walking, biking, and </w:t>
      </w:r>
      <w:r w:rsidR="008027D2" w:rsidRPr="00CC664D">
        <w:rPr>
          <w:lang w:val="en-US"/>
        </w:rPr>
        <w:t>other zero-emission mobility modes, as well as incentivizing</w:t>
      </w:r>
      <w:ins w:id="190" w:author="harrison peck" w:date="2021-01-26T15:56:00Z">
        <w:r w:rsidR="0060440A" w:rsidRPr="00CC664D">
          <w:rPr>
            <w:lang w:val="en-US"/>
          </w:rPr>
          <w:t xml:space="preserve"> </w:t>
        </w:r>
      </w:ins>
      <w:ins w:id="191" w:author="harrison peck" w:date="2021-01-27T12:09:00Z">
        <w:r w:rsidR="004B6B89">
          <w:rPr>
            <w:lang w:val="en-US"/>
          </w:rPr>
          <w:t>first/last</w:t>
        </w:r>
      </w:ins>
      <w:ins w:id="192" w:author="harrison peck" w:date="2021-01-26T15:56:00Z">
        <w:r w:rsidR="0060440A" w:rsidRPr="00CC664D">
          <w:rPr>
            <w:lang w:val="en-US"/>
          </w:rPr>
          <w:t xml:space="preserve"> mile</w:t>
        </w:r>
      </w:ins>
      <w:del w:id="193" w:author="harrison peck" w:date="2021-01-26T15:56:00Z">
        <w:r w:rsidR="008027D2" w:rsidRPr="00CC664D" w:rsidDel="0060440A">
          <w:rPr>
            <w:lang w:val="en-US"/>
          </w:rPr>
          <w:delText xml:space="preserve"> </w:delText>
        </w:r>
        <w:r w:rsidR="00832A78" w:rsidRPr="00CC664D" w:rsidDel="0060440A">
          <w:rPr>
            <w:lang w:val="en-US"/>
          </w:rPr>
          <w:delText>“first</w:delText>
        </w:r>
        <w:r w:rsidR="00D230DC" w:rsidRPr="00CC664D" w:rsidDel="0060440A">
          <w:rPr>
            <w:lang w:val="en-US"/>
          </w:rPr>
          <w:delText>-</w:delText>
        </w:r>
        <w:r w:rsidR="00832A78" w:rsidRPr="00CC664D" w:rsidDel="0060440A">
          <w:rPr>
            <w:lang w:val="en-US"/>
          </w:rPr>
          <w:delText>mile” and “last</w:delText>
        </w:r>
        <w:r w:rsidR="00D230DC" w:rsidRPr="00CC664D" w:rsidDel="0060440A">
          <w:rPr>
            <w:lang w:val="en-US"/>
          </w:rPr>
          <w:delText>-</w:delText>
        </w:r>
        <w:r w:rsidR="00832A78" w:rsidRPr="00CC664D" w:rsidDel="0060440A">
          <w:rPr>
            <w:lang w:val="en-US"/>
          </w:rPr>
          <w:delText>mile”</w:delText>
        </w:r>
      </w:del>
      <w:r w:rsidR="00832A78" w:rsidRPr="00CC664D">
        <w:rPr>
          <w:lang w:val="en-US"/>
        </w:rPr>
        <w:t xml:space="preserve"> connections </w:t>
      </w:r>
      <w:r w:rsidR="00281D7C" w:rsidRPr="00CC664D">
        <w:rPr>
          <w:lang w:val="en-US"/>
        </w:rPr>
        <w:t>to mass transit.</w:t>
      </w:r>
    </w:p>
    <w:p w14:paraId="497A9606" w14:textId="5236D631" w:rsidR="0042462F" w:rsidRPr="00CC664D" w:rsidRDefault="0042462F" w:rsidP="00507834">
      <w:pPr>
        <w:jc w:val="both"/>
        <w:rPr>
          <w:lang w:val="en-US"/>
        </w:rPr>
      </w:pPr>
    </w:p>
    <w:p w14:paraId="1CC3E6E0" w14:textId="7E9B9F46" w:rsidR="0042462F" w:rsidRPr="00CC664D" w:rsidRDefault="0042462F" w:rsidP="00507834">
      <w:pPr>
        <w:jc w:val="both"/>
        <w:rPr>
          <w:lang w:val="en-US"/>
        </w:rPr>
      </w:pPr>
      <w:r w:rsidRPr="00CC664D">
        <w:rPr>
          <w:lang w:val="en-US"/>
        </w:rPr>
        <w:t>In order to effectively develop and implement credit schemes for the CMS and ICT based on first</w:t>
      </w:r>
      <w:del w:id="194" w:author="harrison peck" w:date="2021-01-27T12:10:00Z">
        <w:r w:rsidRPr="00CC664D" w:rsidDel="004B6B89">
          <w:rPr>
            <w:lang w:val="en-US"/>
          </w:rPr>
          <w:delText>-</w:delText>
        </w:r>
      </w:del>
      <w:del w:id="195" w:author="harrison peck" w:date="2021-01-26T15:57:00Z">
        <w:r w:rsidRPr="00CC664D" w:rsidDel="0060440A">
          <w:rPr>
            <w:lang w:val="en-US"/>
          </w:rPr>
          <w:delText>mile</w:delText>
        </w:r>
      </w:del>
      <w:r w:rsidRPr="00CC664D">
        <w:rPr>
          <w:lang w:val="en-US"/>
        </w:rPr>
        <w:t xml:space="preserve">/last-mile connections, CARB must have information on such trips, </w:t>
      </w:r>
      <w:del w:id="196" w:author="harrison peck" w:date="2021-01-26T15:57:00Z">
        <w:r w:rsidRPr="00CC664D" w:rsidDel="0060440A">
          <w:rPr>
            <w:lang w:val="en-US"/>
          </w:rPr>
          <w:delText>and not</w:delText>
        </w:r>
      </w:del>
      <w:ins w:id="197" w:author="harrison peck" w:date="2021-01-26T15:57:00Z">
        <w:r w:rsidR="0060440A" w:rsidRPr="00CC664D">
          <w:rPr>
            <w:lang w:val="en-US"/>
          </w:rPr>
          <w:t>rather than</w:t>
        </w:r>
      </w:ins>
      <w:r w:rsidRPr="00CC664D">
        <w:rPr>
          <w:lang w:val="en-US"/>
        </w:rPr>
        <w:t xml:space="preserve"> rely</w:t>
      </w:r>
      <w:ins w:id="198" w:author="harrison peck" w:date="2021-01-26T15:57:00Z">
        <w:r w:rsidR="0060440A" w:rsidRPr="00CC664D">
          <w:rPr>
            <w:lang w:val="en-US"/>
          </w:rPr>
          <w:t>ing</w:t>
        </w:r>
      </w:ins>
      <w:r w:rsidRPr="00CC664D">
        <w:rPr>
          <w:lang w:val="en-US"/>
        </w:rPr>
        <w:t xml:space="preserve"> on inaccurate estimation techniques.</w:t>
      </w:r>
    </w:p>
    <w:bookmarkStart w:id="199" w:name="_Ref61585503"/>
    <w:bookmarkStart w:id="200" w:name="_Toc62637640"/>
    <w:p w14:paraId="66B6A570" w14:textId="1475E2D1" w:rsidR="00447E6A" w:rsidRPr="00CC664D" w:rsidRDefault="00CC664D" w:rsidP="0042462F">
      <w:pPr>
        <w:pStyle w:val="Heading2"/>
        <w:ind w:left="0"/>
        <w:jc w:val="both"/>
        <w:rPr>
          <w:lang w:val="en-US"/>
        </w:rPr>
      </w:pPr>
      <w:sdt>
        <w:sdtPr>
          <w:rPr>
            <w:lang w:val="en-US"/>
          </w:rPr>
          <w:tag w:val="goog_rdk_10"/>
          <w:id w:val="149957398"/>
        </w:sdtPr>
        <w:sdtContent>
          <w:r w:rsidR="0042462F" w:rsidRPr="00CC664D">
            <w:rPr>
              <w:lang w:val="en-US"/>
            </w:rPr>
            <w:t xml:space="preserve">1.4 </w:t>
          </w:r>
        </w:sdtContent>
      </w:sdt>
      <w:r w:rsidR="007314F0" w:rsidRPr="00CC664D">
        <w:rPr>
          <w:lang w:val="en-US"/>
        </w:rPr>
        <w:t>Assumptions</w:t>
      </w:r>
      <w:bookmarkEnd w:id="199"/>
      <w:bookmarkEnd w:id="200"/>
    </w:p>
    <w:p w14:paraId="31055D0B" w14:textId="159E65EF" w:rsidR="005C4ADA" w:rsidRPr="00CC664D" w:rsidRDefault="005C4ADA" w:rsidP="005C4ADA">
      <w:pPr>
        <w:jc w:val="both"/>
        <w:rPr>
          <w:lang w:val="en-US"/>
        </w:rPr>
      </w:pPr>
      <w:r w:rsidRPr="00CC664D">
        <w:rPr>
          <w:lang w:val="en-US"/>
        </w:rPr>
        <w:t>This Market Sounding will inform the approach of CARB and Cal-ITP for facilitating and measuring first</w:t>
      </w:r>
      <w:del w:id="201" w:author="harrison peck" w:date="2021-01-27T12:10:00Z">
        <w:r w:rsidRPr="00CC664D" w:rsidDel="004B6B89">
          <w:rPr>
            <w:lang w:val="en-US"/>
          </w:rPr>
          <w:delText>-</w:delText>
        </w:r>
      </w:del>
      <w:del w:id="202" w:author="harrison peck" w:date="2021-01-26T15:57:00Z">
        <w:r w:rsidRPr="00CC664D" w:rsidDel="00FA7CBE">
          <w:rPr>
            <w:lang w:val="en-US"/>
          </w:rPr>
          <w:delText>mile</w:delText>
        </w:r>
      </w:del>
      <w:r w:rsidRPr="00CC664D">
        <w:rPr>
          <w:lang w:val="en-US"/>
        </w:rPr>
        <w:t xml:space="preserve">/last-mile connections to public transportation with TNCs and other </w:t>
      </w:r>
      <w:r w:rsidR="007314F0" w:rsidRPr="00CC664D">
        <w:rPr>
          <w:lang w:val="en-US"/>
        </w:rPr>
        <w:t>shared</w:t>
      </w:r>
      <w:del w:id="203" w:author="harrison peck" w:date="2021-01-27T11:03:00Z">
        <w:r w:rsidR="007314F0" w:rsidRPr="00CC664D" w:rsidDel="00C51D57">
          <w:rPr>
            <w:lang w:val="en-US"/>
          </w:rPr>
          <w:delText xml:space="preserve"> </w:delText>
        </w:r>
      </w:del>
      <w:ins w:id="204" w:author="harrison peck" w:date="2021-01-27T11:03:00Z">
        <w:r w:rsidR="00C51D57">
          <w:rPr>
            <w:lang w:val="en-US"/>
          </w:rPr>
          <w:t>-</w:t>
        </w:r>
      </w:ins>
      <w:r w:rsidRPr="00CC664D">
        <w:rPr>
          <w:lang w:val="en-US"/>
        </w:rPr>
        <w:t>mobility providers. We are seeking approaches that align with the initial prerequisites identified in Cal-ITP’s first Marking Sounding, which include</w:t>
      </w:r>
      <w:ins w:id="205" w:author="harrison peck" w:date="2021-01-26T15:59:00Z">
        <w:r w:rsidR="00FA7CBE" w:rsidRPr="00CC664D">
          <w:rPr>
            <w:lang w:val="en-US"/>
          </w:rPr>
          <w:t xml:space="preserve"> the following</w:t>
        </w:r>
      </w:ins>
      <w:r w:rsidRPr="00CC664D">
        <w:rPr>
          <w:lang w:val="en-US"/>
        </w:rPr>
        <w:t>:</w:t>
      </w:r>
    </w:p>
    <w:p w14:paraId="35CF2E9C" w14:textId="77777777" w:rsidR="005C4ADA" w:rsidRPr="00CC664D" w:rsidRDefault="005C4ADA" w:rsidP="005C4ADA">
      <w:pPr>
        <w:jc w:val="both"/>
        <w:rPr>
          <w:lang w:val="en-US"/>
        </w:rPr>
      </w:pPr>
    </w:p>
    <w:p w14:paraId="683BF8AD" w14:textId="1C06EA25" w:rsidR="005C4ADA" w:rsidRPr="00CC664D" w:rsidRDefault="005C4ADA" w:rsidP="007314F0">
      <w:pPr>
        <w:pStyle w:val="ListParagraph"/>
        <w:numPr>
          <w:ilvl w:val="0"/>
          <w:numId w:val="21"/>
        </w:numPr>
        <w:jc w:val="both"/>
        <w:rPr>
          <w:lang w:val="en-US"/>
        </w:rPr>
      </w:pPr>
      <w:r w:rsidRPr="00CC664D">
        <w:rPr>
          <w:lang w:val="en-US"/>
        </w:rPr>
        <w:t>Leveraging global standards</w:t>
      </w:r>
      <w:del w:id="206" w:author="harrison peck" w:date="2021-01-26T15:59:00Z">
        <w:r w:rsidR="0034780A" w:rsidRPr="00CC664D" w:rsidDel="00FA7CBE">
          <w:rPr>
            <w:lang w:val="en-US"/>
          </w:rPr>
          <w:delText>;</w:delText>
        </w:r>
      </w:del>
    </w:p>
    <w:p w14:paraId="622D30CF" w14:textId="3AA18CA1" w:rsidR="005C4ADA" w:rsidRPr="00CC664D" w:rsidRDefault="005C4ADA" w:rsidP="007314F0">
      <w:pPr>
        <w:pStyle w:val="ListParagraph"/>
        <w:numPr>
          <w:ilvl w:val="0"/>
          <w:numId w:val="21"/>
        </w:numPr>
        <w:jc w:val="both"/>
        <w:rPr>
          <w:lang w:val="en-US"/>
        </w:rPr>
      </w:pPr>
      <w:r w:rsidRPr="00CC664D">
        <w:rPr>
          <w:lang w:val="en-US"/>
        </w:rPr>
        <w:t xml:space="preserve">Improving </w:t>
      </w:r>
      <w:ins w:id="207" w:author="harrison peck" w:date="2021-01-27T11:42:00Z">
        <w:r w:rsidR="00554EEE">
          <w:rPr>
            <w:lang w:val="en-US"/>
          </w:rPr>
          <w:t xml:space="preserve">transportation </w:t>
        </w:r>
      </w:ins>
      <w:r w:rsidRPr="00CC664D">
        <w:rPr>
          <w:lang w:val="en-US"/>
        </w:rPr>
        <w:t xml:space="preserve">equity and </w:t>
      </w:r>
      <w:commentRangeStart w:id="208"/>
      <w:r w:rsidRPr="00CC664D">
        <w:rPr>
          <w:lang w:val="en-US"/>
        </w:rPr>
        <w:t>accessibility</w:t>
      </w:r>
      <w:commentRangeEnd w:id="208"/>
      <w:r w:rsidR="00554EEE">
        <w:rPr>
          <w:rStyle w:val="CommentReference"/>
        </w:rPr>
        <w:commentReference w:id="208"/>
      </w:r>
      <w:del w:id="209" w:author="harrison peck" w:date="2021-01-26T15:59:00Z">
        <w:r w:rsidR="0034780A" w:rsidRPr="00CC664D" w:rsidDel="00FA7CBE">
          <w:rPr>
            <w:lang w:val="en-US"/>
          </w:rPr>
          <w:delText>;</w:delText>
        </w:r>
      </w:del>
    </w:p>
    <w:p w14:paraId="7AB66C42" w14:textId="51B7520D" w:rsidR="005C4ADA" w:rsidRPr="00CC664D" w:rsidRDefault="005C4ADA" w:rsidP="007314F0">
      <w:pPr>
        <w:pStyle w:val="ListParagraph"/>
        <w:numPr>
          <w:ilvl w:val="0"/>
          <w:numId w:val="21"/>
        </w:numPr>
        <w:jc w:val="both"/>
        <w:rPr>
          <w:lang w:val="en-US"/>
        </w:rPr>
      </w:pPr>
      <w:r w:rsidRPr="00CC664D">
        <w:rPr>
          <w:lang w:val="en-US"/>
        </w:rPr>
        <w:t>Promoting a state</w:t>
      </w:r>
      <w:del w:id="210" w:author="harrison peck" w:date="2021-01-26T16:03:00Z">
        <w:r w:rsidRPr="00CC664D" w:rsidDel="00825CB9">
          <w:rPr>
            <w:lang w:val="en-US"/>
          </w:rPr>
          <w:delText>-</w:delText>
        </w:r>
      </w:del>
      <w:r w:rsidRPr="00CC664D">
        <w:rPr>
          <w:lang w:val="en-US"/>
        </w:rPr>
        <w:t>wide integrated system</w:t>
      </w:r>
      <w:del w:id="211" w:author="harrison peck" w:date="2021-01-26T15:59:00Z">
        <w:r w:rsidR="0034780A" w:rsidRPr="00CC664D" w:rsidDel="00FA7CBE">
          <w:rPr>
            <w:lang w:val="en-US"/>
          </w:rPr>
          <w:delText>;</w:delText>
        </w:r>
      </w:del>
    </w:p>
    <w:p w14:paraId="436411DE" w14:textId="55E4E106" w:rsidR="005C4ADA" w:rsidRPr="00CC664D" w:rsidRDefault="005C4ADA" w:rsidP="007314F0">
      <w:pPr>
        <w:pStyle w:val="ListParagraph"/>
        <w:numPr>
          <w:ilvl w:val="0"/>
          <w:numId w:val="21"/>
        </w:numPr>
        <w:jc w:val="both"/>
        <w:rPr>
          <w:lang w:val="en-US"/>
        </w:rPr>
      </w:pPr>
      <w:r w:rsidRPr="00CC664D">
        <w:rPr>
          <w:lang w:val="en-US"/>
        </w:rPr>
        <w:t>Demonstrating scalability</w:t>
      </w:r>
      <w:del w:id="212" w:author="harrison peck" w:date="2021-01-26T15:59:00Z">
        <w:r w:rsidR="0034780A" w:rsidRPr="00CC664D" w:rsidDel="00FA7CBE">
          <w:rPr>
            <w:lang w:val="en-US"/>
          </w:rPr>
          <w:delText>; a</w:delText>
        </w:r>
        <w:r w:rsidR="00FF154B" w:rsidRPr="00CC664D" w:rsidDel="00FA7CBE">
          <w:rPr>
            <w:lang w:val="en-US"/>
          </w:rPr>
          <w:delText>nd</w:delText>
        </w:r>
      </w:del>
    </w:p>
    <w:p w14:paraId="58222964" w14:textId="7D6BFC54" w:rsidR="0034780A" w:rsidRPr="00CC664D" w:rsidRDefault="0034780A" w:rsidP="0034780A">
      <w:pPr>
        <w:pStyle w:val="ListParagraph"/>
        <w:numPr>
          <w:ilvl w:val="0"/>
          <w:numId w:val="21"/>
        </w:numPr>
        <w:jc w:val="both"/>
        <w:rPr>
          <w:lang w:val="en-US"/>
        </w:rPr>
      </w:pPr>
      <w:r w:rsidRPr="00CC664D">
        <w:rPr>
          <w:lang w:val="en-US"/>
        </w:rPr>
        <w:t xml:space="preserve">Serving all customer groups and transit </w:t>
      </w:r>
      <w:del w:id="213" w:author="harrison peck" w:date="2021-01-26T16:03:00Z">
        <w:r w:rsidRPr="00CC664D" w:rsidDel="00825CB9">
          <w:rPr>
            <w:lang w:val="en-US"/>
          </w:rPr>
          <w:delText>agencies</w:delText>
        </w:r>
      </w:del>
      <w:ins w:id="214" w:author="harrison peck" w:date="2021-01-26T16:03:00Z">
        <w:r w:rsidR="00825CB9" w:rsidRPr="00CC664D">
          <w:rPr>
            <w:lang w:val="en-US"/>
          </w:rPr>
          <w:t>providers, both</w:t>
        </w:r>
      </w:ins>
      <w:del w:id="215" w:author="harrison peck" w:date="2021-01-26T16:03:00Z">
        <w:r w:rsidRPr="00CC664D" w:rsidDel="00825CB9">
          <w:rPr>
            <w:lang w:val="en-US"/>
          </w:rPr>
          <w:delText>,</w:delText>
        </w:r>
      </w:del>
      <w:r w:rsidRPr="00CC664D">
        <w:rPr>
          <w:lang w:val="en-US"/>
        </w:rPr>
        <w:t xml:space="preserve"> large and small</w:t>
      </w:r>
      <w:r w:rsidR="00FF154B" w:rsidRPr="00CC664D">
        <w:rPr>
          <w:lang w:val="en-US"/>
        </w:rPr>
        <w:t>:</w:t>
      </w:r>
    </w:p>
    <w:p w14:paraId="3EB59BAE" w14:textId="62FDF1F2" w:rsidR="0034780A" w:rsidRPr="00CC664D" w:rsidRDefault="0034780A" w:rsidP="0034780A">
      <w:pPr>
        <w:pStyle w:val="BodytextRebel"/>
        <w:numPr>
          <w:ilvl w:val="1"/>
          <w:numId w:val="21"/>
        </w:numPr>
        <w:jc w:val="both"/>
        <w:rPr>
          <w:b/>
          <w:bCs/>
          <w:lang w:val="en-US"/>
        </w:rPr>
      </w:pPr>
      <w:r w:rsidRPr="00CC664D">
        <w:rPr>
          <w:lang w:val="en-US"/>
        </w:rPr>
        <w:t xml:space="preserve">Given the scale of the current challenges facing transit, especially the small and rural transit </w:t>
      </w:r>
      <w:del w:id="216" w:author="harrison peck" w:date="2021-01-26T16:04:00Z">
        <w:r w:rsidRPr="00CC664D" w:rsidDel="00825CB9">
          <w:rPr>
            <w:lang w:val="en-US"/>
          </w:rPr>
          <w:delText xml:space="preserve">agencies </w:delText>
        </w:r>
      </w:del>
      <w:ins w:id="217" w:author="harrison peck" w:date="2021-01-26T16:04:00Z">
        <w:r w:rsidR="00825CB9" w:rsidRPr="00CC664D">
          <w:rPr>
            <w:lang w:val="en-US"/>
          </w:rPr>
          <w:t>providers offering</w:t>
        </w:r>
      </w:ins>
      <w:del w:id="218" w:author="harrison peck" w:date="2021-01-26T16:04:00Z">
        <w:r w:rsidRPr="00CC664D" w:rsidDel="00825CB9">
          <w:rPr>
            <w:lang w:val="en-US"/>
          </w:rPr>
          <w:delText>providing</w:delText>
        </w:r>
      </w:del>
      <w:r w:rsidRPr="00CC664D">
        <w:rPr>
          <w:lang w:val="en-US"/>
        </w:rPr>
        <w:t xml:space="preserve"> essential services to communities across the state, solutions must not require significant capital outlays </w:t>
      </w:r>
      <w:del w:id="219" w:author="harrison peck" w:date="2021-01-26T16:04:00Z">
        <w:r w:rsidRPr="00CC664D" w:rsidDel="00825CB9">
          <w:rPr>
            <w:lang w:val="en-US"/>
          </w:rPr>
          <w:delText>from transit agencies</w:delText>
        </w:r>
      </w:del>
      <w:r w:rsidRPr="00CC664D">
        <w:rPr>
          <w:lang w:val="en-US"/>
        </w:rPr>
        <w:t>, complex procurements, or burdensome reporting requirements</w:t>
      </w:r>
      <w:ins w:id="220" w:author="harrison peck" w:date="2021-01-26T16:04:00Z">
        <w:r w:rsidR="00825CB9" w:rsidRPr="00CC664D">
          <w:rPr>
            <w:lang w:val="en-US"/>
          </w:rPr>
          <w:t xml:space="preserve"> for providers</w:t>
        </w:r>
      </w:ins>
      <w:r w:rsidRPr="00CC664D">
        <w:rPr>
          <w:lang w:val="en-US"/>
        </w:rPr>
        <w:t>.</w:t>
      </w:r>
    </w:p>
    <w:p w14:paraId="498C7CAC" w14:textId="74A4275B" w:rsidR="005C4ADA" w:rsidRPr="00CC664D" w:rsidRDefault="005C4ADA" w:rsidP="005C4ADA">
      <w:pPr>
        <w:jc w:val="both"/>
        <w:rPr>
          <w:u w:val="single"/>
          <w:lang w:val="en-US"/>
        </w:rPr>
      </w:pPr>
    </w:p>
    <w:p w14:paraId="2D13C3B9" w14:textId="48C871E9" w:rsidR="007314F0" w:rsidRPr="00CC664D" w:rsidRDefault="007314F0" w:rsidP="007314F0">
      <w:pPr>
        <w:jc w:val="both"/>
        <w:rPr>
          <w:lang w:val="en-US"/>
        </w:rPr>
      </w:pPr>
      <w:r w:rsidRPr="00CC664D">
        <w:rPr>
          <w:lang w:val="en-US"/>
        </w:rPr>
        <w:t>Through initial research and analysis, Cal-ITP and CARB have developed early assumptions and hypotheses about the components needed for facilitating and measuring first</w:t>
      </w:r>
      <w:del w:id="221" w:author="harrison peck" w:date="2021-01-27T12:10:00Z">
        <w:r w:rsidRPr="00CC664D" w:rsidDel="004B6B89">
          <w:rPr>
            <w:lang w:val="en-US"/>
          </w:rPr>
          <w:delText>-</w:delText>
        </w:r>
      </w:del>
      <w:del w:id="222" w:author="harrison peck" w:date="2021-01-26T16:04:00Z">
        <w:r w:rsidRPr="00CC664D" w:rsidDel="00825CB9">
          <w:rPr>
            <w:lang w:val="en-US"/>
          </w:rPr>
          <w:delText>mile</w:delText>
        </w:r>
      </w:del>
      <w:r w:rsidRPr="00CC664D">
        <w:rPr>
          <w:lang w:val="en-US"/>
        </w:rPr>
        <w:t xml:space="preserve">/last-mile linked transit trips across the </w:t>
      </w:r>
      <w:r w:rsidRPr="00CC664D">
        <w:rPr>
          <w:lang w:val="en-US"/>
        </w:rPr>
        <w:lastRenderedPageBreak/>
        <w:t xml:space="preserve">State of California. This Market Sounding process is an important opportunity to test the validity of these ideas with industry stakeholders, and the results will be used to refine and adjust our approach </w:t>
      </w:r>
      <w:del w:id="223" w:author="harrison peck" w:date="2021-01-26T16:06:00Z">
        <w:r w:rsidRPr="00CC664D" w:rsidDel="00825CB9">
          <w:rPr>
            <w:lang w:val="en-US"/>
          </w:rPr>
          <w:delText xml:space="preserve">in </w:delText>
        </w:r>
      </w:del>
      <w:r w:rsidRPr="00CC664D">
        <w:rPr>
          <w:lang w:val="en-US"/>
        </w:rPr>
        <w:t xml:space="preserve">moving forward. The key assumptions and capabilities </w:t>
      </w:r>
      <w:del w:id="224" w:author="harrison peck" w:date="2021-01-26T16:06:00Z">
        <w:r w:rsidRPr="00CC664D" w:rsidDel="00825CB9">
          <w:rPr>
            <w:lang w:val="en-US"/>
          </w:rPr>
          <w:delText xml:space="preserve">are </w:delText>
        </w:r>
      </w:del>
      <w:ins w:id="225" w:author="harrison peck" w:date="2021-01-26T16:06:00Z">
        <w:r w:rsidR="00825CB9" w:rsidRPr="00CC664D">
          <w:rPr>
            <w:lang w:val="en-US"/>
          </w:rPr>
          <w:t xml:space="preserve">include </w:t>
        </w:r>
      </w:ins>
      <w:r w:rsidRPr="00CC664D">
        <w:rPr>
          <w:lang w:val="en-US"/>
        </w:rPr>
        <w:t>the following:</w:t>
      </w:r>
    </w:p>
    <w:p w14:paraId="4661B2C3" w14:textId="77777777" w:rsidR="007314F0" w:rsidRPr="00CC664D" w:rsidRDefault="007314F0" w:rsidP="005C4ADA">
      <w:pPr>
        <w:jc w:val="both"/>
        <w:rPr>
          <w:u w:val="single"/>
          <w:lang w:val="en-US"/>
        </w:rPr>
      </w:pPr>
    </w:p>
    <w:p w14:paraId="6116308C" w14:textId="665242BA" w:rsidR="005C4ADA" w:rsidRPr="00CC664D" w:rsidRDefault="005C4ADA" w:rsidP="005C4ADA">
      <w:pPr>
        <w:rPr>
          <w:lang w:val="en-US"/>
        </w:rPr>
      </w:pPr>
      <w:r w:rsidRPr="00CC664D">
        <w:rPr>
          <w:b/>
          <w:bCs/>
          <w:lang w:val="en-US"/>
        </w:rPr>
        <w:t xml:space="preserve">Accurate </w:t>
      </w:r>
      <w:ins w:id="226" w:author="harrison peck" w:date="2021-01-26T16:21:00Z">
        <w:r w:rsidR="00CC664D">
          <w:rPr>
            <w:b/>
            <w:bCs/>
            <w:lang w:val="en-US"/>
          </w:rPr>
          <w:t>i</w:t>
        </w:r>
      </w:ins>
      <w:del w:id="227" w:author="harrison peck" w:date="2021-01-26T16:21:00Z">
        <w:r w:rsidR="007314F0" w:rsidRPr="00CC664D" w:rsidDel="00CC664D">
          <w:rPr>
            <w:b/>
            <w:bCs/>
            <w:lang w:val="en-US"/>
          </w:rPr>
          <w:delText>I</w:delText>
        </w:r>
      </w:del>
      <w:r w:rsidR="007314F0" w:rsidRPr="00CC664D">
        <w:rPr>
          <w:b/>
          <w:bCs/>
          <w:lang w:val="en-US"/>
        </w:rPr>
        <w:t>nformation</w:t>
      </w:r>
    </w:p>
    <w:p w14:paraId="2B515842" w14:textId="4EA74F9B" w:rsidR="005C4ADA" w:rsidRPr="00CC664D" w:rsidRDefault="007314F0" w:rsidP="00DF7D6B">
      <w:pPr>
        <w:pStyle w:val="ListParagraph"/>
        <w:numPr>
          <w:ilvl w:val="0"/>
          <w:numId w:val="17"/>
        </w:numPr>
        <w:jc w:val="both"/>
        <w:rPr>
          <w:lang w:val="en-US"/>
        </w:rPr>
      </w:pPr>
      <w:r w:rsidRPr="00CC664D">
        <w:rPr>
          <w:lang w:val="en-US"/>
        </w:rPr>
        <w:t>T</w:t>
      </w:r>
      <w:r w:rsidR="005C4ADA" w:rsidRPr="00CC664D">
        <w:rPr>
          <w:lang w:val="en-US"/>
        </w:rPr>
        <w:t>he CMS and ICT programs require transit agencies, zero</w:t>
      </w:r>
      <w:ins w:id="228" w:author="harrison peck" w:date="2021-01-26T16:06:00Z">
        <w:r w:rsidR="00825CB9" w:rsidRPr="00CC664D">
          <w:rPr>
            <w:lang w:val="en-US"/>
          </w:rPr>
          <w:t>-</w:t>
        </w:r>
      </w:ins>
      <w:del w:id="229" w:author="harrison peck" w:date="2021-01-26T16:06:00Z">
        <w:r w:rsidR="005C4ADA" w:rsidRPr="00CC664D" w:rsidDel="00825CB9">
          <w:rPr>
            <w:lang w:val="en-US"/>
          </w:rPr>
          <w:delText xml:space="preserve"> </w:delText>
        </w:r>
      </w:del>
      <w:r w:rsidR="005C4ADA" w:rsidRPr="00CC664D">
        <w:rPr>
          <w:lang w:val="en-US"/>
        </w:rPr>
        <w:t>emission mobility providers</w:t>
      </w:r>
      <w:ins w:id="230" w:author="harrison peck" w:date="2021-01-26T16:07:00Z">
        <w:r w:rsidR="00825CB9" w:rsidRPr="00CC664D">
          <w:rPr>
            <w:lang w:val="en-US"/>
          </w:rPr>
          <w:t>,</w:t>
        </w:r>
      </w:ins>
      <w:r w:rsidR="005C4ADA" w:rsidRPr="00CC664D">
        <w:rPr>
          <w:lang w:val="en-US"/>
        </w:rPr>
        <w:t xml:space="preserve"> and TNCs to report accurate data so that applicable credits can be determined reliably. </w:t>
      </w:r>
      <w:r w:rsidR="00E548AC" w:rsidRPr="00CC664D">
        <w:rPr>
          <w:lang w:val="en-US"/>
        </w:rPr>
        <w:t>The CMS prescribes that TNCs are eligible for credits if they can report on individual journeys that link trips</w:t>
      </w:r>
      <w:r w:rsidR="005E10AC" w:rsidRPr="00CC664D">
        <w:rPr>
          <w:lang w:val="en-US"/>
        </w:rPr>
        <w:t xml:space="preserve"> to transit</w:t>
      </w:r>
      <w:ins w:id="231" w:author="harrison peck" w:date="2021-01-26T16:07:00Z">
        <w:r w:rsidR="00825CB9" w:rsidRPr="00CC664D">
          <w:rPr>
            <w:lang w:val="en-US"/>
          </w:rPr>
          <w:t>,</w:t>
        </w:r>
      </w:ins>
      <w:r w:rsidR="00E548AC" w:rsidRPr="00CC664D">
        <w:rPr>
          <w:lang w:val="en-US"/>
        </w:rPr>
        <w:t xml:space="preserve"> including a TNC ride</w:t>
      </w:r>
      <w:ins w:id="232" w:author="harrison peck" w:date="2021-01-26T16:07:00Z">
        <w:r w:rsidR="00825CB9" w:rsidRPr="00CC664D">
          <w:rPr>
            <w:lang w:val="en-US"/>
          </w:rPr>
          <w:t>, while</w:t>
        </w:r>
      </w:ins>
      <w:r w:rsidR="00867919" w:rsidRPr="00CC664D">
        <w:rPr>
          <w:lang w:val="en-US"/>
        </w:rPr>
        <w:t xml:space="preserve"> </w:t>
      </w:r>
      <w:del w:id="233" w:author="harrison peck" w:date="2021-01-26T16:07:00Z">
        <w:r w:rsidR="00867919" w:rsidRPr="00CC664D" w:rsidDel="00825CB9">
          <w:rPr>
            <w:lang w:val="en-US"/>
          </w:rPr>
          <w:delText>whereas u</w:delText>
        </w:r>
        <w:r w:rsidR="005C4ADA" w:rsidRPr="00CC664D" w:rsidDel="00825CB9">
          <w:rPr>
            <w:lang w:val="en-US"/>
          </w:rPr>
          <w:delText xml:space="preserve">nder </w:delText>
        </w:r>
      </w:del>
      <w:r w:rsidR="00F97CC5" w:rsidRPr="00CC664D">
        <w:rPr>
          <w:lang w:val="en-US"/>
        </w:rPr>
        <w:t xml:space="preserve">the </w:t>
      </w:r>
      <w:r w:rsidR="00867919" w:rsidRPr="00CC664D">
        <w:rPr>
          <w:lang w:val="en-US"/>
        </w:rPr>
        <w:t>ICT</w:t>
      </w:r>
      <w:del w:id="234" w:author="harrison peck" w:date="2021-01-26T16:07:00Z">
        <w:r w:rsidR="005C4ADA" w:rsidRPr="00CC664D" w:rsidDel="00825CB9">
          <w:rPr>
            <w:lang w:val="en-US"/>
          </w:rPr>
          <w:delText>,</w:delText>
        </w:r>
      </w:del>
      <w:ins w:id="235" w:author="harrison peck" w:date="2021-01-26T16:07:00Z">
        <w:r w:rsidR="00825CB9" w:rsidRPr="00CC664D">
          <w:rPr>
            <w:lang w:val="en-US"/>
          </w:rPr>
          <w:t xml:space="preserve"> requires that</w:t>
        </w:r>
      </w:ins>
      <w:r w:rsidR="005C4ADA" w:rsidRPr="00CC664D">
        <w:rPr>
          <w:lang w:val="en-US"/>
        </w:rPr>
        <w:t xml:space="preserve"> transit agencies wishing to use the </w:t>
      </w:r>
      <w:r w:rsidR="00A94858" w:rsidRPr="00CC664D">
        <w:rPr>
          <w:lang w:val="en-US"/>
        </w:rPr>
        <w:t xml:space="preserve">zero-emission mobility </w:t>
      </w:r>
      <w:r w:rsidR="005C4ADA" w:rsidRPr="00CC664D">
        <w:rPr>
          <w:lang w:val="en-US"/>
        </w:rPr>
        <w:t xml:space="preserve">option </w:t>
      </w:r>
      <w:del w:id="236" w:author="harrison peck" w:date="2021-01-26T16:08:00Z">
        <w:r w:rsidR="005C4ADA" w:rsidRPr="00CC664D" w:rsidDel="00825CB9">
          <w:rPr>
            <w:lang w:val="en-US"/>
          </w:rPr>
          <w:delText xml:space="preserve">need to </w:delText>
        </w:r>
      </w:del>
      <w:r w:rsidR="00A5111D" w:rsidRPr="00CC664D">
        <w:rPr>
          <w:lang w:val="en-US"/>
        </w:rPr>
        <w:t xml:space="preserve">track and record </w:t>
      </w:r>
      <w:r w:rsidR="00DF7D6B" w:rsidRPr="00CC664D">
        <w:rPr>
          <w:lang w:val="en-US"/>
        </w:rPr>
        <w:t xml:space="preserve">the passenger miles </w:t>
      </w:r>
      <w:r w:rsidR="005E10AC" w:rsidRPr="00CC664D">
        <w:rPr>
          <w:lang w:val="en-US"/>
        </w:rPr>
        <w:t>trave</w:t>
      </w:r>
      <w:del w:id="237" w:author="harrison peck" w:date="2021-01-26T16:08:00Z">
        <w:r w:rsidR="005E10AC" w:rsidRPr="00CC664D" w:rsidDel="00825CB9">
          <w:rPr>
            <w:lang w:val="en-US"/>
          </w:rPr>
          <w:delText>l</w:delText>
        </w:r>
      </w:del>
      <w:r w:rsidR="005E10AC" w:rsidRPr="00CC664D">
        <w:rPr>
          <w:lang w:val="en-US"/>
        </w:rPr>
        <w:t>led</w:t>
      </w:r>
      <w:r w:rsidR="00DF7D6B" w:rsidRPr="00CC664D">
        <w:rPr>
          <w:lang w:val="en-US"/>
        </w:rPr>
        <w:t xml:space="preserve"> </w:t>
      </w:r>
      <w:r w:rsidR="00DB023D" w:rsidRPr="00CC664D">
        <w:rPr>
          <w:lang w:val="en-US"/>
        </w:rPr>
        <w:t xml:space="preserve">(PMT) </w:t>
      </w:r>
      <w:r w:rsidR="005E24BD" w:rsidRPr="00CC664D">
        <w:rPr>
          <w:lang w:val="en-US"/>
        </w:rPr>
        <w:t xml:space="preserve">on zero-emission mobility services operated by the transit </w:t>
      </w:r>
      <w:del w:id="238" w:author="harrison peck" w:date="2021-01-26T16:08:00Z">
        <w:r w:rsidR="005E24BD" w:rsidRPr="00CC664D" w:rsidDel="00825CB9">
          <w:rPr>
            <w:lang w:val="en-US"/>
          </w:rPr>
          <w:delText xml:space="preserve">agency </w:delText>
        </w:r>
      </w:del>
      <w:ins w:id="239" w:author="harrison peck" w:date="2021-01-26T16:08:00Z">
        <w:r w:rsidR="00825CB9" w:rsidRPr="00CC664D">
          <w:rPr>
            <w:lang w:val="en-US"/>
          </w:rPr>
          <w:t xml:space="preserve">provider </w:t>
        </w:r>
      </w:ins>
      <w:r w:rsidR="005E24BD" w:rsidRPr="00CC664D">
        <w:rPr>
          <w:lang w:val="en-US"/>
        </w:rPr>
        <w:t>or its contractors.</w:t>
      </w:r>
      <w:r w:rsidR="00A5111D" w:rsidRPr="00CC664D">
        <w:rPr>
          <w:lang w:val="en-US"/>
        </w:rPr>
        <w:t xml:space="preserve"> </w:t>
      </w:r>
    </w:p>
    <w:p w14:paraId="341E93B9" w14:textId="09A34CAD" w:rsidR="007314F0" w:rsidRPr="00CC664D" w:rsidRDefault="007314F0" w:rsidP="00DF7D6B">
      <w:pPr>
        <w:pStyle w:val="ListParagraph"/>
        <w:numPr>
          <w:ilvl w:val="0"/>
          <w:numId w:val="17"/>
        </w:numPr>
        <w:jc w:val="both"/>
        <w:rPr>
          <w:lang w:val="en-US"/>
        </w:rPr>
      </w:pPr>
      <w:commentRangeStart w:id="240"/>
      <w:r w:rsidRPr="00CC664D">
        <w:rPr>
          <w:lang w:val="en-US"/>
        </w:rPr>
        <w:t>The “account level” is where the necessary data would exist to make determinations of linked trips</w:t>
      </w:r>
      <w:r w:rsidR="00DB023D" w:rsidRPr="00CC664D">
        <w:rPr>
          <w:lang w:val="en-US"/>
        </w:rPr>
        <w:t xml:space="preserve"> and </w:t>
      </w:r>
      <w:commentRangeStart w:id="241"/>
      <w:r w:rsidR="00DB023D" w:rsidRPr="00CC664D">
        <w:rPr>
          <w:lang w:val="en-US"/>
        </w:rPr>
        <w:t>PMT</w:t>
      </w:r>
      <w:r w:rsidRPr="00CC664D">
        <w:rPr>
          <w:lang w:val="en-US"/>
        </w:rPr>
        <w:t xml:space="preserve"> </w:t>
      </w:r>
      <w:commentRangeEnd w:id="241"/>
      <w:r w:rsidR="00CC664D">
        <w:rPr>
          <w:rStyle w:val="CommentReference"/>
        </w:rPr>
        <w:commentReference w:id="241"/>
      </w:r>
      <w:r w:rsidRPr="00CC664D">
        <w:rPr>
          <w:lang w:val="en-US"/>
        </w:rPr>
        <w:t xml:space="preserve">on the back end without active engagement and reporting from riders and transit </w:t>
      </w:r>
      <w:del w:id="242" w:author="harrison peck" w:date="2021-01-26T16:20:00Z">
        <w:r w:rsidRPr="00CC664D" w:rsidDel="00CC664D">
          <w:rPr>
            <w:lang w:val="en-US"/>
          </w:rPr>
          <w:delText>agencies</w:delText>
        </w:r>
      </w:del>
      <w:ins w:id="243" w:author="harrison peck" w:date="2021-01-26T16:20:00Z">
        <w:r w:rsidR="00CC664D">
          <w:rPr>
            <w:lang w:val="en-US"/>
          </w:rPr>
          <w:t>providers</w:t>
        </w:r>
      </w:ins>
      <w:r w:rsidRPr="00CC664D">
        <w:rPr>
          <w:lang w:val="en-US"/>
        </w:rPr>
        <w:t>.</w:t>
      </w:r>
      <w:commentRangeEnd w:id="240"/>
      <w:r w:rsidR="00CC664D">
        <w:rPr>
          <w:rStyle w:val="CommentReference"/>
        </w:rPr>
        <w:commentReference w:id="240"/>
      </w:r>
    </w:p>
    <w:p w14:paraId="10C34677" w14:textId="77777777" w:rsidR="005C4ADA" w:rsidRPr="00CC664D" w:rsidRDefault="005C4ADA" w:rsidP="005C4ADA">
      <w:pPr>
        <w:rPr>
          <w:b/>
          <w:bCs/>
          <w:lang w:val="en-US"/>
        </w:rPr>
      </w:pPr>
    </w:p>
    <w:p w14:paraId="06B299E2" w14:textId="0E32D078" w:rsidR="005C4ADA" w:rsidRPr="00CC664D" w:rsidRDefault="005C4ADA" w:rsidP="005C4ADA">
      <w:pPr>
        <w:rPr>
          <w:b/>
          <w:bCs/>
          <w:lang w:val="en-US"/>
        </w:rPr>
      </w:pPr>
      <w:r w:rsidRPr="00CC664D">
        <w:rPr>
          <w:b/>
          <w:bCs/>
          <w:lang w:val="en-US"/>
        </w:rPr>
        <w:t xml:space="preserve">Integrated </w:t>
      </w:r>
      <w:ins w:id="244" w:author="harrison peck" w:date="2021-01-26T16:21:00Z">
        <w:r w:rsidR="00CC664D">
          <w:rPr>
            <w:b/>
            <w:bCs/>
            <w:lang w:val="en-US"/>
          </w:rPr>
          <w:t>p</w:t>
        </w:r>
      </w:ins>
      <w:del w:id="245" w:author="harrison peck" w:date="2021-01-26T16:21:00Z">
        <w:r w:rsidRPr="00CC664D" w:rsidDel="00CC664D">
          <w:rPr>
            <w:b/>
            <w:bCs/>
            <w:lang w:val="en-US"/>
          </w:rPr>
          <w:delText>P</w:delText>
        </w:r>
      </w:del>
      <w:r w:rsidRPr="00CC664D">
        <w:rPr>
          <w:b/>
          <w:bCs/>
          <w:lang w:val="en-US"/>
        </w:rPr>
        <w:t>ayment</w:t>
      </w:r>
      <w:ins w:id="246" w:author="harrison peck" w:date="2021-01-26T16:21:00Z">
        <w:r w:rsidR="00CC664D">
          <w:rPr>
            <w:b/>
            <w:bCs/>
            <w:lang w:val="en-US"/>
          </w:rPr>
          <w:t>s</w:t>
        </w:r>
      </w:ins>
    </w:p>
    <w:p w14:paraId="01CBD2D3" w14:textId="35A5A241" w:rsidR="007314F0" w:rsidRPr="00CC664D" w:rsidRDefault="007314F0" w:rsidP="007314F0">
      <w:pPr>
        <w:pStyle w:val="BodytextRebel"/>
        <w:numPr>
          <w:ilvl w:val="0"/>
          <w:numId w:val="17"/>
        </w:numPr>
        <w:jc w:val="both"/>
        <w:rPr>
          <w:lang w:val="en-US"/>
        </w:rPr>
      </w:pPr>
      <w:r w:rsidRPr="00CC664D">
        <w:rPr>
          <w:lang w:val="en-US"/>
        </w:rPr>
        <w:t xml:space="preserve">Widespread transition by transit </w:t>
      </w:r>
      <w:del w:id="247" w:author="harrison peck" w:date="2021-01-26T16:20:00Z">
        <w:r w:rsidRPr="00CC664D" w:rsidDel="00CC664D">
          <w:rPr>
            <w:lang w:val="en-US"/>
          </w:rPr>
          <w:delText xml:space="preserve">agencies </w:delText>
        </w:r>
      </w:del>
      <w:ins w:id="248" w:author="harrison peck" w:date="2021-01-26T16:20:00Z">
        <w:r w:rsidR="00CC664D">
          <w:rPr>
            <w:lang w:val="en-US"/>
          </w:rPr>
          <w:t>providers</w:t>
        </w:r>
        <w:r w:rsidR="00CC664D" w:rsidRPr="00CC664D">
          <w:rPr>
            <w:lang w:val="en-US"/>
          </w:rPr>
          <w:t xml:space="preserve"> </w:t>
        </w:r>
      </w:ins>
      <w:r w:rsidRPr="00CC664D">
        <w:rPr>
          <w:lang w:val="en-US"/>
        </w:rPr>
        <w:t xml:space="preserve">onto the global EMV standard will unlock new opportunities to introduce </w:t>
      </w:r>
      <w:commentRangeStart w:id="249"/>
      <w:r w:rsidRPr="00CC664D">
        <w:rPr>
          <w:lang w:val="en-US"/>
        </w:rPr>
        <w:t xml:space="preserve">account-based </w:t>
      </w:r>
      <w:commentRangeEnd w:id="249"/>
      <w:r w:rsidR="00CC664D">
        <w:rPr>
          <w:rStyle w:val="CommentReference"/>
        </w:rPr>
        <w:commentReference w:id="249"/>
      </w:r>
      <w:r w:rsidRPr="00CC664D">
        <w:rPr>
          <w:lang w:val="en-US"/>
        </w:rPr>
        <w:t>features to transit riders.</w:t>
      </w:r>
    </w:p>
    <w:p w14:paraId="03639C48" w14:textId="75752D73" w:rsidR="007314F0" w:rsidRPr="00CC664D" w:rsidRDefault="007314F0" w:rsidP="007314F0">
      <w:pPr>
        <w:pStyle w:val="BodytextRebel"/>
        <w:numPr>
          <w:ilvl w:val="0"/>
          <w:numId w:val="17"/>
        </w:numPr>
        <w:jc w:val="both"/>
        <w:rPr>
          <w:lang w:val="en-US"/>
        </w:rPr>
      </w:pPr>
      <w:r w:rsidRPr="00CC664D">
        <w:rPr>
          <w:lang w:val="en-US"/>
        </w:rPr>
        <w:t xml:space="preserve">Cal-ITP is establishing a procurement mechanism for transit </w:t>
      </w:r>
      <w:del w:id="250" w:author="harrison peck" w:date="2021-01-26T16:24:00Z">
        <w:r w:rsidRPr="00CC664D" w:rsidDel="00CC664D">
          <w:rPr>
            <w:lang w:val="en-US"/>
          </w:rPr>
          <w:delText xml:space="preserve">agencies </w:delText>
        </w:r>
      </w:del>
      <w:ins w:id="251" w:author="harrison peck" w:date="2021-01-26T16:24:00Z">
        <w:r w:rsidR="00CC664D">
          <w:rPr>
            <w:lang w:val="en-US"/>
          </w:rPr>
          <w:t>providers</w:t>
        </w:r>
        <w:r w:rsidR="00CC664D" w:rsidRPr="00CC664D">
          <w:rPr>
            <w:lang w:val="en-US"/>
          </w:rPr>
          <w:t xml:space="preserve"> </w:t>
        </w:r>
      </w:ins>
      <w:r w:rsidRPr="00CC664D">
        <w:rPr>
          <w:lang w:val="en-US"/>
        </w:rPr>
        <w:t xml:space="preserve">to </w:t>
      </w:r>
      <w:del w:id="252" w:author="harrison peck" w:date="2021-01-26T16:24:00Z">
        <w:r w:rsidRPr="00CC664D" w:rsidDel="00CC664D">
          <w:rPr>
            <w:lang w:val="en-US"/>
          </w:rPr>
          <w:delText xml:space="preserve">procure </w:delText>
        </w:r>
      </w:del>
      <w:ins w:id="253" w:author="harrison peck" w:date="2021-01-26T16:24:00Z">
        <w:r w:rsidR="00CC664D">
          <w:rPr>
            <w:lang w:val="en-US"/>
          </w:rPr>
          <w:t>secure</w:t>
        </w:r>
      </w:ins>
      <w:ins w:id="254" w:author="harrison peck" w:date="2021-01-27T11:54:00Z">
        <w:r w:rsidR="00AB4D02">
          <w:rPr>
            <w:lang w:val="en-US"/>
          </w:rPr>
          <w:t xml:space="preserve"> the</w:t>
        </w:r>
      </w:ins>
      <w:ins w:id="255" w:author="harrison peck" w:date="2021-01-26T16:24:00Z">
        <w:r w:rsidR="00CC664D" w:rsidRPr="00CC664D">
          <w:rPr>
            <w:lang w:val="en-US"/>
          </w:rPr>
          <w:t xml:space="preserve"> </w:t>
        </w:r>
      </w:ins>
      <w:r w:rsidRPr="00CC664D">
        <w:rPr>
          <w:lang w:val="en-US"/>
        </w:rPr>
        <w:t xml:space="preserve">components necessary to enable EMV contactless payment acceptance through </w:t>
      </w:r>
      <w:del w:id="256" w:author="harrison peck" w:date="2021-01-26T16:24:00Z">
        <w:r w:rsidRPr="00CC664D" w:rsidDel="00CC664D">
          <w:rPr>
            <w:lang w:val="en-US"/>
          </w:rPr>
          <w:delText>S</w:delText>
        </w:r>
      </w:del>
      <w:ins w:id="257" w:author="harrison peck" w:date="2021-01-26T16:24:00Z">
        <w:r w:rsidR="00CC664D">
          <w:rPr>
            <w:lang w:val="en-US"/>
          </w:rPr>
          <w:t>s</w:t>
        </w:r>
      </w:ins>
      <w:r w:rsidRPr="00CC664D">
        <w:rPr>
          <w:lang w:val="en-US"/>
        </w:rPr>
        <w:t>tate</w:t>
      </w:r>
      <w:ins w:id="258" w:author="harrison peck" w:date="2021-01-26T16:24:00Z">
        <w:r w:rsidR="00CC664D">
          <w:rPr>
            <w:lang w:val="en-US"/>
          </w:rPr>
          <w:t>-</w:t>
        </w:r>
      </w:ins>
      <w:del w:id="259" w:author="harrison peck" w:date="2021-01-26T16:24:00Z">
        <w:r w:rsidRPr="00CC664D" w:rsidDel="00CC664D">
          <w:rPr>
            <w:lang w:val="en-US"/>
          </w:rPr>
          <w:delText xml:space="preserve"> </w:delText>
        </w:r>
      </w:del>
      <w:r w:rsidRPr="00CC664D">
        <w:rPr>
          <w:lang w:val="en-US"/>
        </w:rPr>
        <w:t>leveraged procurement agreements.</w:t>
      </w:r>
    </w:p>
    <w:p w14:paraId="0CC63006" w14:textId="1A3632FA" w:rsidR="005C4ADA" w:rsidRPr="00CC664D" w:rsidRDefault="007314F0" w:rsidP="005C4ADA">
      <w:pPr>
        <w:pStyle w:val="ListParagraph"/>
        <w:numPr>
          <w:ilvl w:val="0"/>
          <w:numId w:val="17"/>
        </w:numPr>
        <w:jc w:val="both"/>
        <w:rPr>
          <w:lang w:val="en-US"/>
        </w:rPr>
      </w:pPr>
      <w:r w:rsidRPr="00CC664D">
        <w:rPr>
          <w:lang w:val="en-US"/>
        </w:rPr>
        <w:t>T</w:t>
      </w:r>
      <w:r w:rsidR="005C4ADA" w:rsidRPr="00CC664D">
        <w:rPr>
          <w:lang w:val="en-US"/>
        </w:rPr>
        <w:t>he ability to seamlessly pay for transit, TNC rides</w:t>
      </w:r>
      <w:ins w:id="260" w:author="harrison peck" w:date="2021-01-26T16:24:00Z">
        <w:r w:rsidR="00CC664D">
          <w:rPr>
            <w:lang w:val="en-US"/>
          </w:rPr>
          <w:t>,</w:t>
        </w:r>
      </w:ins>
      <w:r w:rsidR="005C4ADA" w:rsidRPr="00CC664D">
        <w:rPr>
          <w:lang w:val="en-US"/>
        </w:rPr>
        <w:t xml:space="preserve"> and </w:t>
      </w:r>
      <w:ins w:id="261" w:author="harrison peck" w:date="2021-01-26T16:24:00Z">
        <w:r w:rsidR="00CC664D">
          <w:rPr>
            <w:lang w:val="en-US"/>
          </w:rPr>
          <w:t xml:space="preserve">other </w:t>
        </w:r>
      </w:ins>
      <w:r w:rsidR="005C4ADA" w:rsidRPr="00CC664D">
        <w:rPr>
          <w:lang w:val="en-US"/>
        </w:rPr>
        <w:t>mobility services through the same payment method</w:t>
      </w:r>
      <w:ins w:id="262" w:author="harrison peck" w:date="2021-01-26T16:25:00Z">
        <w:r w:rsidR="00CC664D">
          <w:rPr>
            <w:lang w:val="en-US"/>
          </w:rPr>
          <w:t>—</w:t>
        </w:r>
        <w:r w:rsidR="00CC664D" w:rsidRPr="00CC664D">
          <w:rPr>
            <w:lang w:val="en-US"/>
          </w:rPr>
          <w:t>which</w:t>
        </w:r>
        <w:r w:rsidR="00CC664D">
          <w:rPr>
            <w:lang w:val="en-US"/>
          </w:rPr>
          <w:t xml:space="preserve"> </w:t>
        </w:r>
        <w:r w:rsidR="00CC664D" w:rsidRPr="00CC664D">
          <w:rPr>
            <w:lang w:val="en-US"/>
          </w:rPr>
          <w:t>could include either contactless open payments using a bank card or smartphone</w:t>
        </w:r>
      </w:ins>
      <w:ins w:id="263" w:author="harrison peck" w:date="2021-01-26T16:26:00Z">
        <w:r w:rsidR="00CC664D">
          <w:rPr>
            <w:lang w:val="en-US"/>
          </w:rPr>
          <w:t xml:space="preserve"> </w:t>
        </w:r>
      </w:ins>
      <w:ins w:id="264" w:author="harrison peck" w:date="2021-01-26T16:25:00Z">
        <w:r w:rsidR="00CC664D" w:rsidRPr="00CC664D">
          <w:rPr>
            <w:lang w:val="en-US"/>
          </w:rPr>
          <w:t>or closed</w:t>
        </w:r>
        <w:r w:rsidR="00CC664D">
          <w:rPr>
            <w:lang w:val="en-US"/>
          </w:rPr>
          <w:t>-</w:t>
        </w:r>
        <w:r w:rsidR="00CC664D" w:rsidRPr="00CC664D">
          <w:rPr>
            <w:lang w:val="en-US"/>
          </w:rPr>
          <w:t>loop payments through an EMV card or mobile app</w:t>
        </w:r>
        <w:r w:rsidR="00CC664D">
          <w:rPr>
            <w:lang w:val="en-US"/>
          </w:rPr>
          <w:t>—</w:t>
        </w:r>
      </w:ins>
      <w:del w:id="265" w:author="harrison peck" w:date="2021-01-26T16:25:00Z">
        <w:r w:rsidR="005C4ADA" w:rsidRPr="00CC664D" w:rsidDel="00CC664D">
          <w:rPr>
            <w:lang w:val="en-US"/>
          </w:rPr>
          <w:delText xml:space="preserve"> </w:delText>
        </w:r>
      </w:del>
      <w:r w:rsidR="005C4ADA" w:rsidRPr="00CC664D">
        <w:rPr>
          <w:lang w:val="en-US"/>
        </w:rPr>
        <w:t xml:space="preserve">is of interest to </w:t>
      </w:r>
      <w:r w:rsidRPr="00CC664D">
        <w:rPr>
          <w:lang w:val="en-US"/>
        </w:rPr>
        <w:t>CARB</w:t>
      </w:r>
      <w:r w:rsidR="005C4ADA" w:rsidRPr="00CC664D">
        <w:rPr>
          <w:lang w:val="en-US"/>
        </w:rPr>
        <w:t xml:space="preserve"> and Cal-ITP</w:t>
      </w:r>
      <w:ins w:id="266" w:author="harrison peck" w:date="2021-01-26T16:25:00Z">
        <w:r w:rsidR="00CC664D">
          <w:rPr>
            <w:lang w:val="en-US"/>
          </w:rPr>
          <w:t xml:space="preserve"> for the benefits it </w:t>
        </w:r>
      </w:ins>
      <w:ins w:id="267" w:author="harrison peck" w:date="2021-01-27T11:55:00Z">
        <w:r w:rsidR="00AB4D02">
          <w:rPr>
            <w:lang w:val="en-US"/>
          </w:rPr>
          <w:t>can</w:t>
        </w:r>
      </w:ins>
      <w:ins w:id="268" w:author="harrison peck" w:date="2021-01-26T16:25:00Z">
        <w:r w:rsidR="00CC664D">
          <w:rPr>
            <w:lang w:val="en-US"/>
          </w:rPr>
          <w:t xml:space="preserve"> deliver California’s transit providers and</w:t>
        </w:r>
      </w:ins>
      <w:ins w:id="269" w:author="harrison peck" w:date="2021-01-26T16:26:00Z">
        <w:r w:rsidR="00CC664D">
          <w:rPr>
            <w:lang w:val="en-US"/>
          </w:rPr>
          <w:t xml:space="preserve"> riders</w:t>
        </w:r>
      </w:ins>
      <w:del w:id="270" w:author="harrison peck" w:date="2021-01-26T16:25:00Z">
        <w:r w:rsidR="005C4ADA" w:rsidRPr="00CC664D" w:rsidDel="00CC664D">
          <w:rPr>
            <w:lang w:val="en-US"/>
          </w:rPr>
          <w:delText xml:space="preserve">, which </w:delText>
        </w:r>
        <w:r w:rsidRPr="00CC664D" w:rsidDel="00CC664D">
          <w:rPr>
            <w:lang w:val="en-US"/>
          </w:rPr>
          <w:delText>c</w:delText>
        </w:r>
        <w:r w:rsidR="005C4ADA" w:rsidRPr="00CC664D" w:rsidDel="00CC664D">
          <w:rPr>
            <w:lang w:val="en-US"/>
          </w:rPr>
          <w:delText>ould include either contactless open payments using a bank card or smartphone, or closed loop payments through an EMV card or mobile app</w:delText>
        </w:r>
      </w:del>
      <w:r w:rsidR="005C4ADA" w:rsidRPr="00CC664D">
        <w:rPr>
          <w:lang w:val="en-US"/>
        </w:rPr>
        <w:t>. The fare payment method would ideally be integrated through linked accounts</w:t>
      </w:r>
      <w:ins w:id="271" w:author="harrison peck" w:date="2021-01-26T16:32:00Z">
        <w:r w:rsidR="001862F2">
          <w:rPr>
            <w:lang w:val="en-US"/>
          </w:rPr>
          <w:t>, capturing all necessary rider information to automatically determine and measure connected trips on the back end.</w:t>
        </w:r>
      </w:ins>
      <w:del w:id="272" w:author="harrison peck" w:date="2021-01-26T16:32:00Z">
        <w:r w:rsidR="005C4ADA" w:rsidRPr="00CC664D" w:rsidDel="001862F2">
          <w:rPr>
            <w:lang w:val="en-US"/>
          </w:rPr>
          <w:delText xml:space="preserve"> such that all necessary information </w:delText>
        </w:r>
      </w:del>
      <w:del w:id="273" w:author="harrison peck" w:date="2021-01-26T16:28:00Z">
        <w:r w:rsidR="005C4ADA" w:rsidRPr="00CC664D" w:rsidDel="001862F2">
          <w:rPr>
            <w:lang w:val="en-US"/>
          </w:rPr>
          <w:delText xml:space="preserve">was </w:delText>
        </w:r>
      </w:del>
      <w:del w:id="274" w:author="harrison peck" w:date="2021-01-26T16:32:00Z">
        <w:r w:rsidR="005C4ADA" w:rsidRPr="00CC664D" w:rsidDel="001862F2">
          <w:rPr>
            <w:lang w:val="en-US"/>
          </w:rPr>
          <w:delText xml:space="preserve">captured </w:delText>
        </w:r>
      </w:del>
      <w:del w:id="275" w:author="harrison peck" w:date="2021-01-26T16:31:00Z">
        <w:r w:rsidR="005C4ADA" w:rsidRPr="00CC664D" w:rsidDel="001862F2">
          <w:rPr>
            <w:lang w:val="en-US"/>
          </w:rPr>
          <w:delText xml:space="preserve">for a determination </w:delText>
        </w:r>
        <w:r w:rsidR="00DB32A6" w:rsidRPr="00CC664D" w:rsidDel="001862F2">
          <w:rPr>
            <w:lang w:val="en-US"/>
          </w:rPr>
          <w:delText xml:space="preserve">and measurement </w:delText>
        </w:r>
        <w:r w:rsidR="005C4ADA" w:rsidRPr="00CC664D" w:rsidDel="001862F2">
          <w:rPr>
            <w:lang w:val="en-US"/>
          </w:rPr>
          <w:delText xml:space="preserve">of a </w:delText>
        </w:r>
      </w:del>
      <w:del w:id="276" w:author="harrison peck" w:date="2021-01-26T16:32:00Z">
        <w:r w:rsidR="005C4ADA" w:rsidRPr="00CC664D" w:rsidDel="001862F2">
          <w:rPr>
            <w:lang w:val="en-US"/>
          </w:rPr>
          <w:delText>connected trip to be made</w:delText>
        </w:r>
      </w:del>
      <w:del w:id="277" w:author="harrison peck" w:date="2021-01-26T16:33:00Z">
        <w:r w:rsidR="005C4ADA" w:rsidRPr="00CC664D" w:rsidDel="001862F2">
          <w:rPr>
            <w:lang w:val="en-US"/>
          </w:rPr>
          <w:delText xml:space="preserve"> automatically on the back end.</w:delText>
        </w:r>
      </w:del>
      <w:r w:rsidR="005C4ADA" w:rsidRPr="00CC664D">
        <w:rPr>
          <w:lang w:val="en-US"/>
        </w:rPr>
        <w:t xml:space="preserve"> The determination of connected trips could be used by regulators for the calculation of credits or other enforcement purposes</w:t>
      </w:r>
      <w:ins w:id="278" w:author="harrison peck" w:date="2021-01-26T16:34:00Z">
        <w:r w:rsidR="001862F2">
          <w:rPr>
            <w:lang w:val="en-US"/>
          </w:rPr>
          <w:t>, while allowing</w:t>
        </w:r>
      </w:ins>
      <w:del w:id="279" w:author="harrison peck" w:date="2021-01-26T16:34:00Z">
        <w:r w:rsidR="005C4ADA" w:rsidRPr="00CC664D" w:rsidDel="001862F2">
          <w:rPr>
            <w:lang w:val="en-US"/>
          </w:rPr>
          <w:delText xml:space="preserve"> and could also allow</w:delText>
        </w:r>
      </w:del>
      <w:r w:rsidR="005C4ADA" w:rsidRPr="00CC664D">
        <w:rPr>
          <w:lang w:val="en-US"/>
        </w:rPr>
        <w:t xml:space="preserve"> service providers to offer special discounts and incentives to promote such trips.</w:t>
      </w:r>
    </w:p>
    <w:p w14:paraId="42AAC202" w14:textId="77777777" w:rsidR="005C4ADA" w:rsidRPr="00CC664D" w:rsidRDefault="005C4ADA" w:rsidP="005C4ADA">
      <w:pPr>
        <w:rPr>
          <w:b/>
          <w:bCs/>
          <w:lang w:val="en-US"/>
        </w:rPr>
      </w:pPr>
    </w:p>
    <w:p w14:paraId="1AF8394E" w14:textId="7D123F0C" w:rsidR="005C4ADA" w:rsidRPr="00CC664D" w:rsidRDefault="005C4ADA" w:rsidP="005C4ADA">
      <w:pPr>
        <w:rPr>
          <w:lang w:val="en-US"/>
        </w:rPr>
      </w:pPr>
      <w:r w:rsidRPr="00CC664D">
        <w:rPr>
          <w:b/>
          <w:bCs/>
          <w:lang w:val="en-US"/>
        </w:rPr>
        <w:t xml:space="preserve">Trip </w:t>
      </w:r>
      <w:del w:id="280" w:author="harrison peck" w:date="2021-01-26T16:21:00Z">
        <w:r w:rsidRPr="00CC664D" w:rsidDel="00CC664D">
          <w:rPr>
            <w:b/>
            <w:bCs/>
            <w:lang w:val="en-US"/>
          </w:rPr>
          <w:delText>P</w:delText>
        </w:r>
      </w:del>
      <w:ins w:id="281" w:author="harrison peck" w:date="2021-01-26T16:21:00Z">
        <w:r w:rsidR="00CC664D">
          <w:rPr>
            <w:b/>
            <w:bCs/>
            <w:lang w:val="en-US"/>
          </w:rPr>
          <w:t>p</w:t>
        </w:r>
      </w:ins>
      <w:r w:rsidRPr="00CC664D">
        <w:rPr>
          <w:b/>
          <w:bCs/>
          <w:lang w:val="en-US"/>
        </w:rPr>
        <w:t xml:space="preserve">lanning </w:t>
      </w:r>
      <w:del w:id="282" w:author="harrison peck" w:date="2021-01-26T16:21:00Z">
        <w:r w:rsidRPr="00CC664D" w:rsidDel="00CC664D">
          <w:rPr>
            <w:b/>
            <w:bCs/>
            <w:lang w:val="en-US"/>
          </w:rPr>
          <w:delText>I</w:delText>
        </w:r>
      </w:del>
      <w:ins w:id="283" w:author="harrison peck" w:date="2021-01-26T16:21:00Z">
        <w:r w:rsidR="00CC664D">
          <w:rPr>
            <w:b/>
            <w:bCs/>
            <w:lang w:val="en-US"/>
          </w:rPr>
          <w:t>i</w:t>
        </w:r>
      </w:ins>
      <w:r w:rsidRPr="00CC664D">
        <w:rPr>
          <w:b/>
          <w:bCs/>
          <w:lang w:val="en-US"/>
        </w:rPr>
        <w:t>nformation</w:t>
      </w:r>
    </w:p>
    <w:p w14:paraId="3FBB160A" w14:textId="43902B3A" w:rsidR="005C4ADA" w:rsidRPr="00CC664D" w:rsidRDefault="005C4ADA" w:rsidP="005C4ADA">
      <w:pPr>
        <w:pStyle w:val="ListParagraph"/>
        <w:numPr>
          <w:ilvl w:val="0"/>
          <w:numId w:val="17"/>
        </w:numPr>
        <w:jc w:val="both"/>
        <w:rPr>
          <w:lang w:val="en-US"/>
        </w:rPr>
      </w:pPr>
      <w:r w:rsidRPr="00CC664D">
        <w:rPr>
          <w:lang w:val="en-US"/>
        </w:rPr>
        <w:t>The transition of all agencies onto the GTFS-</w:t>
      </w:r>
      <w:ins w:id="284" w:author="harrison peck" w:date="2021-01-26T16:23:00Z">
        <w:r w:rsidR="00CC664D">
          <w:rPr>
            <w:lang w:val="en-US"/>
          </w:rPr>
          <w:t>RT</w:t>
        </w:r>
      </w:ins>
      <w:del w:id="285" w:author="harrison peck" w:date="2021-01-26T16:23:00Z">
        <w:r w:rsidRPr="00CC664D" w:rsidDel="00CC664D">
          <w:rPr>
            <w:lang w:val="en-US"/>
          </w:rPr>
          <w:delText>rt</w:delText>
        </w:r>
      </w:del>
      <w:r w:rsidRPr="00CC664D">
        <w:rPr>
          <w:lang w:val="en-US"/>
        </w:rPr>
        <w:t xml:space="preserve"> standard will enable improved trip planning </w:t>
      </w:r>
      <w:del w:id="286" w:author="harrison peck" w:date="2021-01-26T16:35:00Z">
        <w:r w:rsidRPr="00CC664D" w:rsidDel="001862F2">
          <w:rPr>
            <w:lang w:val="en-US"/>
          </w:rPr>
          <w:delText xml:space="preserve">information </w:delText>
        </w:r>
      </w:del>
      <w:r w:rsidRPr="00CC664D">
        <w:rPr>
          <w:lang w:val="en-US"/>
        </w:rPr>
        <w:t>services across modes, further encouraging multi</w:t>
      </w:r>
      <w:del w:id="287" w:author="harrison peck" w:date="2021-01-26T16:34:00Z">
        <w:r w:rsidRPr="00CC664D" w:rsidDel="001862F2">
          <w:rPr>
            <w:lang w:val="en-US"/>
          </w:rPr>
          <w:delText>-</w:delText>
        </w:r>
      </w:del>
      <w:r w:rsidRPr="00CC664D">
        <w:rPr>
          <w:lang w:val="en-US"/>
        </w:rPr>
        <w:t>modal</w:t>
      </w:r>
      <w:ins w:id="288" w:author="harrison peck" w:date="2021-01-27T11:57:00Z">
        <w:r w:rsidR="00577D75">
          <w:rPr>
            <w:lang w:val="en-US"/>
          </w:rPr>
          <w:t xml:space="preserve"> travel</w:t>
        </w:r>
      </w:ins>
      <w:del w:id="289" w:author="harrison peck" w:date="2021-01-26T16:36:00Z">
        <w:r w:rsidRPr="00CC664D" w:rsidDel="001862F2">
          <w:rPr>
            <w:lang w:val="en-US"/>
          </w:rPr>
          <w:delText xml:space="preserve"> travel and reducing reliance on personal automobiles</w:delText>
        </w:r>
      </w:del>
      <w:r w:rsidRPr="00CC664D">
        <w:rPr>
          <w:lang w:val="en-US"/>
        </w:rPr>
        <w:t>. At the same time, similar (</w:t>
      </w:r>
      <w:commentRangeStart w:id="290"/>
      <w:r w:rsidRPr="00CC664D">
        <w:rPr>
          <w:lang w:val="en-US"/>
        </w:rPr>
        <w:t>proprietary</w:t>
      </w:r>
      <w:commentRangeEnd w:id="290"/>
      <w:r w:rsidR="001862F2">
        <w:rPr>
          <w:rStyle w:val="CommentReference"/>
        </w:rPr>
        <w:commentReference w:id="290"/>
      </w:r>
      <w:r w:rsidRPr="00CC664D">
        <w:rPr>
          <w:lang w:val="en-US"/>
        </w:rPr>
        <w:t>) protocols exist that enable consumer apps to show available TNC rides</w:t>
      </w:r>
      <w:ins w:id="291" w:author="harrison peck" w:date="2021-01-26T16:35:00Z">
        <w:r w:rsidR="001862F2">
          <w:rPr>
            <w:lang w:val="en-US"/>
          </w:rPr>
          <w:t>,</w:t>
        </w:r>
      </w:ins>
      <w:r w:rsidRPr="00CC664D">
        <w:rPr>
          <w:lang w:val="en-US"/>
        </w:rPr>
        <w:t xml:space="preserve"> </w:t>
      </w:r>
      <w:del w:id="292" w:author="harrison peck" w:date="2021-01-26T16:37:00Z">
        <w:r w:rsidRPr="00CC664D" w:rsidDel="006B180A">
          <w:rPr>
            <w:lang w:val="en-US"/>
          </w:rPr>
          <w:delText xml:space="preserve">and </w:delText>
        </w:r>
      </w:del>
      <w:ins w:id="293" w:author="harrison peck" w:date="2021-01-26T16:37:00Z">
        <w:r w:rsidR="006B180A">
          <w:rPr>
            <w:lang w:val="en-US"/>
          </w:rPr>
          <w:t>while data</w:t>
        </w:r>
        <w:r w:rsidR="006B180A" w:rsidRPr="00CC664D">
          <w:rPr>
            <w:lang w:val="en-US"/>
          </w:rPr>
          <w:t xml:space="preserve"> </w:t>
        </w:r>
      </w:ins>
      <w:r w:rsidRPr="00CC664D">
        <w:rPr>
          <w:lang w:val="en-US"/>
        </w:rPr>
        <w:t>standards like G</w:t>
      </w:r>
      <w:r w:rsidR="00C55733" w:rsidRPr="00CC664D">
        <w:rPr>
          <w:lang w:val="en-US"/>
        </w:rPr>
        <w:t>T</w:t>
      </w:r>
      <w:r w:rsidRPr="00CC664D">
        <w:rPr>
          <w:lang w:val="en-US"/>
        </w:rPr>
        <w:t xml:space="preserve">FS </w:t>
      </w:r>
      <w:r w:rsidR="005F57D8" w:rsidRPr="00CC664D">
        <w:rPr>
          <w:highlight w:val="yellow"/>
          <w:lang w:val="en-US"/>
        </w:rPr>
        <w:t xml:space="preserve">and </w:t>
      </w:r>
      <w:commentRangeStart w:id="294"/>
      <w:r w:rsidR="005F57D8" w:rsidRPr="00CC664D">
        <w:rPr>
          <w:highlight w:val="yellow"/>
          <w:lang w:val="en-US"/>
        </w:rPr>
        <w:t>MDS</w:t>
      </w:r>
      <w:r w:rsidR="005F57D8" w:rsidRPr="00CC664D">
        <w:rPr>
          <w:lang w:val="en-US"/>
        </w:rPr>
        <w:t xml:space="preserve"> </w:t>
      </w:r>
      <w:commentRangeEnd w:id="294"/>
      <w:r w:rsidR="001862F2">
        <w:rPr>
          <w:rStyle w:val="CommentReference"/>
        </w:rPr>
        <w:commentReference w:id="294"/>
      </w:r>
      <w:r w:rsidRPr="00CC664D">
        <w:rPr>
          <w:lang w:val="en-US"/>
        </w:rPr>
        <w:t>enable the inclusion of some shared</w:t>
      </w:r>
      <w:ins w:id="295" w:author="harrison peck" w:date="2021-01-26T16:36:00Z">
        <w:r w:rsidR="001862F2">
          <w:rPr>
            <w:lang w:val="en-US"/>
          </w:rPr>
          <w:t>-</w:t>
        </w:r>
      </w:ins>
      <w:del w:id="296" w:author="harrison peck" w:date="2021-01-26T16:36:00Z">
        <w:r w:rsidRPr="00CC664D" w:rsidDel="001862F2">
          <w:rPr>
            <w:lang w:val="en-US"/>
          </w:rPr>
          <w:delText xml:space="preserve"> </w:delText>
        </w:r>
      </w:del>
      <w:r w:rsidRPr="00CC664D">
        <w:rPr>
          <w:lang w:val="en-US"/>
        </w:rPr>
        <w:t xml:space="preserve">mobility modes in trip planners. </w:t>
      </w:r>
    </w:p>
    <w:p w14:paraId="739A2C70" w14:textId="77777777" w:rsidR="004E4ED5" w:rsidRPr="00CC664D" w:rsidRDefault="004E4ED5" w:rsidP="004E4ED5">
      <w:pPr>
        <w:jc w:val="both"/>
        <w:rPr>
          <w:b/>
          <w:bCs/>
          <w:lang w:val="en-US"/>
        </w:rPr>
      </w:pPr>
    </w:p>
    <w:p w14:paraId="240F4A3C" w14:textId="53238020" w:rsidR="005C4ADA" w:rsidRPr="00CC664D" w:rsidRDefault="005C4ADA" w:rsidP="004E4ED5">
      <w:pPr>
        <w:jc w:val="both"/>
        <w:rPr>
          <w:lang w:val="en-US"/>
        </w:rPr>
      </w:pPr>
      <w:r w:rsidRPr="00CC664D">
        <w:rPr>
          <w:b/>
          <w:bCs/>
          <w:lang w:val="en-US"/>
        </w:rPr>
        <w:t xml:space="preserve">Eligibility </w:t>
      </w:r>
      <w:del w:id="297" w:author="harrison peck" w:date="2021-01-26T16:21:00Z">
        <w:r w:rsidRPr="00CC664D" w:rsidDel="00CC664D">
          <w:rPr>
            <w:b/>
            <w:bCs/>
            <w:lang w:val="en-US"/>
          </w:rPr>
          <w:delText>V</w:delText>
        </w:r>
      </w:del>
      <w:ins w:id="298" w:author="harrison peck" w:date="2021-01-26T16:21:00Z">
        <w:r w:rsidR="00CC664D">
          <w:rPr>
            <w:b/>
            <w:bCs/>
            <w:lang w:val="en-US"/>
          </w:rPr>
          <w:t>v</w:t>
        </w:r>
      </w:ins>
      <w:r w:rsidRPr="00CC664D">
        <w:rPr>
          <w:b/>
          <w:bCs/>
          <w:lang w:val="en-US"/>
        </w:rPr>
        <w:t>erification</w:t>
      </w:r>
    </w:p>
    <w:p w14:paraId="799FA028" w14:textId="7258521A" w:rsidR="005C4ADA" w:rsidRPr="00CC664D" w:rsidRDefault="005C4ADA" w:rsidP="005C4ADA">
      <w:pPr>
        <w:pStyle w:val="ListParagraph"/>
        <w:numPr>
          <w:ilvl w:val="0"/>
          <w:numId w:val="17"/>
        </w:numPr>
        <w:jc w:val="both"/>
        <w:rPr>
          <w:lang w:val="en-US"/>
        </w:rPr>
      </w:pPr>
      <w:r w:rsidRPr="00CC664D">
        <w:rPr>
          <w:lang w:val="en-US"/>
        </w:rPr>
        <w:t>The</w:t>
      </w:r>
      <w:r w:rsidR="007314F0" w:rsidRPr="00CC664D">
        <w:rPr>
          <w:lang w:val="en-US"/>
        </w:rPr>
        <w:t xml:space="preserve"> potential to</w:t>
      </w:r>
      <w:r w:rsidRPr="00CC664D">
        <w:rPr>
          <w:lang w:val="en-US"/>
        </w:rPr>
        <w:t xml:space="preserve"> link public </w:t>
      </w:r>
      <w:del w:id="299" w:author="harrison peck" w:date="2021-01-26T16:38:00Z">
        <w:r w:rsidRPr="00CC664D" w:rsidDel="006B180A">
          <w:rPr>
            <w:lang w:val="en-US"/>
          </w:rPr>
          <w:delText xml:space="preserve">transportation </w:delText>
        </w:r>
      </w:del>
      <w:ins w:id="300" w:author="harrison peck" w:date="2021-01-26T16:38:00Z">
        <w:r w:rsidR="006B180A">
          <w:rPr>
            <w:lang w:val="en-US"/>
          </w:rPr>
          <w:t>transit</w:t>
        </w:r>
        <w:r w:rsidR="006B180A" w:rsidRPr="00CC664D">
          <w:rPr>
            <w:lang w:val="en-US"/>
          </w:rPr>
          <w:t xml:space="preserve"> </w:t>
        </w:r>
      </w:ins>
      <w:commentRangeStart w:id="301"/>
      <w:r w:rsidRPr="00CC664D">
        <w:rPr>
          <w:lang w:val="en-US"/>
        </w:rPr>
        <w:t xml:space="preserve">accounts </w:t>
      </w:r>
      <w:commentRangeEnd w:id="301"/>
      <w:r w:rsidR="005402DC">
        <w:rPr>
          <w:rStyle w:val="CommentReference"/>
        </w:rPr>
        <w:commentReference w:id="301"/>
      </w:r>
      <w:r w:rsidRPr="00CC664D">
        <w:rPr>
          <w:lang w:val="en-US"/>
        </w:rPr>
        <w:t xml:space="preserve">with </w:t>
      </w:r>
      <w:ins w:id="302" w:author="harrison peck" w:date="2021-01-26T16:38:00Z">
        <w:r w:rsidR="006B180A">
          <w:rPr>
            <w:lang w:val="en-US"/>
          </w:rPr>
          <w:t xml:space="preserve">both </w:t>
        </w:r>
      </w:ins>
      <w:r w:rsidRPr="00CC664D">
        <w:rPr>
          <w:lang w:val="en-US"/>
        </w:rPr>
        <w:t xml:space="preserve">TNC </w:t>
      </w:r>
      <w:ins w:id="303" w:author="harrison peck" w:date="2021-01-26T16:38:00Z">
        <w:r w:rsidR="006B180A">
          <w:rPr>
            <w:lang w:val="en-US"/>
          </w:rPr>
          <w:t xml:space="preserve">and </w:t>
        </w:r>
      </w:ins>
      <w:del w:id="304" w:author="harrison peck" w:date="2021-01-26T16:38:00Z">
        <w:r w:rsidRPr="00CC664D" w:rsidDel="006B180A">
          <w:rPr>
            <w:lang w:val="en-US"/>
          </w:rPr>
          <w:delText xml:space="preserve">accounts and </w:delText>
        </w:r>
      </w:del>
      <w:r w:rsidRPr="00CC664D">
        <w:rPr>
          <w:lang w:val="en-US"/>
        </w:rPr>
        <w:t xml:space="preserve">mobility service provider accounts may also </w:t>
      </w:r>
      <w:ins w:id="305" w:author="harrison peck" w:date="2021-01-26T16:39:00Z">
        <w:r w:rsidR="006B180A">
          <w:rPr>
            <w:lang w:val="en-US"/>
          </w:rPr>
          <w:t xml:space="preserve">streamline the process of verifying eligibility for </w:t>
        </w:r>
      </w:ins>
      <w:ins w:id="306" w:author="harrison peck" w:date="2021-01-27T11:58:00Z">
        <w:r w:rsidR="00577D75">
          <w:rPr>
            <w:lang w:val="en-US"/>
          </w:rPr>
          <w:t>transit</w:t>
        </w:r>
      </w:ins>
      <w:ins w:id="307" w:author="harrison peck" w:date="2021-01-26T16:39:00Z">
        <w:r w:rsidR="006B180A">
          <w:rPr>
            <w:lang w:val="en-US"/>
          </w:rPr>
          <w:t xml:space="preserve"> discounts. </w:t>
        </w:r>
      </w:ins>
      <w:del w:id="308" w:author="harrison peck" w:date="2021-01-26T16:39:00Z">
        <w:r w:rsidRPr="00CC664D" w:rsidDel="006B180A">
          <w:rPr>
            <w:lang w:val="en-US"/>
          </w:rPr>
          <w:delText>open</w:delText>
        </w:r>
      </w:del>
      <w:del w:id="309" w:author="harrison peck" w:date="2021-01-26T16:38:00Z">
        <w:r w:rsidRPr="00CC664D" w:rsidDel="006B180A">
          <w:rPr>
            <w:lang w:val="en-US"/>
          </w:rPr>
          <w:delText xml:space="preserve"> up</w:delText>
        </w:r>
      </w:del>
      <w:del w:id="310" w:author="harrison peck" w:date="2021-01-26T16:39:00Z">
        <w:r w:rsidRPr="00CC664D" w:rsidDel="006B180A">
          <w:rPr>
            <w:lang w:val="en-US"/>
          </w:rPr>
          <w:delText xml:space="preserve"> new possibilities around the verification of eligibility for </w:delText>
        </w:r>
      </w:del>
      <w:del w:id="311" w:author="harrison peck" w:date="2021-01-26T16:38:00Z">
        <w:r w:rsidRPr="00CC664D" w:rsidDel="006B180A">
          <w:rPr>
            <w:lang w:val="en-US"/>
          </w:rPr>
          <w:delText xml:space="preserve">special </w:delText>
        </w:r>
      </w:del>
      <w:del w:id="312" w:author="harrison peck" w:date="2021-01-26T16:39:00Z">
        <w:r w:rsidRPr="00CC664D" w:rsidDel="006B180A">
          <w:rPr>
            <w:lang w:val="en-US"/>
          </w:rPr>
          <w:delText>customer groups, such that discounts can be easily verified and applied across mobility</w:delText>
        </w:r>
        <w:r w:rsidR="007314F0" w:rsidRPr="00CC664D" w:rsidDel="006B180A">
          <w:rPr>
            <w:lang w:val="en-US"/>
          </w:rPr>
          <w:delText xml:space="preserve"> providers</w:delText>
        </w:r>
        <w:r w:rsidRPr="00CC664D" w:rsidDel="006B180A">
          <w:rPr>
            <w:lang w:val="en-US"/>
          </w:rPr>
          <w:delText>.</w:delText>
        </w:r>
      </w:del>
    </w:p>
    <w:p w14:paraId="57A909A3" w14:textId="77777777" w:rsidR="004E4ED5" w:rsidRPr="00CC664D" w:rsidRDefault="004E4ED5" w:rsidP="004E4ED5">
      <w:pPr>
        <w:rPr>
          <w:b/>
          <w:bCs/>
          <w:lang w:val="en-US"/>
        </w:rPr>
      </w:pPr>
    </w:p>
    <w:p w14:paraId="5515E510" w14:textId="46BF051A" w:rsidR="007314F0" w:rsidRPr="00CC664D" w:rsidRDefault="005C4ADA" w:rsidP="007314F0">
      <w:pPr>
        <w:rPr>
          <w:lang w:val="en-US"/>
        </w:rPr>
      </w:pPr>
      <w:r w:rsidRPr="00CC664D">
        <w:rPr>
          <w:b/>
          <w:bCs/>
          <w:lang w:val="en-US"/>
        </w:rPr>
        <w:t>Customer service</w:t>
      </w:r>
    </w:p>
    <w:p w14:paraId="4F0664FE" w14:textId="6A07920F" w:rsidR="00C33016" w:rsidRPr="00CC664D" w:rsidRDefault="005C4ADA" w:rsidP="00C33016">
      <w:pPr>
        <w:pStyle w:val="ListParagraph"/>
        <w:numPr>
          <w:ilvl w:val="0"/>
          <w:numId w:val="17"/>
        </w:numPr>
        <w:jc w:val="both"/>
        <w:rPr>
          <w:lang w:val="en-US"/>
        </w:rPr>
      </w:pPr>
      <w:r w:rsidRPr="00CC664D">
        <w:rPr>
          <w:lang w:val="en-US"/>
        </w:rPr>
        <w:t xml:space="preserve">A connected account system may create new opportunities and business models for the provision of customer service across mobility modes. Such integration could pave the way for shared services </w:t>
      </w:r>
      <w:r w:rsidRPr="00CC664D">
        <w:rPr>
          <w:lang w:val="en-US"/>
        </w:rPr>
        <w:lastRenderedPageBreak/>
        <w:t>and economies of scale that could be leveraged by transit agencies, TNCs</w:t>
      </w:r>
      <w:ins w:id="313" w:author="harrison peck" w:date="2021-01-26T16:40:00Z">
        <w:r w:rsidR="005402DC">
          <w:rPr>
            <w:lang w:val="en-US"/>
          </w:rPr>
          <w:t>,</w:t>
        </w:r>
      </w:ins>
      <w:r w:rsidRPr="00CC664D">
        <w:rPr>
          <w:lang w:val="en-US"/>
        </w:rPr>
        <w:t xml:space="preserve"> and mobility providers alike.</w:t>
      </w:r>
    </w:p>
    <w:p w14:paraId="16986CC3" w14:textId="77777777" w:rsidR="007314F0" w:rsidRPr="00CC664D" w:rsidRDefault="007314F0" w:rsidP="007314F0">
      <w:pPr>
        <w:pStyle w:val="BodytextRebel"/>
        <w:jc w:val="both"/>
        <w:rPr>
          <w:lang w:val="en-US"/>
        </w:rPr>
      </w:pPr>
    </w:p>
    <w:p w14:paraId="7091454F" w14:textId="55BA5FE0" w:rsidR="007314F0" w:rsidRPr="00CC664D" w:rsidRDefault="007314F0" w:rsidP="007314F0">
      <w:pPr>
        <w:pStyle w:val="BodytextRebel"/>
        <w:jc w:val="both"/>
        <w:rPr>
          <w:b/>
          <w:bCs/>
          <w:lang w:val="en-US"/>
        </w:rPr>
      </w:pPr>
      <w:r w:rsidRPr="00CC664D">
        <w:rPr>
          <w:b/>
          <w:bCs/>
          <w:lang w:val="en-US"/>
        </w:rPr>
        <w:t>Customer data privacy protections</w:t>
      </w:r>
    </w:p>
    <w:p w14:paraId="101CEB0D" w14:textId="77777777" w:rsidR="007314F0" w:rsidRPr="00CC664D" w:rsidRDefault="007314F0" w:rsidP="007314F0">
      <w:pPr>
        <w:pStyle w:val="BodytextRebel"/>
        <w:numPr>
          <w:ilvl w:val="0"/>
          <w:numId w:val="15"/>
        </w:numPr>
        <w:jc w:val="both"/>
        <w:rPr>
          <w:lang w:val="en-US"/>
        </w:rPr>
      </w:pPr>
      <w:r w:rsidRPr="00CC664D">
        <w:rPr>
          <w:lang w:val="en-US"/>
        </w:rPr>
        <w:t>One of the most challenging elements of developing feasible and scalable solutions for measuring first</w:t>
      </w:r>
      <w:del w:id="314" w:author="harrison peck" w:date="2021-01-27T12:10:00Z">
        <w:r w:rsidRPr="00CC664D" w:rsidDel="004B6B89">
          <w:rPr>
            <w:lang w:val="en-US"/>
          </w:rPr>
          <w:delText>-</w:delText>
        </w:r>
      </w:del>
      <w:del w:id="315" w:author="harrison peck" w:date="2021-01-26T16:51:00Z">
        <w:r w:rsidRPr="00CC664D" w:rsidDel="00312F86">
          <w:rPr>
            <w:lang w:val="en-US"/>
          </w:rPr>
          <w:delText>mile</w:delText>
        </w:r>
      </w:del>
      <w:r w:rsidRPr="00CC664D">
        <w:rPr>
          <w:lang w:val="en-US"/>
        </w:rPr>
        <w:t>/last-mile connected trips involves the protection of personally identifiable information (PII) associated with trip information.</w:t>
      </w:r>
    </w:p>
    <w:p w14:paraId="0714D430" w14:textId="638463A2" w:rsidR="007314F0" w:rsidRPr="00CC664D" w:rsidRDefault="007314F0" w:rsidP="007314F0">
      <w:pPr>
        <w:pStyle w:val="BodytextRebel"/>
        <w:numPr>
          <w:ilvl w:val="0"/>
          <w:numId w:val="15"/>
        </w:numPr>
        <w:jc w:val="both"/>
        <w:rPr>
          <w:lang w:val="en-US"/>
        </w:rPr>
      </w:pPr>
      <w:r w:rsidRPr="00CC664D">
        <w:rPr>
          <w:lang w:val="en-US"/>
        </w:rPr>
        <w:t>Cal-ITP and CARB are seeking innovative approaches from private</w:t>
      </w:r>
      <w:ins w:id="316" w:author="harrison peck" w:date="2021-01-26T16:51:00Z">
        <w:r w:rsidR="00312F86">
          <w:rPr>
            <w:lang w:val="en-US"/>
          </w:rPr>
          <w:t>-</w:t>
        </w:r>
      </w:ins>
      <w:del w:id="317" w:author="harrison peck" w:date="2021-01-26T16:51:00Z">
        <w:r w:rsidRPr="00CC664D" w:rsidDel="00312F86">
          <w:rPr>
            <w:lang w:val="en-US"/>
          </w:rPr>
          <w:delText xml:space="preserve"> </w:delText>
        </w:r>
      </w:del>
      <w:r w:rsidRPr="00CC664D">
        <w:rPr>
          <w:lang w:val="en-US"/>
        </w:rPr>
        <w:t>sector companies well versed in the complexities of data privacy and cybersecurity to implement frameworks and solutions that comply with all applicable privacy regulations and build trust with riders</w:t>
      </w:r>
      <w:del w:id="318" w:author="harrison peck" w:date="2021-01-26T16:52:00Z">
        <w:r w:rsidRPr="00CC664D" w:rsidDel="00312F86">
          <w:rPr>
            <w:lang w:val="en-US"/>
          </w:rPr>
          <w:delText>,</w:delText>
        </w:r>
      </w:del>
      <w:ins w:id="319" w:author="harrison peck" w:date="2021-01-26T16:52:00Z">
        <w:r w:rsidR="00312F86">
          <w:rPr>
            <w:lang w:val="en-US"/>
          </w:rPr>
          <w:t xml:space="preserve"> and</w:t>
        </w:r>
      </w:ins>
      <w:r w:rsidRPr="00CC664D">
        <w:rPr>
          <w:lang w:val="en-US"/>
        </w:rPr>
        <w:t xml:space="preserve"> transit </w:t>
      </w:r>
      <w:del w:id="320" w:author="harrison peck" w:date="2021-01-26T16:52:00Z">
        <w:r w:rsidRPr="00CC664D" w:rsidDel="00312F86">
          <w:rPr>
            <w:lang w:val="en-US"/>
          </w:rPr>
          <w:delText xml:space="preserve">agencies </w:delText>
        </w:r>
      </w:del>
      <w:r w:rsidRPr="00CC664D">
        <w:rPr>
          <w:lang w:val="en-US"/>
        </w:rPr>
        <w:t>and mobility providers.</w:t>
      </w:r>
    </w:p>
    <w:p w14:paraId="72E2CA1F" w14:textId="77777777" w:rsidR="00366C4A" w:rsidRPr="00CC664D" w:rsidRDefault="00366C4A" w:rsidP="006A02DF">
      <w:pPr>
        <w:pStyle w:val="BodytextRebel"/>
        <w:jc w:val="both"/>
        <w:rPr>
          <w:b/>
          <w:bCs/>
          <w:lang w:val="en-US"/>
        </w:rPr>
      </w:pPr>
    </w:p>
    <w:p w14:paraId="096ED6C8" w14:textId="629F36FA" w:rsidR="00950F5B" w:rsidRPr="00CC664D" w:rsidRDefault="0069276A" w:rsidP="005C4ADA">
      <w:pPr>
        <w:pStyle w:val="Heading1"/>
        <w:numPr>
          <w:ilvl w:val="0"/>
          <w:numId w:val="9"/>
        </w:numPr>
        <w:rPr>
          <w:lang w:val="en-US"/>
        </w:rPr>
      </w:pPr>
      <w:bookmarkStart w:id="321" w:name="_Toc62637641"/>
      <w:commentRangeStart w:id="322"/>
      <w:r w:rsidRPr="00CC664D">
        <w:rPr>
          <w:lang w:val="en-US"/>
        </w:rPr>
        <w:t>Market Sounding</w:t>
      </w:r>
      <w:commentRangeEnd w:id="322"/>
      <w:r w:rsidR="001451E6">
        <w:rPr>
          <w:rStyle w:val="CommentReference"/>
          <w:rFonts w:cs="Maiandra GD"/>
          <w:b w:val="0"/>
          <w:color w:val="333332" w:themeColor="text1"/>
        </w:rPr>
        <w:commentReference w:id="322"/>
      </w:r>
      <w:bookmarkEnd w:id="321"/>
    </w:p>
    <w:p w14:paraId="0BA54769" w14:textId="07F467E1" w:rsidR="0042462F" w:rsidRPr="00CC664D" w:rsidRDefault="0042462F" w:rsidP="0042462F">
      <w:pPr>
        <w:pStyle w:val="Heading2"/>
        <w:numPr>
          <w:ilvl w:val="1"/>
          <w:numId w:val="9"/>
        </w:numPr>
        <w:jc w:val="both"/>
        <w:rPr>
          <w:lang w:val="en-US"/>
        </w:rPr>
      </w:pPr>
      <w:commentRangeStart w:id="323"/>
      <w:r w:rsidRPr="00CC664D">
        <w:rPr>
          <w:lang w:val="en-US"/>
        </w:rPr>
        <w:t xml:space="preserve"> </w:t>
      </w:r>
      <w:bookmarkStart w:id="324" w:name="_Toc62637642"/>
      <w:r w:rsidRPr="00CC664D">
        <w:rPr>
          <w:lang w:val="en-US"/>
        </w:rPr>
        <w:t xml:space="preserve">Market </w:t>
      </w:r>
      <w:r w:rsidR="0080427F" w:rsidRPr="00CC664D">
        <w:rPr>
          <w:lang w:val="en-US"/>
        </w:rPr>
        <w:t>u</w:t>
      </w:r>
      <w:r w:rsidRPr="00CC664D">
        <w:rPr>
          <w:lang w:val="en-US"/>
        </w:rPr>
        <w:t>nderstanding</w:t>
      </w:r>
      <w:bookmarkEnd w:id="324"/>
      <w:commentRangeEnd w:id="323"/>
      <w:r w:rsidR="001A57C9">
        <w:rPr>
          <w:rStyle w:val="CommentReference"/>
          <w:rFonts w:cs="Maiandra GD"/>
          <w:b w:val="0"/>
          <w:color w:val="333332" w:themeColor="text1"/>
        </w:rPr>
        <w:commentReference w:id="323"/>
      </w:r>
    </w:p>
    <w:p w14:paraId="5EB12CD5" w14:textId="75B19365" w:rsidR="0042462F" w:rsidRPr="00CC664D" w:rsidRDefault="0042462F" w:rsidP="004262A6">
      <w:pPr>
        <w:jc w:val="both"/>
        <w:rPr>
          <w:lang w:val="en-US"/>
        </w:rPr>
      </w:pPr>
      <w:r w:rsidRPr="00825CB9">
        <w:rPr>
          <w:lang w:val="en-US"/>
        </w:rPr>
        <w:t xml:space="preserve">Cal-ITP and CARB seek feedback and input from a diverse array of companies and stakeholders in the mobility sector. Some of the </w:t>
      </w:r>
      <w:commentRangeStart w:id="325"/>
      <w:commentRangeStart w:id="326"/>
      <w:r w:rsidRPr="00825CB9">
        <w:rPr>
          <w:lang w:val="en-US"/>
        </w:rPr>
        <w:t xml:space="preserve">groups of companies </w:t>
      </w:r>
      <w:commentRangeEnd w:id="326"/>
      <w:r w:rsidR="004671A9">
        <w:rPr>
          <w:rStyle w:val="CommentReference"/>
          <w:rFonts w:cs="Maiandra GD"/>
          <w:color w:val="333332" w:themeColor="text1"/>
        </w:rPr>
        <w:commentReference w:id="326"/>
      </w:r>
      <w:r w:rsidRPr="00825CB9">
        <w:rPr>
          <w:lang w:val="en-US"/>
        </w:rPr>
        <w:t xml:space="preserve">mentioned here </w:t>
      </w:r>
      <w:commentRangeEnd w:id="325"/>
      <w:r w:rsidR="004671A9">
        <w:rPr>
          <w:rStyle w:val="CommentReference"/>
          <w:rFonts w:cs="Maiandra GD"/>
          <w:color w:val="333332" w:themeColor="text1"/>
        </w:rPr>
        <w:commentReference w:id="325"/>
      </w:r>
      <w:r w:rsidRPr="00825CB9">
        <w:rPr>
          <w:lang w:val="en-US"/>
        </w:rPr>
        <w:t xml:space="preserve">already offer customer accounts, while others do not but could foreseeably play a role. Cal-ITP seeks respondents from any and all of </w:t>
      </w:r>
      <w:commentRangeStart w:id="327"/>
      <w:r w:rsidRPr="00825CB9">
        <w:rPr>
          <w:lang w:val="en-US"/>
        </w:rPr>
        <w:t>the</w:t>
      </w:r>
      <w:ins w:id="328" w:author="harrison peck" w:date="2021-01-27T12:04:00Z">
        <w:r w:rsidR="001A57C9">
          <w:rPr>
            <w:lang w:val="en-US"/>
          </w:rPr>
          <w:t xml:space="preserve"> following </w:t>
        </w:r>
      </w:ins>
      <w:del w:id="329" w:author="harrison peck" w:date="2021-01-27T12:04:00Z">
        <w:r w:rsidRPr="00825CB9" w:rsidDel="001A57C9">
          <w:rPr>
            <w:lang w:val="en-US"/>
          </w:rPr>
          <w:delText>se</w:delText>
        </w:r>
      </w:del>
      <w:r w:rsidRPr="00825CB9">
        <w:rPr>
          <w:lang w:val="en-US"/>
        </w:rPr>
        <w:t xml:space="preserve"> groups</w:t>
      </w:r>
      <w:commentRangeEnd w:id="327"/>
      <w:r w:rsidR="004671A9">
        <w:rPr>
          <w:rStyle w:val="CommentReference"/>
          <w:rFonts w:cs="Maiandra GD"/>
          <w:color w:val="333332" w:themeColor="text1"/>
        </w:rPr>
        <w:commentReference w:id="327"/>
      </w:r>
      <w:r w:rsidRPr="00825CB9">
        <w:rPr>
          <w:lang w:val="en-US"/>
        </w:rPr>
        <w:t>, in addition to gathering input from municipalities,</w:t>
      </w:r>
      <w:r w:rsidR="00FD23CC" w:rsidRPr="00CC664D">
        <w:rPr>
          <w:lang w:val="en-US"/>
        </w:rPr>
        <w:t xml:space="preserve"> </w:t>
      </w:r>
      <w:r w:rsidRPr="00CC664D">
        <w:rPr>
          <w:lang w:val="en-US"/>
        </w:rPr>
        <w:t xml:space="preserve">community groups, </w:t>
      </w:r>
      <w:r w:rsidR="00A93449" w:rsidRPr="00CC664D">
        <w:rPr>
          <w:lang w:val="en-US"/>
        </w:rPr>
        <w:t xml:space="preserve">advocates, </w:t>
      </w:r>
      <w:r w:rsidRPr="00CC664D">
        <w:rPr>
          <w:lang w:val="en-US"/>
        </w:rPr>
        <w:t>research institutions</w:t>
      </w:r>
      <w:ins w:id="330" w:author="harrison peck" w:date="2021-01-26T16:57:00Z">
        <w:r w:rsidR="004671A9">
          <w:rPr>
            <w:lang w:val="en-US"/>
          </w:rPr>
          <w:t>,</w:t>
        </w:r>
      </w:ins>
      <w:r w:rsidRPr="00CC664D">
        <w:rPr>
          <w:lang w:val="en-US"/>
        </w:rPr>
        <w:t xml:space="preserve"> and other key stakeholder cohorts. </w:t>
      </w:r>
    </w:p>
    <w:p w14:paraId="4E11CF3B" w14:textId="77777777" w:rsidR="0042462F" w:rsidRPr="00CC664D" w:rsidRDefault="0042462F" w:rsidP="0042462F">
      <w:pPr>
        <w:rPr>
          <w:i/>
          <w:iCs/>
          <w:lang w:val="en-US"/>
        </w:rPr>
      </w:pPr>
    </w:p>
    <w:p w14:paraId="1C47DAD6" w14:textId="20C8EF86" w:rsidR="0042462F" w:rsidRPr="004671A9" w:rsidRDefault="0042462F" w:rsidP="0042462F">
      <w:pPr>
        <w:rPr>
          <w:b/>
          <w:bCs/>
          <w:lang w:val="en-US"/>
          <w:rPrChange w:id="331" w:author="harrison peck" w:date="2021-01-26T16:55:00Z">
            <w:rPr>
              <w:i/>
              <w:iCs/>
              <w:u w:val="single"/>
              <w:lang w:val="en-US"/>
            </w:rPr>
          </w:rPrChange>
        </w:rPr>
      </w:pPr>
      <w:r w:rsidRPr="004671A9">
        <w:rPr>
          <w:b/>
          <w:bCs/>
          <w:lang w:val="en-US"/>
          <w:rPrChange w:id="332" w:author="harrison peck" w:date="2021-01-26T16:55:00Z">
            <w:rPr>
              <w:i/>
              <w:iCs/>
              <w:u w:val="single"/>
              <w:lang w:val="en-US"/>
            </w:rPr>
          </w:rPrChange>
        </w:rPr>
        <w:t xml:space="preserve">Public </w:t>
      </w:r>
      <w:del w:id="333" w:author="harrison peck" w:date="2021-01-26T16:57:00Z">
        <w:r w:rsidRPr="004671A9" w:rsidDel="004671A9">
          <w:rPr>
            <w:b/>
            <w:bCs/>
            <w:lang w:val="en-US"/>
            <w:rPrChange w:id="334" w:author="harrison peck" w:date="2021-01-26T16:55:00Z">
              <w:rPr>
                <w:i/>
                <w:iCs/>
                <w:u w:val="single"/>
                <w:lang w:val="en-US"/>
              </w:rPr>
            </w:rPrChange>
          </w:rPr>
          <w:delText xml:space="preserve">transportation </w:delText>
        </w:r>
      </w:del>
      <w:ins w:id="335" w:author="harrison peck" w:date="2021-01-26T16:57:00Z">
        <w:r w:rsidR="004671A9">
          <w:rPr>
            <w:b/>
            <w:bCs/>
            <w:lang w:val="en-US"/>
          </w:rPr>
          <w:t>transit</w:t>
        </w:r>
        <w:r w:rsidR="004671A9" w:rsidRPr="004671A9">
          <w:rPr>
            <w:b/>
            <w:bCs/>
            <w:lang w:val="en-US"/>
            <w:rPrChange w:id="336" w:author="harrison peck" w:date="2021-01-26T16:55:00Z">
              <w:rPr>
                <w:i/>
                <w:iCs/>
                <w:u w:val="single"/>
                <w:lang w:val="en-US"/>
              </w:rPr>
            </w:rPrChange>
          </w:rPr>
          <w:t xml:space="preserve"> </w:t>
        </w:r>
      </w:ins>
      <w:r w:rsidRPr="004671A9">
        <w:rPr>
          <w:b/>
          <w:bCs/>
          <w:lang w:val="en-US"/>
          <w:rPrChange w:id="337" w:author="harrison peck" w:date="2021-01-26T16:55:00Z">
            <w:rPr>
              <w:i/>
              <w:iCs/>
              <w:u w:val="single"/>
              <w:lang w:val="en-US"/>
            </w:rPr>
          </w:rPrChange>
        </w:rPr>
        <w:t>in California</w:t>
      </w:r>
    </w:p>
    <w:p w14:paraId="0BA2F366" w14:textId="50BF8E3A" w:rsidR="0042462F" w:rsidRPr="00CC664D" w:rsidRDefault="0042462F" w:rsidP="0042462F">
      <w:pPr>
        <w:jc w:val="both"/>
        <w:rPr>
          <w:lang w:val="en-US"/>
        </w:rPr>
      </w:pPr>
      <w:r w:rsidRPr="00825CB9">
        <w:rPr>
          <w:lang w:val="en-US"/>
        </w:rPr>
        <w:t xml:space="preserve">California has over 300 public </w:t>
      </w:r>
      <w:del w:id="338" w:author="harrison peck" w:date="2021-01-26T16:57:00Z">
        <w:r w:rsidRPr="00825CB9" w:rsidDel="004671A9">
          <w:rPr>
            <w:lang w:val="en-US"/>
          </w:rPr>
          <w:delText xml:space="preserve">transportation </w:delText>
        </w:r>
      </w:del>
      <w:ins w:id="339" w:author="harrison peck" w:date="2021-01-26T16:57:00Z">
        <w:r w:rsidR="004671A9">
          <w:rPr>
            <w:lang w:val="en-US"/>
          </w:rPr>
          <w:t>transit</w:t>
        </w:r>
      </w:ins>
      <w:del w:id="340" w:author="harrison peck" w:date="2021-01-26T16:57:00Z">
        <w:r w:rsidRPr="00825CB9" w:rsidDel="004671A9">
          <w:rPr>
            <w:lang w:val="en-US"/>
          </w:rPr>
          <w:delText>service</w:delText>
        </w:r>
      </w:del>
      <w:r w:rsidRPr="00825CB9">
        <w:rPr>
          <w:lang w:val="en-US"/>
        </w:rPr>
        <w:t xml:space="preserve"> providers, mostly </w:t>
      </w:r>
      <w:del w:id="341" w:author="harrison peck" w:date="2021-01-26T16:57:00Z">
        <w:r w:rsidRPr="00825CB9" w:rsidDel="004671A9">
          <w:rPr>
            <w:lang w:val="en-US"/>
          </w:rPr>
          <w:delText xml:space="preserve">composed </w:delText>
        </w:r>
      </w:del>
      <w:ins w:id="342" w:author="harrison peck" w:date="2021-01-26T16:57:00Z">
        <w:r w:rsidR="004671A9">
          <w:rPr>
            <w:lang w:val="en-US"/>
          </w:rPr>
          <w:t>comprised</w:t>
        </w:r>
        <w:r w:rsidR="004671A9" w:rsidRPr="00825CB9">
          <w:rPr>
            <w:lang w:val="en-US"/>
          </w:rPr>
          <w:t xml:space="preserve"> </w:t>
        </w:r>
      </w:ins>
      <w:r w:rsidRPr="00825CB9">
        <w:rPr>
          <w:lang w:val="en-US"/>
        </w:rPr>
        <w:t xml:space="preserve">of small bus operators and organized into various regional entities. Even prior to the COVID-19 pandemic, public </w:t>
      </w:r>
      <w:del w:id="343" w:author="harrison peck" w:date="2021-01-26T16:58:00Z">
        <w:r w:rsidRPr="00825CB9" w:rsidDel="00AD2AA0">
          <w:rPr>
            <w:lang w:val="en-US"/>
          </w:rPr>
          <w:delText xml:space="preserve">transportation </w:delText>
        </w:r>
      </w:del>
      <w:ins w:id="344" w:author="harrison peck" w:date="2021-01-26T16:58:00Z">
        <w:r w:rsidR="00AD2AA0">
          <w:rPr>
            <w:lang w:val="en-US"/>
          </w:rPr>
          <w:t>transit</w:t>
        </w:r>
        <w:r w:rsidR="00AD2AA0" w:rsidRPr="00825CB9">
          <w:rPr>
            <w:lang w:val="en-US"/>
          </w:rPr>
          <w:t xml:space="preserve"> </w:t>
        </w:r>
      </w:ins>
      <w:r w:rsidRPr="00825CB9">
        <w:rPr>
          <w:lang w:val="en-US"/>
        </w:rPr>
        <w:t>ridership ha</w:t>
      </w:r>
      <w:del w:id="345" w:author="harrison peck" w:date="2021-01-26T16:58:00Z">
        <w:r w:rsidRPr="00825CB9" w:rsidDel="00AD2AA0">
          <w:rPr>
            <w:lang w:val="en-US"/>
          </w:rPr>
          <w:delText>s</w:delText>
        </w:r>
      </w:del>
      <w:ins w:id="346" w:author="harrison peck" w:date="2021-01-26T16:58:00Z">
        <w:r w:rsidR="00AD2AA0">
          <w:rPr>
            <w:lang w:val="en-US"/>
          </w:rPr>
          <w:t>d</w:t>
        </w:r>
      </w:ins>
      <w:r w:rsidRPr="00825CB9">
        <w:rPr>
          <w:lang w:val="en-US"/>
        </w:rPr>
        <w:t xml:space="preserve"> been decreasing for most </w:t>
      </w:r>
      <w:del w:id="347" w:author="harrison peck" w:date="2021-01-26T16:58:00Z">
        <w:r w:rsidRPr="00825CB9" w:rsidDel="00AD2AA0">
          <w:rPr>
            <w:lang w:val="en-US"/>
          </w:rPr>
          <w:delText>agencies</w:delText>
        </w:r>
      </w:del>
      <w:ins w:id="348" w:author="harrison peck" w:date="2021-01-26T16:58:00Z">
        <w:r w:rsidR="00AD2AA0">
          <w:rPr>
            <w:lang w:val="en-US"/>
          </w:rPr>
          <w:t>providers</w:t>
        </w:r>
      </w:ins>
      <w:r w:rsidRPr="00825CB9">
        <w:rPr>
          <w:lang w:val="en-US"/>
        </w:rPr>
        <w:t xml:space="preserve">, </w:t>
      </w:r>
      <w:del w:id="349" w:author="harrison peck" w:date="2021-01-27T12:00:00Z">
        <w:r w:rsidRPr="00825CB9" w:rsidDel="00EB1892">
          <w:rPr>
            <w:lang w:val="en-US"/>
          </w:rPr>
          <w:delText xml:space="preserve">and </w:delText>
        </w:r>
      </w:del>
      <w:ins w:id="350" w:author="harrison peck" w:date="2021-01-27T12:00:00Z">
        <w:r w:rsidR="00EB1892">
          <w:rPr>
            <w:lang w:val="en-US"/>
          </w:rPr>
          <w:t>while</w:t>
        </w:r>
        <w:r w:rsidR="00EB1892" w:rsidRPr="00825CB9">
          <w:rPr>
            <w:lang w:val="en-US"/>
          </w:rPr>
          <w:t xml:space="preserve"> </w:t>
        </w:r>
      </w:ins>
      <w:r w:rsidRPr="00825CB9">
        <w:rPr>
          <w:lang w:val="en-US"/>
        </w:rPr>
        <w:t xml:space="preserve">operating costs </w:t>
      </w:r>
      <w:del w:id="351" w:author="harrison peck" w:date="2021-01-27T12:00:00Z">
        <w:r w:rsidRPr="00825CB9" w:rsidDel="00EB1892">
          <w:rPr>
            <w:lang w:val="en-US"/>
          </w:rPr>
          <w:delText>have been increasing</w:delText>
        </w:r>
      </w:del>
      <w:ins w:id="352" w:author="harrison peck" w:date="2021-01-27T12:00:00Z">
        <w:r w:rsidR="00EB1892">
          <w:rPr>
            <w:lang w:val="en-US"/>
          </w:rPr>
          <w:t>increased</w:t>
        </w:r>
      </w:ins>
      <w:r w:rsidRPr="00825CB9">
        <w:rPr>
          <w:lang w:val="en-US"/>
        </w:rPr>
        <w:t>.</w:t>
      </w:r>
      <w:ins w:id="353" w:author="harrison peck" w:date="2021-01-27T12:01:00Z">
        <w:r w:rsidR="00EB1892">
          <w:rPr>
            <w:lang w:val="en-US"/>
          </w:rPr>
          <w:t xml:space="preserve"> Transit providers c</w:t>
        </w:r>
      </w:ins>
      <w:ins w:id="354" w:author="harrison peck" w:date="2021-01-27T12:02:00Z">
        <w:r w:rsidR="00EB1892">
          <w:rPr>
            <w:lang w:val="en-US"/>
          </w:rPr>
          <w:t>ould make public transit more attractive to new and returning riders through</w:t>
        </w:r>
      </w:ins>
      <w:r w:rsidRPr="00825CB9">
        <w:rPr>
          <w:lang w:val="en-US"/>
        </w:rPr>
        <w:t xml:space="preserve"> </w:t>
      </w:r>
      <w:ins w:id="355" w:author="harrison peck" w:date="2021-01-27T12:02:00Z">
        <w:r w:rsidR="00EB1892">
          <w:rPr>
            <w:lang w:val="en-US"/>
          </w:rPr>
          <w:t>b</w:t>
        </w:r>
      </w:ins>
      <w:ins w:id="356" w:author="harrison peck" w:date="2021-01-27T12:01:00Z">
        <w:r w:rsidR="00EB1892">
          <w:rPr>
            <w:lang w:val="en-US"/>
          </w:rPr>
          <w:t>y</w:t>
        </w:r>
      </w:ins>
      <w:del w:id="357" w:author="harrison peck" w:date="2021-01-26T16:58:00Z">
        <w:r w:rsidRPr="00825CB9" w:rsidDel="00AD2AA0">
          <w:rPr>
            <w:lang w:val="en-US"/>
          </w:rPr>
          <w:delText xml:space="preserve"> </w:delText>
        </w:r>
      </w:del>
      <w:del w:id="358" w:author="harrison peck" w:date="2021-01-27T12:01:00Z">
        <w:r w:rsidRPr="00825CB9" w:rsidDel="00EB1892">
          <w:rPr>
            <w:lang w:val="en-US"/>
          </w:rPr>
          <w:delText xml:space="preserve">Transit </w:delText>
        </w:r>
      </w:del>
      <w:del w:id="359" w:author="harrison peck" w:date="2021-01-26T16:58:00Z">
        <w:r w:rsidRPr="00825CB9" w:rsidDel="00AD2AA0">
          <w:rPr>
            <w:lang w:val="en-US"/>
          </w:rPr>
          <w:delText xml:space="preserve">agencies </w:delText>
        </w:r>
      </w:del>
      <w:del w:id="360" w:author="harrison peck" w:date="2021-01-27T12:01:00Z">
        <w:r w:rsidRPr="00825CB9" w:rsidDel="00EB1892">
          <w:rPr>
            <w:lang w:val="en-US"/>
          </w:rPr>
          <w:delText xml:space="preserve">could </w:delText>
        </w:r>
      </w:del>
      <w:ins w:id="361" w:author="harrison peck" w:date="2021-01-27T12:01:00Z">
        <w:r w:rsidR="00EB1892">
          <w:rPr>
            <w:lang w:val="en-US"/>
          </w:rPr>
          <w:t xml:space="preserve"> </w:t>
        </w:r>
      </w:ins>
      <w:r w:rsidRPr="00825CB9">
        <w:rPr>
          <w:lang w:val="en-US"/>
        </w:rPr>
        <w:t>manag</w:t>
      </w:r>
      <w:ins w:id="362" w:author="harrison peck" w:date="2021-01-27T12:01:00Z">
        <w:r w:rsidR="00EB1892">
          <w:rPr>
            <w:lang w:val="en-US"/>
          </w:rPr>
          <w:t>ing</w:t>
        </w:r>
      </w:ins>
      <w:del w:id="363" w:author="harrison peck" w:date="2021-01-27T12:01:00Z">
        <w:r w:rsidRPr="00825CB9" w:rsidDel="00EB1892">
          <w:rPr>
            <w:lang w:val="en-US"/>
          </w:rPr>
          <w:delText>e</w:delText>
        </w:r>
      </w:del>
      <w:r w:rsidRPr="00825CB9">
        <w:rPr>
          <w:lang w:val="en-US"/>
        </w:rPr>
        <w:t xml:space="preserve"> multimodal </w:t>
      </w:r>
      <w:commentRangeStart w:id="364"/>
      <w:r w:rsidRPr="00825CB9">
        <w:rPr>
          <w:lang w:val="en-US"/>
        </w:rPr>
        <w:t xml:space="preserve">accounts </w:t>
      </w:r>
      <w:commentRangeEnd w:id="364"/>
      <w:r w:rsidR="00AD2AA0">
        <w:rPr>
          <w:rStyle w:val="CommentReference"/>
          <w:rFonts w:cs="Maiandra GD"/>
          <w:color w:val="333332" w:themeColor="text1"/>
        </w:rPr>
        <w:commentReference w:id="364"/>
      </w:r>
      <w:r w:rsidRPr="00825CB9">
        <w:rPr>
          <w:lang w:val="en-US"/>
        </w:rPr>
        <w:t>for their customers and set</w:t>
      </w:r>
      <w:ins w:id="365" w:author="harrison peck" w:date="2021-01-27T12:01:00Z">
        <w:r w:rsidR="00EB1892">
          <w:rPr>
            <w:lang w:val="en-US"/>
          </w:rPr>
          <w:t>ting</w:t>
        </w:r>
      </w:ins>
      <w:r w:rsidRPr="00825CB9">
        <w:rPr>
          <w:lang w:val="en-US"/>
        </w:rPr>
        <w:t xml:space="preserve"> standards for customers to plan, book, and pay for trips on private providers</w:t>
      </w:r>
      <w:ins w:id="366" w:author="harrison peck" w:date="2021-01-27T12:02:00Z">
        <w:r w:rsidR="00EB1892">
          <w:rPr>
            <w:lang w:val="en-US"/>
          </w:rPr>
          <w:t>.</w:t>
        </w:r>
      </w:ins>
      <w:del w:id="367" w:author="harrison peck" w:date="2021-01-27T12:02:00Z">
        <w:r w:rsidRPr="00825CB9" w:rsidDel="00EB1892">
          <w:rPr>
            <w:lang w:val="en-US"/>
          </w:rPr>
          <w:delText>.</w:delText>
        </w:r>
      </w:del>
    </w:p>
    <w:p w14:paraId="0560579D" w14:textId="77777777" w:rsidR="0042462F" w:rsidRPr="00CC664D" w:rsidRDefault="0042462F" w:rsidP="0042462F">
      <w:pPr>
        <w:rPr>
          <w:i/>
          <w:iCs/>
          <w:lang w:val="en-US"/>
        </w:rPr>
      </w:pPr>
    </w:p>
    <w:p w14:paraId="5C0DE76B" w14:textId="33CE955E" w:rsidR="0042462F" w:rsidRPr="004671A9" w:rsidRDefault="0042462F" w:rsidP="0042462F">
      <w:pPr>
        <w:rPr>
          <w:b/>
          <w:bCs/>
          <w:lang w:val="en-US"/>
          <w:rPrChange w:id="368" w:author="harrison peck" w:date="2021-01-26T16:55:00Z">
            <w:rPr>
              <w:i/>
              <w:iCs/>
              <w:u w:val="single"/>
              <w:lang w:val="en-US"/>
            </w:rPr>
          </w:rPrChange>
        </w:rPr>
      </w:pPr>
      <w:r w:rsidRPr="004671A9">
        <w:rPr>
          <w:b/>
          <w:bCs/>
          <w:lang w:val="en-US"/>
          <w:rPrChange w:id="369" w:author="harrison peck" w:date="2021-01-26T16:55:00Z">
            <w:rPr>
              <w:i/>
              <w:iCs/>
              <w:u w:val="single"/>
              <w:lang w:val="en-US"/>
            </w:rPr>
          </w:rPrChange>
        </w:rPr>
        <w:t>Private</w:t>
      </w:r>
      <w:del w:id="370" w:author="harrison peck" w:date="2021-01-26T16:57:00Z">
        <w:r w:rsidRPr="004671A9" w:rsidDel="004671A9">
          <w:rPr>
            <w:b/>
            <w:bCs/>
            <w:lang w:val="en-US"/>
            <w:rPrChange w:id="371" w:author="harrison peck" w:date="2021-01-26T16:55:00Z">
              <w:rPr>
                <w:i/>
                <w:iCs/>
                <w:u w:val="single"/>
                <w:lang w:val="en-US"/>
              </w:rPr>
            </w:rPrChange>
          </w:rPr>
          <w:delText xml:space="preserve"> </w:delText>
        </w:r>
      </w:del>
      <w:ins w:id="372" w:author="harrison peck" w:date="2021-01-26T16:57:00Z">
        <w:r w:rsidR="004671A9">
          <w:rPr>
            <w:b/>
            <w:bCs/>
            <w:lang w:val="en-US"/>
          </w:rPr>
          <w:t>-</w:t>
        </w:r>
      </w:ins>
      <w:r w:rsidRPr="004671A9">
        <w:rPr>
          <w:b/>
          <w:bCs/>
          <w:lang w:val="en-US"/>
          <w:rPrChange w:id="373" w:author="harrison peck" w:date="2021-01-26T16:55:00Z">
            <w:rPr>
              <w:i/>
              <w:iCs/>
              <w:u w:val="single"/>
              <w:lang w:val="en-US"/>
            </w:rPr>
          </w:rPrChange>
        </w:rPr>
        <w:t>sector mobility providers</w:t>
      </w:r>
    </w:p>
    <w:p w14:paraId="1C73D55B" w14:textId="431FA33A" w:rsidR="0042462F" w:rsidRPr="00CC664D" w:rsidRDefault="0042462F" w:rsidP="0042462F">
      <w:pPr>
        <w:jc w:val="both"/>
        <w:rPr>
          <w:lang w:val="en-US"/>
        </w:rPr>
      </w:pPr>
      <w:r w:rsidRPr="00825CB9">
        <w:rPr>
          <w:lang w:val="en-US"/>
        </w:rPr>
        <w:t>The market for shared mobility is rapidly evolving and includes companies of expanding capabilities and specialization</w:t>
      </w:r>
      <w:ins w:id="374" w:author="harrison peck" w:date="2021-01-26T17:00:00Z">
        <w:r w:rsidR="00AD2AA0">
          <w:rPr>
            <w:lang w:val="en-US"/>
          </w:rPr>
          <w:t>s</w:t>
        </w:r>
      </w:ins>
      <w:r w:rsidRPr="00825CB9">
        <w:rPr>
          <w:lang w:val="en-US"/>
        </w:rPr>
        <w:t xml:space="preserve">. </w:t>
      </w:r>
      <w:ins w:id="375" w:author="harrison peck" w:date="2021-01-26T17:02:00Z">
        <w:r w:rsidR="00AD2AA0">
          <w:rPr>
            <w:lang w:val="en-US"/>
          </w:rPr>
          <w:t xml:space="preserve">For instance, </w:t>
        </w:r>
      </w:ins>
      <w:r w:rsidRPr="00825CB9">
        <w:rPr>
          <w:lang w:val="en-US"/>
        </w:rPr>
        <w:t>TNCs such as Uber, Lyft, and Via</w:t>
      </w:r>
      <w:del w:id="376" w:author="harrison peck" w:date="2021-01-26T17:00:00Z">
        <w:r w:rsidRPr="00825CB9" w:rsidDel="00AD2AA0">
          <w:rPr>
            <w:lang w:val="en-US"/>
          </w:rPr>
          <w:delText>,</w:delText>
        </w:r>
      </w:del>
      <w:r w:rsidRPr="00825CB9">
        <w:rPr>
          <w:lang w:val="en-US"/>
        </w:rPr>
        <w:t xml:space="preserve"> focus on providing mobility services, primarily ride hailing </w:t>
      </w:r>
      <w:ins w:id="377" w:author="harrison peck" w:date="2021-01-26T17:01:00Z">
        <w:r w:rsidR="00AD2AA0">
          <w:rPr>
            <w:lang w:val="en-US"/>
          </w:rPr>
          <w:t xml:space="preserve">as well as </w:t>
        </w:r>
      </w:ins>
      <w:del w:id="378" w:author="harrison peck" w:date="2021-01-26T17:01:00Z">
        <w:r w:rsidRPr="00825CB9" w:rsidDel="00AD2AA0">
          <w:rPr>
            <w:lang w:val="en-US"/>
          </w:rPr>
          <w:delText xml:space="preserve">but also including </w:delText>
        </w:r>
      </w:del>
      <w:r w:rsidRPr="00825CB9">
        <w:rPr>
          <w:lang w:val="en-US"/>
        </w:rPr>
        <w:t xml:space="preserve">other mobility options through </w:t>
      </w:r>
      <w:commentRangeStart w:id="379"/>
      <w:r w:rsidRPr="00825CB9">
        <w:rPr>
          <w:lang w:val="en-US"/>
        </w:rPr>
        <w:t xml:space="preserve">subsidiary companies and </w:t>
      </w:r>
      <w:r w:rsidRPr="00CC664D">
        <w:rPr>
          <w:lang w:val="en-US"/>
        </w:rPr>
        <w:t>secondary offerings</w:t>
      </w:r>
      <w:commentRangeEnd w:id="379"/>
      <w:r w:rsidR="00AD2AA0">
        <w:rPr>
          <w:rStyle w:val="CommentReference"/>
          <w:rFonts w:cs="Maiandra GD"/>
          <w:color w:val="333332" w:themeColor="text1"/>
        </w:rPr>
        <w:commentReference w:id="379"/>
      </w:r>
      <w:r w:rsidRPr="00CC664D">
        <w:rPr>
          <w:lang w:val="en-US"/>
        </w:rPr>
        <w:t>. Micromobility providers have</w:t>
      </w:r>
      <w:ins w:id="380" w:author="harrison peck" w:date="2021-01-26T17:01:00Z">
        <w:r w:rsidR="00AD2AA0">
          <w:rPr>
            <w:lang w:val="en-US"/>
          </w:rPr>
          <w:t xml:space="preserve"> also</w:t>
        </w:r>
      </w:ins>
      <w:r w:rsidRPr="00CC664D">
        <w:rPr>
          <w:lang w:val="en-US"/>
        </w:rPr>
        <w:t xml:space="preserve"> emerged</w:t>
      </w:r>
      <w:ins w:id="381" w:author="harrison peck" w:date="2021-01-26T17:01:00Z">
        <w:r w:rsidR="00AD2AA0">
          <w:rPr>
            <w:lang w:val="en-US"/>
          </w:rPr>
          <w:t>,</w:t>
        </w:r>
      </w:ins>
      <w:r w:rsidRPr="00CC664D">
        <w:rPr>
          <w:lang w:val="en-US"/>
        </w:rPr>
        <w:t xml:space="preserve"> offering shared bike and scooter fleets</w:t>
      </w:r>
      <w:del w:id="382" w:author="harrison peck" w:date="2021-01-27T12:03:00Z">
        <w:r w:rsidRPr="00CC664D" w:rsidDel="001A57C9">
          <w:rPr>
            <w:lang w:val="en-US"/>
          </w:rPr>
          <w:delText>.</w:delText>
        </w:r>
      </w:del>
      <w:ins w:id="383" w:author="harrison peck" w:date="2021-01-26T17:02:00Z">
        <w:r w:rsidR="00AD2AA0">
          <w:rPr>
            <w:lang w:val="en-US"/>
          </w:rPr>
          <w:t>, while c</w:t>
        </w:r>
      </w:ins>
      <w:del w:id="384" w:author="harrison peck" w:date="2021-01-26T17:02:00Z">
        <w:r w:rsidRPr="00CC664D" w:rsidDel="00AD2AA0">
          <w:rPr>
            <w:lang w:val="en-US"/>
          </w:rPr>
          <w:delText xml:space="preserve"> C</w:delText>
        </w:r>
      </w:del>
      <w:r w:rsidRPr="00CC664D">
        <w:rPr>
          <w:lang w:val="en-US"/>
        </w:rPr>
        <w:t>ompanies such as Zipcar or Car2Go provide flexible car rental options.</w:t>
      </w:r>
    </w:p>
    <w:p w14:paraId="22CCC39A" w14:textId="77777777" w:rsidR="0042462F" w:rsidRPr="00CC664D" w:rsidRDefault="0042462F" w:rsidP="0042462F">
      <w:pPr>
        <w:jc w:val="both"/>
        <w:rPr>
          <w:i/>
          <w:iCs/>
          <w:lang w:val="en-US"/>
        </w:rPr>
      </w:pPr>
    </w:p>
    <w:p w14:paraId="24789F9F" w14:textId="25B70BAA" w:rsidR="0042462F" w:rsidRPr="004671A9" w:rsidRDefault="0042462F" w:rsidP="0042462F">
      <w:pPr>
        <w:jc w:val="both"/>
        <w:rPr>
          <w:b/>
          <w:bCs/>
          <w:lang w:val="en-US"/>
          <w:rPrChange w:id="385" w:author="harrison peck" w:date="2021-01-26T16:55:00Z">
            <w:rPr>
              <w:i/>
              <w:iCs/>
              <w:u w:val="single"/>
              <w:lang w:val="en-US"/>
            </w:rPr>
          </w:rPrChange>
        </w:rPr>
      </w:pPr>
      <w:r w:rsidRPr="004671A9">
        <w:rPr>
          <w:b/>
          <w:bCs/>
          <w:lang w:val="en-US"/>
          <w:rPrChange w:id="386" w:author="harrison peck" w:date="2021-01-26T16:55:00Z">
            <w:rPr>
              <w:i/>
              <w:iCs/>
              <w:u w:val="single"/>
              <w:lang w:val="en-US"/>
            </w:rPr>
          </w:rPrChange>
        </w:rPr>
        <w:t xml:space="preserve">Mobility </w:t>
      </w:r>
      <w:ins w:id="387" w:author="harrison peck" w:date="2021-01-26T16:59:00Z">
        <w:r w:rsidR="00AD2AA0">
          <w:rPr>
            <w:b/>
            <w:bCs/>
            <w:lang w:val="en-US"/>
          </w:rPr>
          <w:t>i</w:t>
        </w:r>
      </w:ins>
      <w:del w:id="388" w:author="harrison peck" w:date="2021-01-26T16:59:00Z">
        <w:r w:rsidRPr="004671A9" w:rsidDel="00AD2AA0">
          <w:rPr>
            <w:b/>
            <w:bCs/>
            <w:lang w:val="en-US"/>
            <w:rPrChange w:id="389" w:author="harrison peck" w:date="2021-01-26T16:55:00Z">
              <w:rPr>
                <w:i/>
                <w:iCs/>
                <w:u w:val="single"/>
                <w:lang w:val="en-US"/>
              </w:rPr>
            </w:rPrChange>
          </w:rPr>
          <w:delText>I</w:delText>
        </w:r>
      </w:del>
      <w:r w:rsidRPr="004671A9">
        <w:rPr>
          <w:b/>
          <w:bCs/>
          <w:lang w:val="en-US"/>
          <w:rPrChange w:id="390" w:author="harrison peck" w:date="2021-01-26T16:55:00Z">
            <w:rPr>
              <w:i/>
              <w:iCs/>
              <w:u w:val="single"/>
              <w:lang w:val="en-US"/>
            </w:rPr>
          </w:rPrChange>
        </w:rPr>
        <w:t xml:space="preserve">nformation and </w:t>
      </w:r>
      <w:del w:id="391" w:author="harrison peck" w:date="2021-01-26T16:59:00Z">
        <w:r w:rsidRPr="004671A9" w:rsidDel="00AD2AA0">
          <w:rPr>
            <w:b/>
            <w:bCs/>
            <w:lang w:val="en-US"/>
            <w:rPrChange w:id="392" w:author="harrison peck" w:date="2021-01-26T16:55:00Z">
              <w:rPr>
                <w:i/>
                <w:iCs/>
                <w:u w:val="single"/>
                <w:lang w:val="en-US"/>
              </w:rPr>
            </w:rPrChange>
          </w:rPr>
          <w:delText>T</w:delText>
        </w:r>
      </w:del>
      <w:ins w:id="393" w:author="harrison peck" w:date="2021-01-26T16:59:00Z">
        <w:r w:rsidR="00AD2AA0">
          <w:rPr>
            <w:b/>
            <w:bCs/>
            <w:lang w:val="en-US"/>
          </w:rPr>
          <w:t>t</w:t>
        </w:r>
      </w:ins>
      <w:r w:rsidRPr="004671A9">
        <w:rPr>
          <w:b/>
          <w:bCs/>
          <w:lang w:val="en-US"/>
          <w:rPrChange w:id="394" w:author="harrison peck" w:date="2021-01-26T16:55:00Z">
            <w:rPr>
              <w:i/>
              <w:iCs/>
              <w:u w:val="single"/>
              <w:lang w:val="en-US"/>
            </w:rPr>
          </w:rPrChange>
        </w:rPr>
        <w:t xml:space="preserve">rip </w:t>
      </w:r>
      <w:del w:id="395" w:author="harrison peck" w:date="2021-01-26T16:59:00Z">
        <w:r w:rsidRPr="004671A9" w:rsidDel="00AD2AA0">
          <w:rPr>
            <w:b/>
            <w:bCs/>
            <w:lang w:val="en-US"/>
            <w:rPrChange w:id="396" w:author="harrison peck" w:date="2021-01-26T16:55:00Z">
              <w:rPr>
                <w:i/>
                <w:iCs/>
                <w:u w:val="single"/>
                <w:lang w:val="en-US"/>
              </w:rPr>
            </w:rPrChange>
          </w:rPr>
          <w:delText>P</w:delText>
        </w:r>
      </w:del>
      <w:ins w:id="397" w:author="harrison peck" w:date="2021-01-26T16:59:00Z">
        <w:r w:rsidR="00AD2AA0">
          <w:rPr>
            <w:b/>
            <w:bCs/>
            <w:lang w:val="en-US"/>
          </w:rPr>
          <w:t>p</w:t>
        </w:r>
      </w:ins>
      <w:r w:rsidRPr="004671A9">
        <w:rPr>
          <w:b/>
          <w:bCs/>
          <w:lang w:val="en-US"/>
          <w:rPrChange w:id="398" w:author="harrison peck" w:date="2021-01-26T16:55:00Z">
            <w:rPr>
              <w:i/>
              <w:iCs/>
              <w:u w:val="single"/>
              <w:lang w:val="en-US"/>
            </w:rPr>
          </w:rPrChange>
        </w:rPr>
        <w:t xml:space="preserve">lanning </w:t>
      </w:r>
      <w:ins w:id="399" w:author="harrison peck" w:date="2021-01-27T12:05:00Z">
        <w:r w:rsidR="001A57C9">
          <w:rPr>
            <w:b/>
            <w:bCs/>
            <w:lang w:val="en-US"/>
          </w:rPr>
          <w:t>companies</w:t>
        </w:r>
      </w:ins>
    </w:p>
    <w:p w14:paraId="429064D6" w14:textId="3596E1DE" w:rsidR="0042462F" w:rsidRPr="00CC664D" w:rsidRDefault="0042462F" w:rsidP="0042462F">
      <w:pPr>
        <w:jc w:val="both"/>
        <w:rPr>
          <w:lang w:val="en-US"/>
        </w:rPr>
      </w:pPr>
      <w:r w:rsidRPr="00CC664D">
        <w:rPr>
          <w:lang w:val="en-US"/>
        </w:rPr>
        <w:t>Some customer-facing companies focus on real-time mobility information and trip planning capabilities</w:t>
      </w:r>
      <w:del w:id="400" w:author="harrison peck" w:date="2021-01-26T17:03:00Z">
        <w:r w:rsidRPr="00CC664D" w:rsidDel="001C07C6">
          <w:rPr>
            <w:lang w:val="en-US"/>
          </w:rPr>
          <w:delText>,</w:delText>
        </w:r>
      </w:del>
      <w:r w:rsidRPr="00CC664D">
        <w:rPr>
          <w:lang w:val="en-US"/>
        </w:rPr>
        <w:t xml:space="preserve"> by providing GPS</w:t>
      </w:r>
      <w:r w:rsidR="006230BD" w:rsidRPr="00CC664D">
        <w:rPr>
          <w:lang w:val="en-US"/>
        </w:rPr>
        <w:t xml:space="preserve">, </w:t>
      </w:r>
      <w:r w:rsidRPr="00CC664D">
        <w:rPr>
          <w:lang w:val="en-US"/>
        </w:rPr>
        <w:t xml:space="preserve">payment acceptance hardware, and </w:t>
      </w:r>
      <w:commentRangeStart w:id="401"/>
      <w:r w:rsidRPr="00CC664D">
        <w:rPr>
          <w:lang w:val="en-US"/>
        </w:rPr>
        <w:t xml:space="preserve">software </w:t>
      </w:r>
      <w:commentRangeEnd w:id="401"/>
      <w:r w:rsidR="001C07C6">
        <w:rPr>
          <w:rStyle w:val="CommentReference"/>
          <w:rFonts w:cs="Maiandra GD"/>
          <w:color w:val="333332" w:themeColor="text1"/>
        </w:rPr>
        <w:commentReference w:id="401"/>
      </w:r>
      <w:r w:rsidRPr="00CC664D">
        <w:rPr>
          <w:lang w:val="en-US"/>
        </w:rPr>
        <w:t xml:space="preserve">services. Major technology companies such as Google, Apple, and Facebook all offer products </w:t>
      </w:r>
      <w:del w:id="402" w:author="harrison peck" w:date="2021-01-26T17:04:00Z">
        <w:r w:rsidRPr="00CC664D" w:rsidDel="001C07C6">
          <w:rPr>
            <w:lang w:val="en-US"/>
          </w:rPr>
          <w:delText xml:space="preserve">centered </w:delText>
        </w:r>
      </w:del>
      <w:ins w:id="403" w:author="harrison peck" w:date="2021-01-26T17:04:00Z">
        <w:r w:rsidR="001C07C6">
          <w:rPr>
            <w:lang w:val="en-US"/>
          </w:rPr>
          <w:t>focused</w:t>
        </w:r>
        <w:r w:rsidR="001C07C6" w:rsidRPr="00CC664D">
          <w:rPr>
            <w:lang w:val="en-US"/>
          </w:rPr>
          <w:t xml:space="preserve"> </w:t>
        </w:r>
      </w:ins>
      <w:del w:id="404" w:author="harrison peck" w:date="2021-01-26T17:04:00Z">
        <w:r w:rsidRPr="00CC664D" w:rsidDel="001C07C6">
          <w:rPr>
            <w:lang w:val="en-US"/>
          </w:rPr>
          <w:delText xml:space="preserve">around </w:delText>
        </w:r>
      </w:del>
      <w:ins w:id="405" w:author="harrison peck" w:date="2021-01-26T17:04:00Z">
        <w:r w:rsidR="001C07C6">
          <w:rPr>
            <w:lang w:val="en-US"/>
          </w:rPr>
          <w:t>on</w:t>
        </w:r>
        <w:r w:rsidR="001C07C6" w:rsidRPr="00CC664D">
          <w:rPr>
            <w:lang w:val="en-US"/>
          </w:rPr>
          <w:t xml:space="preserve"> </w:t>
        </w:r>
      </w:ins>
      <w:r w:rsidRPr="00CC664D">
        <w:rPr>
          <w:lang w:val="en-US"/>
        </w:rPr>
        <w:t>convenient mobility. Travel companies such as Airbnb, Expedia</w:t>
      </w:r>
      <w:ins w:id="406" w:author="harrison peck" w:date="2021-01-26T17:04:00Z">
        <w:r w:rsidR="001C07C6">
          <w:rPr>
            <w:lang w:val="en-US"/>
          </w:rPr>
          <w:t>,</w:t>
        </w:r>
      </w:ins>
      <w:r w:rsidRPr="00CC664D">
        <w:rPr>
          <w:lang w:val="en-US"/>
        </w:rPr>
        <w:t xml:space="preserve"> and Booking.com also have an important stake in mobility outcomes and services. </w:t>
      </w:r>
    </w:p>
    <w:p w14:paraId="387949EC" w14:textId="77777777" w:rsidR="0042462F" w:rsidRPr="00CC664D" w:rsidRDefault="0042462F" w:rsidP="0042462F">
      <w:pPr>
        <w:jc w:val="both"/>
        <w:rPr>
          <w:lang w:val="en-US"/>
        </w:rPr>
      </w:pPr>
    </w:p>
    <w:p w14:paraId="2015B6F5" w14:textId="1D8F1972" w:rsidR="0042462F" w:rsidRPr="004671A9" w:rsidRDefault="0042462F" w:rsidP="0042462F">
      <w:pPr>
        <w:jc w:val="both"/>
        <w:rPr>
          <w:b/>
          <w:bCs/>
          <w:lang w:val="en-US"/>
          <w:rPrChange w:id="407" w:author="harrison peck" w:date="2021-01-26T16:55:00Z">
            <w:rPr>
              <w:i/>
              <w:iCs/>
              <w:u w:val="single"/>
              <w:lang w:val="en-US"/>
            </w:rPr>
          </w:rPrChange>
        </w:rPr>
      </w:pPr>
      <w:r w:rsidRPr="004671A9">
        <w:rPr>
          <w:b/>
          <w:bCs/>
          <w:lang w:val="en-US"/>
          <w:rPrChange w:id="408" w:author="harrison peck" w:date="2021-01-26T16:55:00Z">
            <w:rPr>
              <w:i/>
              <w:iCs/>
              <w:u w:val="single"/>
              <w:lang w:val="en-US"/>
            </w:rPr>
          </w:rPrChange>
        </w:rPr>
        <w:t xml:space="preserve">Payments for </w:t>
      </w:r>
      <w:ins w:id="409" w:author="harrison peck" w:date="2021-01-26T16:59:00Z">
        <w:r w:rsidR="00AD2AA0">
          <w:rPr>
            <w:b/>
            <w:bCs/>
            <w:lang w:val="en-US"/>
          </w:rPr>
          <w:t>m</w:t>
        </w:r>
      </w:ins>
      <w:del w:id="410" w:author="harrison peck" w:date="2021-01-26T16:59:00Z">
        <w:r w:rsidRPr="004671A9" w:rsidDel="00AD2AA0">
          <w:rPr>
            <w:b/>
            <w:bCs/>
            <w:lang w:val="en-US"/>
            <w:rPrChange w:id="411" w:author="harrison peck" w:date="2021-01-26T16:55:00Z">
              <w:rPr>
                <w:i/>
                <w:iCs/>
                <w:u w:val="single"/>
                <w:lang w:val="en-US"/>
              </w:rPr>
            </w:rPrChange>
          </w:rPr>
          <w:delText>M</w:delText>
        </w:r>
      </w:del>
      <w:r w:rsidRPr="004671A9">
        <w:rPr>
          <w:b/>
          <w:bCs/>
          <w:lang w:val="en-US"/>
          <w:rPrChange w:id="412" w:author="harrison peck" w:date="2021-01-26T16:55:00Z">
            <w:rPr>
              <w:i/>
              <w:iCs/>
              <w:u w:val="single"/>
              <w:lang w:val="en-US"/>
            </w:rPr>
          </w:rPrChange>
        </w:rPr>
        <w:t xml:space="preserve">obility </w:t>
      </w:r>
      <w:del w:id="413" w:author="harrison peck" w:date="2021-01-26T16:59:00Z">
        <w:r w:rsidRPr="004671A9" w:rsidDel="00AD2AA0">
          <w:rPr>
            <w:b/>
            <w:bCs/>
            <w:lang w:val="en-US"/>
            <w:rPrChange w:id="414" w:author="harrison peck" w:date="2021-01-26T16:55:00Z">
              <w:rPr>
                <w:i/>
                <w:iCs/>
                <w:u w:val="single"/>
                <w:lang w:val="en-US"/>
              </w:rPr>
            </w:rPrChange>
          </w:rPr>
          <w:delText>S</w:delText>
        </w:r>
      </w:del>
      <w:ins w:id="415" w:author="harrison peck" w:date="2021-01-26T16:59:00Z">
        <w:r w:rsidR="00AD2AA0">
          <w:rPr>
            <w:b/>
            <w:bCs/>
            <w:lang w:val="en-US"/>
          </w:rPr>
          <w:t>s</w:t>
        </w:r>
      </w:ins>
      <w:r w:rsidRPr="004671A9">
        <w:rPr>
          <w:b/>
          <w:bCs/>
          <w:lang w:val="en-US"/>
          <w:rPrChange w:id="416" w:author="harrison peck" w:date="2021-01-26T16:55:00Z">
            <w:rPr>
              <w:i/>
              <w:iCs/>
              <w:u w:val="single"/>
              <w:lang w:val="en-US"/>
            </w:rPr>
          </w:rPrChange>
        </w:rPr>
        <w:t xml:space="preserve">ervices </w:t>
      </w:r>
    </w:p>
    <w:p w14:paraId="7C188EC5" w14:textId="2E62A4BE" w:rsidR="0042462F" w:rsidRPr="00CC664D" w:rsidRDefault="0042462F" w:rsidP="0042462F">
      <w:pPr>
        <w:jc w:val="both"/>
        <w:rPr>
          <w:lang w:val="en-US"/>
        </w:rPr>
      </w:pPr>
      <w:r w:rsidRPr="00CC664D">
        <w:rPr>
          <w:lang w:val="en-US"/>
        </w:rPr>
        <w:t>The ability to pay for a trip on a public</w:t>
      </w:r>
      <w:ins w:id="417" w:author="harrison peck" w:date="2021-01-26T17:05:00Z">
        <w:r w:rsidR="001C07C6">
          <w:rPr>
            <w:lang w:val="en-US"/>
          </w:rPr>
          <w:t>-</w:t>
        </w:r>
      </w:ins>
      <w:r w:rsidRPr="00CC664D">
        <w:rPr>
          <w:lang w:val="en-US"/>
        </w:rPr>
        <w:t xml:space="preserve"> or private</w:t>
      </w:r>
      <w:ins w:id="418" w:author="harrison peck" w:date="2021-01-26T17:05:00Z">
        <w:r w:rsidR="001C07C6">
          <w:rPr>
            <w:lang w:val="en-US"/>
          </w:rPr>
          <w:t>-</w:t>
        </w:r>
      </w:ins>
      <w:del w:id="419" w:author="harrison peck" w:date="2021-01-26T17:05:00Z">
        <w:r w:rsidRPr="00CC664D" w:rsidDel="001C07C6">
          <w:rPr>
            <w:lang w:val="en-US"/>
          </w:rPr>
          <w:delText xml:space="preserve"> </w:delText>
        </w:r>
      </w:del>
      <w:r w:rsidRPr="00CC664D">
        <w:rPr>
          <w:lang w:val="en-US"/>
        </w:rPr>
        <w:t xml:space="preserve">sector </w:t>
      </w:r>
      <w:del w:id="420" w:author="harrison peck" w:date="2021-01-26T17:05:00Z">
        <w:r w:rsidRPr="00CC664D" w:rsidDel="001C07C6">
          <w:rPr>
            <w:lang w:val="en-US"/>
          </w:rPr>
          <w:delText xml:space="preserve">provided </w:delText>
        </w:r>
      </w:del>
      <w:r w:rsidRPr="00CC664D">
        <w:rPr>
          <w:lang w:val="en-US"/>
        </w:rPr>
        <w:t xml:space="preserve">mobility service involves </w:t>
      </w:r>
      <w:ins w:id="421" w:author="harrison peck" w:date="2021-01-27T12:07:00Z">
        <w:r w:rsidR="001A57C9">
          <w:rPr>
            <w:lang w:val="en-US"/>
          </w:rPr>
          <w:t xml:space="preserve">either </w:t>
        </w:r>
      </w:ins>
      <w:r w:rsidRPr="00CC664D">
        <w:rPr>
          <w:lang w:val="en-US"/>
        </w:rPr>
        <w:t>cash or digital payment</w:t>
      </w:r>
      <w:ins w:id="422" w:author="harrison peck" w:date="2021-01-27T12:08:00Z">
        <w:r w:rsidR="001A57C9">
          <w:rPr>
            <w:lang w:val="en-US"/>
          </w:rPr>
          <w:t>s</w:t>
        </w:r>
      </w:ins>
      <w:r w:rsidRPr="00CC664D">
        <w:rPr>
          <w:lang w:val="en-US"/>
        </w:rPr>
        <w:t xml:space="preserve">. </w:t>
      </w:r>
      <w:del w:id="423" w:author="harrison peck" w:date="2021-01-27T12:08:00Z">
        <w:r w:rsidRPr="00CC664D" w:rsidDel="001A57C9">
          <w:rPr>
            <w:lang w:val="en-US"/>
          </w:rPr>
          <w:delText>The industry of r</w:delText>
        </w:r>
      </w:del>
      <w:ins w:id="424" w:author="harrison peck" w:date="2021-01-27T12:08:00Z">
        <w:r w:rsidR="001A57C9">
          <w:rPr>
            <w:lang w:val="en-US"/>
          </w:rPr>
          <w:t>R</w:t>
        </w:r>
      </w:ins>
      <w:r w:rsidRPr="00CC664D">
        <w:rPr>
          <w:lang w:val="en-US"/>
        </w:rPr>
        <w:t>etail payment service providers</w:t>
      </w:r>
      <w:ins w:id="425" w:author="harrison peck" w:date="2021-01-26T17:05:00Z">
        <w:r w:rsidR="001C07C6">
          <w:rPr>
            <w:lang w:val="en-US"/>
          </w:rPr>
          <w:t xml:space="preserve"> </w:t>
        </w:r>
      </w:ins>
      <w:del w:id="426" w:author="harrison peck" w:date="2021-01-26T17:05:00Z">
        <w:r w:rsidRPr="00CC664D" w:rsidDel="001C07C6">
          <w:rPr>
            <w:lang w:val="en-US"/>
          </w:rPr>
          <w:delText xml:space="preserve">, </w:delText>
        </w:r>
      </w:del>
      <w:r w:rsidRPr="00CC664D">
        <w:rPr>
          <w:lang w:val="en-US"/>
        </w:rPr>
        <w:t xml:space="preserve">such as </w:t>
      </w:r>
      <w:r w:rsidR="004341FB" w:rsidRPr="00CC664D">
        <w:rPr>
          <w:lang w:val="en-US"/>
        </w:rPr>
        <w:t>Square</w:t>
      </w:r>
      <w:r w:rsidRPr="00CC664D">
        <w:rPr>
          <w:lang w:val="en-US"/>
        </w:rPr>
        <w:t xml:space="preserve"> and </w:t>
      </w:r>
      <w:r w:rsidR="00AB7E84" w:rsidRPr="00CC664D">
        <w:rPr>
          <w:lang w:val="en-US"/>
        </w:rPr>
        <w:t>PayPal</w:t>
      </w:r>
      <w:r w:rsidRPr="00CC664D">
        <w:rPr>
          <w:lang w:val="en-US"/>
        </w:rPr>
        <w:t xml:space="preserve">, payment </w:t>
      </w:r>
      <w:r w:rsidR="00AB7E84" w:rsidRPr="00CC664D">
        <w:rPr>
          <w:lang w:val="en-US"/>
        </w:rPr>
        <w:t>networks</w:t>
      </w:r>
      <w:ins w:id="427" w:author="harrison peck" w:date="2021-01-26T17:05:00Z">
        <w:r w:rsidR="001C07C6">
          <w:rPr>
            <w:lang w:val="en-US"/>
          </w:rPr>
          <w:t xml:space="preserve"> </w:t>
        </w:r>
      </w:ins>
      <w:del w:id="428" w:author="harrison peck" w:date="2021-01-26T17:05:00Z">
        <w:r w:rsidRPr="00CC664D" w:rsidDel="001C07C6">
          <w:rPr>
            <w:lang w:val="en-US"/>
          </w:rPr>
          <w:delText xml:space="preserve">, </w:delText>
        </w:r>
      </w:del>
      <w:r w:rsidRPr="00CC664D">
        <w:rPr>
          <w:lang w:val="en-US"/>
        </w:rPr>
        <w:t xml:space="preserve">like Visa and </w:t>
      </w:r>
      <w:r w:rsidRPr="00CC664D">
        <w:rPr>
          <w:lang w:val="en-US"/>
        </w:rPr>
        <w:lastRenderedPageBreak/>
        <w:t xml:space="preserve">Mastercard, </w:t>
      </w:r>
      <w:del w:id="429" w:author="harrison peck" w:date="2021-01-26T17:06:00Z">
        <w:r w:rsidRPr="00CC664D" w:rsidDel="001C07C6">
          <w:rPr>
            <w:lang w:val="en-US"/>
          </w:rPr>
          <w:delText>as well as</w:delText>
        </w:r>
      </w:del>
      <w:ins w:id="430" w:author="harrison peck" w:date="2021-01-26T17:06:00Z">
        <w:r w:rsidR="001C07C6">
          <w:rPr>
            <w:lang w:val="en-US"/>
          </w:rPr>
          <w:t>and</w:t>
        </w:r>
      </w:ins>
      <w:r w:rsidRPr="00CC664D">
        <w:rPr>
          <w:lang w:val="en-US"/>
        </w:rPr>
        <w:t xml:space="preserve"> mobility-focused payment companies</w:t>
      </w:r>
      <w:del w:id="431" w:author="harrison peck" w:date="2021-01-26T17:06:00Z">
        <w:r w:rsidRPr="00CC664D" w:rsidDel="001C07C6">
          <w:rPr>
            <w:lang w:val="en-US"/>
          </w:rPr>
          <w:delText>,</w:delText>
        </w:r>
      </w:del>
      <w:r w:rsidRPr="00CC664D">
        <w:rPr>
          <w:lang w:val="en-US"/>
        </w:rPr>
        <w:t xml:space="preserve"> like Bytemark or Masabi</w:t>
      </w:r>
      <w:del w:id="432" w:author="harrison peck" w:date="2021-01-26T17:06:00Z">
        <w:r w:rsidRPr="00CC664D" w:rsidDel="001C07C6">
          <w:rPr>
            <w:lang w:val="en-US"/>
          </w:rPr>
          <w:delText>,</w:delText>
        </w:r>
      </w:del>
      <w:r w:rsidRPr="00CC664D">
        <w:rPr>
          <w:lang w:val="en-US"/>
        </w:rPr>
        <w:t xml:space="preserve"> offer</w:t>
      </w:r>
      <w:del w:id="433" w:author="harrison peck" w:date="2021-01-27T12:08:00Z">
        <w:r w:rsidRPr="00CC664D" w:rsidDel="001A57C9">
          <w:rPr>
            <w:lang w:val="en-US"/>
          </w:rPr>
          <w:delText>s</w:delText>
        </w:r>
      </w:del>
      <w:r w:rsidRPr="00CC664D">
        <w:rPr>
          <w:lang w:val="en-US"/>
        </w:rPr>
        <w:t xml:space="preserve"> another method for understanding multimodal linked trips. </w:t>
      </w:r>
    </w:p>
    <w:p w14:paraId="552A1D7E" w14:textId="77777777" w:rsidR="0042462F" w:rsidRPr="00CC664D" w:rsidRDefault="0042462F" w:rsidP="0042462F">
      <w:pPr>
        <w:jc w:val="both"/>
        <w:rPr>
          <w:lang w:val="en-US"/>
        </w:rPr>
      </w:pPr>
    </w:p>
    <w:p w14:paraId="4BBA436A" w14:textId="0227125E" w:rsidR="0042462F" w:rsidRPr="004671A9" w:rsidRDefault="0042462F" w:rsidP="0042462F">
      <w:pPr>
        <w:jc w:val="both"/>
        <w:rPr>
          <w:b/>
          <w:bCs/>
          <w:lang w:val="en-US"/>
          <w:rPrChange w:id="434" w:author="harrison peck" w:date="2021-01-26T16:55:00Z">
            <w:rPr>
              <w:i/>
              <w:iCs/>
              <w:u w:val="single"/>
              <w:lang w:val="en-US"/>
            </w:rPr>
          </w:rPrChange>
        </w:rPr>
      </w:pPr>
      <w:r w:rsidRPr="004671A9">
        <w:rPr>
          <w:b/>
          <w:bCs/>
          <w:lang w:val="en-US"/>
          <w:rPrChange w:id="435" w:author="harrison peck" w:date="2021-01-26T16:55:00Z">
            <w:rPr>
              <w:i/>
              <w:iCs/>
              <w:u w:val="single"/>
              <w:lang w:val="en-US"/>
            </w:rPr>
          </w:rPrChange>
        </w:rPr>
        <w:t xml:space="preserve">Payments for </w:t>
      </w:r>
      <w:del w:id="436" w:author="harrison peck" w:date="2021-01-26T17:06:00Z">
        <w:r w:rsidRPr="004671A9" w:rsidDel="00C00C57">
          <w:rPr>
            <w:b/>
            <w:bCs/>
            <w:lang w:val="en-US"/>
            <w:rPrChange w:id="437" w:author="harrison peck" w:date="2021-01-26T16:55:00Z">
              <w:rPr>
                <w:i/>
                <w:iCs/>
                <w:u w:val="single"/>
                <w:lang w:val="en-US"/>
              </w:rPr>
            </w:rPrChange>
          </w:rPr>
          <w:delText>R</w:delText>
        </w:r>
      </w:del>
      <w:ins w:id="438" w:author="harrison peck" w:date="2021-01-26T17:06:00Z">
        <w:r w:rsidR="00C00C57">
          <w:rPr>
            <w:b/>
            <w:bCs/>
            <w:lang w:val="en-US"/>
          </w:rPr>
          <w:t>r</w:t>
        </w:r>
      </w:ins>
      <w:r w:rsidRPr="004671A9">
        <w:rPr>
          <w:b/>
          <w:bCs/>
          <w:lang w:val="en-US"/>
          <w:rPrChange w:id="439" w:author="harrison peck" w:date="2021-01-26T16:55:00Z">
            <w:rPr>
              <w:i/>
              <w:iCs/>
              <w:u w:val="single"/>
              <w:lang w:val="en-US"/>
            </w:rPr>
          </w:rPrChange>
        </w:rPr>
        <w:t xml:space="preserve">oad </w:t>
      </w:r>
      <w:del w:id="440" w:author="harrison peck" w:date="2021-01-26T17:06:00Z">
        <w:r w:rsidRPr="004671A9" w:rsidDel="00C00C57">
          <w:rPr>
            <w:b/>
            <w:bCs/>
            <w:lang w:val="en-US"/>
            <w:rPrChange w:id="441" w:author="harrison peck" w:date="2021-01-26T16:55:00Z">
              <w:rPr>
                <w:i/>
                <w:iCs/>
                <w:u w:val="single"/>
                <w:lang w:val="en-US"/>
              </w:rPr>
            </w:rPrChange>
          </w:rPr>
          <w:delText>P</w:delText>
        </w:r>
      </w:del>
      <w:ins w:id="442" w:author="harrison peck" w:date="2021-01-26T17:06:00Z">
        <w:r w:rsidR="00C00C57">
          <w:rPr>
            <w:b/>
            <w:bCs/>
            <w:lang w:val="en-US"/>
          </w:rPr>
          <w:t>p</w:t>
        </w:r>
      </w:ins>
      <w:r w:rsidRPr="004671A9">
        <w:rPr>
          <w:b/>
          <w:bCs/>
          <w:lang w:val="en-US"/>
          <w:rPrChange w:id="443" w:author="harrison peck" w:date="2021-01-26T16:55:00Z">
            <w:rPr>
              <w:i/>
              <w:iCs/>
              <w:u w:val="single"/>
              <w:lang w:val="en-US"/>
            </w:rPr>
          </w:rPrChange>
        </w:rPr>
        <w:t>ricing</w:t>
      </w:r>
    </w:p>
    <w:p w14:paraId="110CFAF3" w14:textId="12D655E5" w:rsidR="004E4ED5" w:rsidRPr="00CC664D" w:rsidRDefault="0042462F" w:rsidP="007314F0">
      <w:pPr>
        <w:jc w:val="both"/>
        <w:rPr>
          <w:lang w:val="en-US"/>
        </w:rPr>
      </w:pPr>
      <w:r w:rsidRPr="00CC664D">
        <w:rPr>
          <w:lang w:val="en-US"/>
        </w:rPr>
        <w:t>Although not privately</w:t>
      </w:r>
      <w:del w:id="444" w:author="harrison peck" w:date="2021-01-26T17:06:00Z">
        <w:r w:rsidRPr="00CC664D" w:rsidDel="00C00C57">
          <w:rPr>
            <w:lang w:val="en-US"/>
          </w:rPr>
          <w:delText>-</w:delText>
        </w:r>
      </w:del>
      <w:ins w:id="445" w:author="harrison peck" w:date="2021-01-26T17:06:00Z">
        <w:r w:rsidR="00C00C57">
          <w:rPr>
            <w:lang w:val="en-US"/>
          </w:rPr>
          <w:t xml:space="preserve"> </w:t>
        </w:r>
      </w:ins>
      <w:r w:rsidRPr="00CC664D">
        <w:rPr>
          <w:lang w:val="en-US"/>
        </w:rPr>
        <w:t>owned, there are also vehicle tolling operations such as FasTrak and E</w:t>
      </w:r>
      <w:ins w:id="446" w:author="harrison peck" w:date="2021-01-26T17:06:00Z">
        <w:r w:rsidR="00C00C57">
          <w:rPr>
            <w:lang w:val="en-US"/>
          </w:rPr>
          <w:t>-</w:t>
        </w:r>
      </w:ins>
      <w:r w:rsidRPr="00CC664D">
        <w:rPr>
          <w:lang w:val="en-US"/>
        </w:rPr>
        <w:t>Z</w:t>
      </w:r>
      <w:del w:id="447" w:author="harrison peck" w:date="2021-01-26T17:06:00Z">
        <w:r w:rsidRPr="00CC664D" w:rsidDel="00C00C57">
          <w:rPr>
            <w:lang w:val="en-US"/>
          </w:rPr>
          <w:delText xml:space="preserve"> </w:delText>
        </w:r>
      </w:del>
      <w:r w:rsidRPr="00CC664D">
        <w:rPr>
          <w:lang w:val="en-US"/>
        </w:rPr>
        <w:t xml:space="preserve">Pass </w:t>
      </w:r>
      <w:del w:id="448" w:author="harrison peck" w:date="2021-01-26T17:07:00Z">
        <w:r w:rsidRPr="00CC664D" w:rsidDel="00C00C57">
          <w:rPr>
            <w:lang w:val="en-US"/>
          </w:rPr>
          <w:delText xml:space="preserve">which </w:delText>
        </w:r>
      </w:del>
      <w:ins w:id="449" w:author="harrison peck" w:date="2021-01-26T17:07:00Z">
        <w:r w:rsidR="00C00C57">
          <w:rPr>
            <w:lang w:val="en-US"/>
          </w:rPr>
          <w:t>that</w:t>
        </w:r>
        <w:r w:rsidR="00C00C57" w:rsidRPr="00CC664D">
          <w:rPr>
            <w:lang w:val="en-US"/>
          </w:rPr>
          <w:t xml:space="preserve"> </w:t>
        </w:r>
      </w:ins>
      <w:r w:rsidRPr="00CC664D">
        <w:rPr>
          <w:lang w:val="en-US"/>
        </w:rPr>
        <w:t>must be taken into account as an important element of mobility payment.</w:t>
      </w:r>
      <w:r w:rsidR="00592A9E" w:rsidRPr="00CC664D">
        <w:rPr>
          <w:lang w:val="en-US"/>
        </w:rPr>
        <w:t xml:space="preserve"> </w:t>
      </w:r>
      <w:r w:rsidR="006B4307" w:rsidRPr="00CC664D">
        <w:rPr>
          <w:lang w:val="en-US"/>
        </w:rPr>
        <w:t xml:space="preserve">Existing and future vehicle tolling providers may </w:t>
      </w:r>
      <w:r w:rsidR="00FF154B" w:rsidRPr="00CC664D">
        <w:rPr>
          <w:lang w:val="en-US"/>
        </w:rPr>
        <w:t xml:space="preserve">play a key role </w:t>
      </w:r>
      <w:r w:rsidR="007F57F4" w:rsidRPr="00CC664D">
        <w:rPr>
          <w:lang w:val="en-US"/>
        </w:rPr>
        <w:t xml:space="preserve">in </w:t>
      </w:r>
      <w:r w:rsidR="00302AAC" w:rsidRPr="00CC664D">
        <w:rPr>
          <w:lang w:val="en-US"/>
        </w:rPr>
        <w:t xml:space="preserve">future </w:t>
      </w:r>
      <w:ins w:id="450" w:author="harrison peck" w:date="2021-01-26T17:07:00Z">
        <w:r w:rsidR="00C00C57">
          <w:rPr>
            <w:lang w:val="en-US"/>
          </w:rPr>
          <w:t>s</w:t>
        </w:r>
      </w:ins>
      <w:del w:id="451" w:author="harrison peck" w:date="2021-01-26T17:07:00Z">
        <w:r w:rsidR="007F57F4" w:rsidRPr="00CC664D" w:rsidDel="00C00C57">
          <w:rPr>
            <w:lang w:val="en-US"/>
          </w:rPr>
          <w:delText>S</w:delText>
        </w:r>
      </w:del>
      <w:r w:rsidR="007F57F4" w:rsidRPr="00CC664D">
        <w:rPr>
          <w:lang w:val="en-US"/>
        </w:rPr>
        <w:t>tate incentives to encourage clean transportation</w:t>
      </w:r>
      <w:r w:rsidR="00302AAC" w:rsidRPr="00CC664D">
        <w:rPr>
          <w:lang w:val="en-US"/>
        </w:rPr>
        <w:t>.</w:t>
      </w:r>
    </w:p>
    <w:p w14:paraId="39EE9DA2" w14:textId="59BBDC9D" w:rsidR="009A1F36" w:rsidRPr="00CC664D" w:rsidRDefault="009A1F36" w:rsidP="009A1F36">
      <w:pPr>
        <w:pStyle w:val="Heading2"/>
        <w:numPr>
          <w:ilvl w:val="1"/>
          <w:numId w:val="9"/>
        </w:numPr>
        <w:jc w:val="both"/>
        <w:rPr>
          <w:lang w:val="en-US"/>
        </w:rPr>
      </w:pPr>
      <w:r w:rsidRPr="00CC664D">
        <w:rPr>
          <w:lang w:val="en-US"/>
        </w:rPr>
        <w:t xml:space="preserve"> </w:t>
      </w:r>
      <w:bookmarkStart w:id="452" w:name="_Toc62637643"/>
      <w:r w:rsidR="000D5A3E" w:rsidRPr="00CC664D">
        <w:rPr>
          <w:lang w:val="en-US"/>
        </w:rPr>
        <w:t>Framework for p</w:t>
      </w:r>
      <w:r w:rsidR="001A5BFC" w:rsidRPr="00CC664D">
        <w:rPr>
          <w:lang w:val="en-US"/>
        </w:rPr>
        <w:t>otential solutions</w:t>
      </w:r>
      <w:bookmarkEnd w:id="452"/>
    </w:p>
    <w:p w14:paraId="695AB4CC" w14:textId="560C7579" w:rsidR="00DA4DA6" w:rsidRPr="00CC664D" w:rsidRDefault="004445A1" w:rsidP="006F0FE0">
      <w:pPr>
        <w:jc w:val="both"/>
        <w:rPr>
          <w:lang w:val="en-US"/>
        </w:rPr>
      </w:pPr>
      <w:r w:rsidRPr="00CC664D">
        <w:rPr>
          <w:lang w:val="en-US"/>
        </w:rPr>
        <w:t xml:space="preserve">To deliver the desired capabilities described, Cal-ITP and CARB envision </w:t>
      </w:r>
      <w:r w:rsidR="00F77E9D" w:rsidRPr="00CC664D">
        <w:rPr>
          <w:lang w:val="en-US"/>
        </w:rPr>
        <w:t xml:space="preserve">a range of possible scenarios </w:t>
      </w:r>
      <w:r w:rsidR="00176C38" w:rsidRPr="00CC664D">
        <w:rPr>
          <w:lang w:val="en-US"/>
        </w:rPr>
        <w:t>to</w:t>
      </w:r>
      <w:r w:rsidR="00F77E9D" w:rsidRPr="00CC664D">
        <w:rPr>
          <w:lang w:val="en-US"/>
        </w:rPr>
        <w:t xml:space="preserve"> realiz</w:t>
      </w:r>
      <w:r w:rsidR="00176C38" w:rsidRPr="00CC664D">
        <w:rPr>
          <w:lang w:val="en-US"/>
        </w:rPr>
        <w:t>e</w:t>
      </w:r>
      <w:r w:rsidR="00F77E9D" w:rsidRPr="00CC664D">
        <w:rPr>
          <w:lang w:val="en-US"/>
        </w:rPr>
        <w:t xml:space="preserve"> the implementation of a system to measure </w:t>
      </w:r>
      <w:r w:rsidR="00DF3B61" w:rsidRPr="00CC664D">
        <w:rPr>
          <w:lang w:val="en-US"/>
        </w:rPr>
        <w:t>first</w:t>
      </w:r>
      <w:del w:id="453" w:author="harrison peck" w:date="2021-01-26T17:18:00Z">
        <w:r w:rsidR="00DF3B61" w:rsidRPr="00CC664D" w:rsidDel="00E06509">
          <w:rPr>
            <w:lang w:val="en-US"/>
          </w:rPr>
          <w:delText>-mile</w:delText>
        </w:r>
      </w:del>
      <w:r w:rsidR="00DF3B61" w:rsidRPr="00CC664D">
        <w:rPr>
          <w:lang w:val="en-US"/>
        </w:rPr>
        <w:t>/last-mile linked trips and provide associated multi</w:t>
      </w:r>
      <w:del w:id="454" w:author="harrison peck" w:date="2021-01-27T12:11:00Z">
        <w:r w:rsidR="00DF3B61" w:rsidRPr="00CC664D" w:rsidDel="00AD41FB">
          <w:rPr>
            <w:lang w:val="en-US"/>
          </w:rPr>
          <w:delText>-</w:delText>
        </w:r>
      </w:del>
      <w:r w:rsidR="00DF3B61" w:rsidRPr="00CC664D">
        <w:rPr>
          <w:lang w:val="en-US"/>
        </w:rPr>
        <w:t>modal services</w:t>
      </w:r>
      <w:r w:rsidR="00A830DB" w:rsidRPr="00CC664D">
        <w:rPr>
          <w:lang w:val="en-US"/>
        </w:rPr>
        <w:t xml:space="preserve">. </w:t>
      </w:r>
      <w:r w:rsidR="00176C38" w:rsidRPr="00CC664D">
        <w:rPr>
          <w:lang w:val="en-US"/>
        </w:rPr>
        <w:t>P</w:t>
      </w:r>
      <w:r w:rsidR="00BB651C" w:rsidRPr="00CC664D">
        <w:rPr>
          <w:lang w:val="en-US"/>
        </w:rPr>
        <w:t xml:space="preserve">otential solutions for facilitating and measuring linked trips could be </w:t>
      </w:r>
      <w:r w:rsidR="002821DB" w:rsidRPr="00CC664D">
        <w:rPr>
          <w:lang w:val="en-US"/>
        </w:rPr>
        <w:t xml:space="preserve">developed as (a) </w:t>
      </w:r>
      <w:r w:rsidR="009B4A23" w:rsidRPr="00CC664D">
        <w:rPr>
          <w:lang w:val="en-US"/>
        </w:rPr>
        <w:t xml:space="preserve">a </w:t>
      </w:r>
      <w:r w:rsidR="00753C12" w:rsidRPr="00CC664D">
        <w:rPr>
          <w:lang w:val="en-US"/>
        </w:rPr>
        <w:t xml:space="preserve">set of data specifications </w:t>
      </w:r>
      <w:r w:rsidR="00810E0B" w:rsidRPr="00CC664D">
        <w:rPr>
          <w:lang w:val="en-US"/>
        </w:rPr>
        <w:t xml:space="preserve">and </w:t>
      </w:r>
      <w:r w:rsidR="00CD1D76" w:rsidRPr="00CC664D">
        <w:rPr>
          <w:lang w:val="en-US"/>
        </w:rPr>
        <w:t xml:space="preserve">a </w:t>
      </w:r>
      <w:r w:rsidR="00810E0B" w:rsidRPr="00CC664D">
        <w:rPr>
          <w:lang w:val="en-US"/>
        </w:rPr>
        <w:t>reporting s</w:t>
      </w:r>
      <w:r w:rsidR="00CD1D76" w:rsidRPr="00CC664D">
        <w:rPr>
          <w:lang w:val="en-US"/>
        </w:rPr>
        <w:t>ystem</w:t>
      </w:r>
      <w:r w:rsidR="00810E0B" w:rsidRPr="00CC664D">
        <w:rPr>
          <w:lang w:val="en-US"/>
        </w:rPr>
        <w:t xml:space="preserve"> </w:t>
      </w:r>
      <w:r w:rsidR="001658E8" w:rsidRPr="00CC664D">
        <w:rPr>
          <w:lang w:val="en-US"/>
        </w:rPr>
        <w:t>used solely for a</w:t>
      </w:r>
      <w:r w:rsidR="005E2D0A" w:rsidRPr="00CC664D">
        <w:rPr>
          <w:lang w:val="en-US"/>
        </w:rPr>
        <w:t xml:space="preserve"> </w:t>
      </w:r>
      <w:r w:rsidR="00E21053" w:rsidRPr="00CC664D">
        <w:rPr>
          <w:lang w:val="en-US"/>
        </w:rPr>
        <w:t xml:space="preserve">determination </w:t>
      </w:r>
      <w:r w:rsidR="00B35227" w:rsidRPr="00CC664D">
        <w:rPr>
          <w:lang w:val="en-US"/>
        </w:rPr>
        <w:t>of linked trips on the back end</w:t>
      </w:r>
      <w:r w:rsidR="006F0FE0" w:rsidRPr="00CC664D">
        <w:rPr>
          <w:lang w:val="en-US"/>
        </w:rPr>
        <w:t>,</w:t>
      </w:r>
      <w:r w:rsidR="007C7007" w:rsidRPr="00CC664D">
        <w:rPr>
          <w:lang w:val="en-US"/>
        </w:rPr>
        <w:t xml:space="preserve"> (b) </w:t>
      </w:r>
      <w:r w:rsidR="001658E8" w:rsidRPr="00CC664D">
        <w:rPr>
          <w:lang w:val="en-US"/>
        </w:rPr>
        <w:t xml:space="preserve">a set of data specifications and </w:t>
      </w:r>
      <w:r w:rsidR="00CD1D76" w:rsidRPr="00CC664D">
        <w:rPr>
          <w:lang w:val="en-US"/>
        </w:rPr>
        <w:t xml:space="preserve">a </w:t>
      </w:r>
      <w:r w:rsidR="001658E8" w:rsidRPr="00CC664D">
        <w:rPr>
          <w:lang w:val="en-US"/>
        </w:rPr>
        <w:t xml:space="preserve">reporting </w:t>
      </w:r>
      <w:r w:rsidR="00CD1D76" w:rsidRPr="00CC664D">
        <w:rPr>
          <w:lang w:val="en-US"/>
        </w:rPr>
        <w:t>system</w:t>
      </w:r>
      <w:r w:rsidR="001658E8" w:rsidRPr="00CC664D">
        <w:rPr>
          <w:lang w:val="en-US"/>
        </w:rPr>
        <w:t xml:space="preserve"> </w:t>
      </w:r>
      <w:r w:rsidR="0086595D" w:rsidRPr="00CC664D">
        <w:rPr>
          <w:lang w:val="en-US"/>
        </w:rPr>
        <w:t xml:space="preserve">used for a broader set of </w:t>
      </w:r>
      <w:r w:rsidR="00CD1D76" w:rsidRPr="00CC664D">
        <w:rPr>
          <w:lang w:val="en-US"/>
        </w:rPr>
        <w:t>transportation planning purposes</w:t>
      </w:r>
      <w:r w:rsidR="006F0FE0" w:rsidRPr="00CC664D">
        <w:rPr>
          <w:lang w:val="en-US"/>
        </w:rPr>
        <w:t xml:space="preserve">, or (c) a </w:t>
      </w:r>
      <w:r w:rsidR="00FF2100" w:rsidRPr="00CC664D">
        <w:rPr>
          <w:lang w:val="en-US"/>
        </w:rPr>
        <w:t xml:space="preserve">government </w:t>
      </w:r>
      <w:r w:rsidR="002A1DA0" w:rsidRPr="00CC664D">
        <w:rPr>
          <w:lang w:val="en-US"/>
        </w:rPr>
        <w:t>“</w:t>
      </w:r>
      <w:r w:rsidR="00B71F23" w:rsidRPr="00CC664D">
        <w:rPr>
          <w:lang w:val="en-US"/>
        </w:rPr>
        <w:t xml:space="preserve">mobility </w:t>
      </w:r>
      <w:r w:rsidR="00FF2100" w:rsidRPr="00CC664D">
        <w:rPr>
          <w:lang w:val="en-US"/>
        </w:rPr>
        <w:t>account</w:t>
      </w:r>
      <w:r w:rsidR="002A1DA0" w:rsidRPr="00CC664D">
        <w:rPr>
          <w:lang w:val="en-US"/>
        </w:rPr>
        <w:t>”</w:t>
      </w:r>
      <w:r w:rsidR="00FF2100" w:rsidRPr="00CC664D">
        <w:rPr>
          <w:lang w:val="en-US"/>
        </w:rPr>
        <w:t xml:space="preserve"> through which users access multi</w:t>
      </w:r>
      <w:del w:id="455" w:author="harrison peck" w:date="2021-01-27T10:31:00Z">
        <w:r w:rsidR="00FF2100" w:rsidRPr="00CC664D" w:rsidDel="00B033A3">
          <w:rPr>
            <w:lang w:val="en-US"/>
          </w:rPr>
          <w:delText>-</w:delText>
        </w:r>
      </w:del>
      <w:r w:rsidR="00FF2100" w:rsidRPr="00CC664D">
        <w:rPr>
          <w:lang w:val="en-US"/>
        </w:rPr>
        <w:t>modal</w:t>
      </w:r>
      <w:r w:rsidR="00B71F23" w:rsidRPr="00CC664D">
        <w:rPr>
          <w:lang w:val="en-US"/>
        </w:rPr>
        <w:t xml:space="preserve"> options, including</w:t>
      </w:r>
      <w:r w:rsidR="00FF2100" w:rsidRPr="00CC664D">
        <w:rPr>
          <w:lang w:val="en-US"/>
        </w:rPr>
        <w:t xml:space="preserve"> transit</w:t>
      </w:r>
      <w:r w:rsidR="00A9671D" w:rsidRPr="00CC664D">
        <w:rPr>
          <w:lang w:val="en-US"/>
        </w:rPr>
        <w:t>.</w:t>
      </w:r>
      <w:r w:rsidR="00385C29" w:rsidRPr="00CC664D">
        <w:rPr>
          <w:lang w:val="en-US"/>
        </w:rPr>
        <w:t xml:space="preserve"> </w:t>
      </w:r>
    </w:p>
    <w:p w14:paraId="48138D46" w14:textId="311F9BCF" w:rsidR="00F930B9" w:rsidRPr="00CC664D" w:rsidRDefault="00F930B9" w:rsidP="006F0FE0">
      <w:pPr>
        <w:jc w:val="both"/>
        <w:rPr>
          <w:highlight w:val="yellow"/>
          <w:lang w:val="en-US"/>
        </w:rPr>
      </w:pPr>
    </w:p>
    <w:p w14:paraId="5CA9CA53" w14:textId="3E7F9D16" w:rsidR="00273424" w:rsidRPr="00CC664D" w:rsidRDefault="00E165AA" w:rsidP="006F0FE0">
      <w:pPr>
        <w:jc w:val="both"/>
        <w:rPr>
          <w:lang w:val="en-US"/>
        </w:rPr>
      </w:pPr>
      <w:r w:rsidRPr="00CC664D">
        <w:rPr>
          <w:lang w:val="en-US"/>
        </w:rPr>
        <w:t>For</w:t>
      </w:r>
      <w:r w:rsidR="00F930B9" w:rsidRPr="00CC664D">
        <w:rPr>
          <w:lang w:val="en-US"/>
        </w:rPr>
        <w:t xml:space="preserve"> option (a), </w:t>
      </w:r>
      <w:r w:rsidR="00C22E8C" w:rsidRPr="00CC664D">
        <w:rPr>
          <w:lang w:val="en-US"/>
        </w:rPr>
        <w:t xml:space="preserve">the </w:t>
      </w:r>
      <w:del w:id="456" w:author="harrison peck" w:date="2021-01-27T10:31:00Z">
        <w:r w:rsidR="00C22E8C" w:rsidRPr="00CC664D" w:rsidDel="00B033A3">
          <w:rPr>
            <w:lang w:val="en-US"/>
          </w:rPr>
          <w:delText xml:space="preserve">State </w:delText>
        </w:r>
      </w:del>
      <w:ins w:id="457" w:author="harrison peck" w:date="2021-01-27T10:31:00Z">
        <w:r w:rsidR="00B033A3">
          <w:rPr>
            <w:lang w:val="en-US"/>
          </w:rPr>
          <w:t>s</w:t>
        </w:r>
        <w:r w:rsidR="00B033A3" w:rsidRPr="00CC664D">
          <w:rPr>
            <w:lang w:val="en-US"/>
          </w:rPr>
          <w:t xml:space="preserve">tate </w:t>
        </w:r>
      </w:ins>
      <w:r w:rsidR="00C22E8C" w:rsidRPr="00CC664D">
        <w:rPr>
          <w:lang w:val="en-US"/>
        </w:rPr>
        <w:t xml:space="preserve">would determine the </w:t>
      </w:r>
      <w:r w:rsidR="00054A3F" w:rsidRPr="00CC664D">
        <w:rPr>
          <w:lang w:val="en-US"/>
        </w:rPr>
        <w:t xml:space="preserve">data specifications </w:t>
      </w:r>
      <w:r w:rsidR="009E7FBC" w:rsidRPr="00CC664D">
        <w:rPr>
          <w:lang w:val="en-US"/>
        </w:rPr>
        <w:t xml:space="preserve">and reporting standards by which </w:t>
      </w:r>
      <w:del w:id="458" w:author="harrison peck" w:date="2021-01-27T10:32:00Z">
        <w:r w:rsidR="009E7FBC" w:rsidRPr="00CC664D" w:rsidDel="00B033A3">
          <w:rPr>
            <w:lang w:val="en-US"/>
          </w:rPr>
          <w:delText xml:space="preserve">mobility </w:delText>
        </w:r>
      </w:del>
      <w:ins w:id="459" w:author="harrison peck" w:date="2021-01-27T10:32:00Z">
        <w:r w:rsidR="00B033A3">
          <w:rPr>
            <w:lang w:val="en-US"/>
          </w:rPr>
          <w:t>transportation</w:t>
        </w:r>
        <w:r w:rsidR="00B033A3" w:rsidRPr="00CC664D">
          <w:rPr>
            <w:lang w:val="en-US"/>
          </w:rPr>
          <w:t xml:space="preserve"> </w:t>
        </w:r>
      </w:ins>
      <w:r w:rsidR="009E7FBC" w:rsidRPr="00CC664D">
        <w:rPr>
          <w:lang w:val="en-US"/>
        </w:rPr>
        <w:t xml:space="preserve">providers would </w:t>
      </w:r>
      <w:r w:rsidR="00F61DAB" w:rsidRPr="00CC664D">
        <w:rPr>
          <w:lang w:val="en-US"/>
        </w:rPr>
        <w:t xml:space="preserve">provide </w:t>
      </w:r>
      <w:r w:rsidR="006E3BE9" w:rsidRPr="00CC664D">
        <w:rPr>
          <w:lang w:val="en-US"/>
        </w:rPr>
        <w:t xml:space="preserve">information to </w:t>
      </w:r>
      <w:r w:rsidR="00F1475E" w:rsidRPr="00CC664D">
        <w:rPr>
          <w:lang w:val="en-US"/>
        </w:rPr>
        <w:t>CARB and/or other governmental regulator</w:t>
      </w:r>
      <w:r w:rsidR="001233E5" w:rsidRPr="00CC664D">
        <w:rPr>
          <w:lang w:val="en-US"/>
        </w:rPr>
        <w:t>y agencies</w:t>
      </w:r>
      <w:r w:rsidR="00CB7461" w:rsidRPr="00CC664D">
        <w:rPr>
          <w:lang w:val="en-US"/>
        </w:rPr>
        <w:t xml:space="preserve"> to </w:t>
      </w:r>
      <w:r w:rsidR="00222FC1" w:rsidRPr="00CC664D">
        <w:rPr>
          <w:lang w:val="en-US"/>
        </w:rPr>
        <w:t>determine that a</w:t>
      </w:r>
      <w:r w:rsidR="00CB7461" w:rsidRPr="00CC664D">
        <w:rPr>
          <w:lang w:val="en-US"/>
        </w:rPr>
        <w:t xml:space="preserve"> linked trip</w:t>
      </w:r>
      <w:r w:rsidR="00222FC1" w:rsidRPr="00CC664D">
        <w:rPr>
          <w:lang w:val="en-US"/>
        </w:rPr>
        <w:t xml:space="preserve"> </w:t>
      </w:r>
      <w:r w:rsidR="003B358B" w:rsidRPr="00CC664D">
        <w:rPr>
          <w:lang w:val="en-US"/>
        </w:rPr>
        <w:t>occurred</w:t>
      </w:r>
      <w:r w:rsidR="00CB7461" w:rsidRPr="00CC664D">
        <w:rPr>
          <w:lang w:val="en-US"/>
        </w:rPr>
        <w:t xml:space="preserve">. </w:t>
      </w:r>
      <w:r w:rsidR="00633BE0" w:rsidRPr="00CC664D">
        <w:rPr>
          <w:lang w:val="en-US"/>
        </w:rPr>
        <w:t xml:space="preserve">To the greatest extent possible, the data would be anonymized and </w:t>
      </w:r>
      <w:r w:rsidR="003B358B" w:rsidRPr="00CC664D">
        <w:rPr>
          <w:lang w:val="en-US"/>
        </w:rPr>
        <w:t>fit for that purpose only.</w:t>
      </w:r>
      <w:r w:rsidR="001A4BD8" w:rsidRPr="00CC664D">
        <w:rPr>
          <w:lang w:val="en-US"/>
        </w:rPr>
        <w:t xml:space="preserve"> </w:t>
      </w:r>
    </w:p>
    <w:p w14:paraId="1548342D" w14:textId="77777777" w:rsidR="00F930B9" w:rsidRPr="00CC664D" w:rsidRDefault="00F930B9" w:rsidP="006F0FE0">
      <w:pPr>
        <w:jc w:val="both"/>
        <w:rPr>
          <w:lang w:val="en-US"/>
        </w:rPr>
      </w:pPr>
    </w:p>
    <w:p w14:paraId="30C9FEF8" w14:textId="3906DF3E" w:rsidR="00E165AA" w:rsidRPr="00CC664D" w:rsidRDefault="00385C29" w:rsidP="006F0FE0">
      <w:pPr>
        <w:jc w:val="both"/>
        <w:rPr>
          <w:lang w:val="en-US"/>
        </w:rPr>
      </w:pPr>
      <w:r w:rsidRPr="00CC664D">
        <w:rPr>
          <w:lang w:val="en-US"/>
        </w:rPr>
        <w:t xml:space="preserve">For option </w:t>
      </w:r>
      <w:r w:rsidR="004A6B8C" w:rsidRPr="00CC664D">
        <w:rPr>
          <w:lang w:val="en-US"/>
        </w:rPr>
        <w:t xml:space="preserve">(b), </w:t>
      </w:r>
      <w:r w:rsidR="00FB082A" w:rsidRPr="00CC664D">
        <w:rPr>
          <w:lang w:val="en-US"/>
        </w:rPr>
        <w:t xml:space="preserve">the </w:t>
      </w:r>
      <w:ins w:id="460" w:author="harrison peck" w:date="2021-01-27T10:32:00Z">
        <w:r w:rsidR="00B033A3">
          <w:rPr>
            <w:lang w:val="en-US"/>
          </w:rPr>
          <w:t>s</w:t>
        </w:r>
      </w:ins>
      <w:del w:id="461" w:author="harrison peck" w:date="2021-01-27T10:32:00Z">
        <w:r w:rsidR="00FB082A" w:rsidRPr="00CC664D" w:rsidDel="00B033A3">
          <w:rPr>
            <w:lang w:val="en-US"/>
          </w:rPr>
          <w:delText>S</w:delText>
        </w:r>
      </w:del>
      <w:r w:rsidR="00FB082A" w:rsidRPr="00CC664D">
        <w:rPr>
          <w:lang w:val="en-US"/>
        </w:rPr>
        <w:t xml:space="preserve">tate would </w:t>
      </w:r>
      <w:r w:rsidR="003026AF" w:rsidRPr="00CC664D">
        <w:rPr>
          <w:lang w:val="en-US"/>
        </w:rPr>
        <w:t>similarly determine the data</w:t>
      </w:r>
      <w:r w:rsidR="000F27CD" w:rsidRPr="00CC664D">
        <w:rPr>
          <w:lang w:val="en-US"/>
        </w:rPr>
        <w:t xml:space="preserve"> specifications and reporting standards for mobility providers</w:t>
      </w:r>
      <w:del w:id="462" w:author="harrison peck" w:date="2021-01-27T10:32:00Z">
        <w:r w:rsidR="000F27CD" w:rsidRPr="00CC664D" w:rsidDel="00B033A3">
          <w:rPr>
            <w:lang w:val="en-US"/>
          </w:rPr>
          <w:delText>,</w:delText>
        </w:r>
      </w:del>
      <w:r w:rsidR="000F27CD" w:rsidRPr="00CC664D">
        <w:rPr>
          <w:lang w:val="en-US"/>
        </w:rPr>
        <w:t xml:space="preserve"> but for broader transportation planning purposes beyond the </w:t>
      </w:r>
      <w:r w:rsidR="00275954" w:rsidRPr="00CC664D">
        <w:rPr>
          <w:lang w:val="en-US"/>
        </w:rPr>
        <w:t>determination of linked trips</w:t>
      </w:r>
      <w:r w:rsidR="008E33F9" w:rsidRPr="00CC664D">
        <w:rPr>
          <w:lang w:val="en-US"/>
        </w:rPr>
        <w:t xml:space="preserve">. </w:t>
      </w:r>
      <w:r w:rsidR="00F66F59" w:rsidRPr="00CC664D">
        <w:rPr>
          <w:lang w:val="en-US"/>
        </w:rPr>
        <w:t xml:space="preserve">Under this solution, </w:t>
      </w:r>
      <w:del w:id="463" w:author="harrison peck" w:date="2021-01-27T10:32:00Z">
        <w:r w:rsidR="00236431" w:rsidRPr="00CC664D" w:rsidDel="00B033A3">
          <w:rPr>
            <w:lang w:val="en-US"/>
          </w:rPr>
          <w:delText xml:space="preserve">mobility </w:delText>
        </w:r>
      </w:del>
      <w:ins w:id="464" w:author="harrison peck" w:date="2021-01-27T10:32:00Z">
        <w:r w:rsidR="00B033A3">
          <w:rPr>
            <w:lang w:val="en-US"/>
          </w:rPr>
          <w:t>transportation</w:t>
        </w:r>
        <w:r w:rsidR="00B033A3" w:rsidRPr="00CC664D">
          <w:rPr>
            <w:lang w:val="en-US"/>
          </w:rPr>
          <w:t xml:space="preserve"> </w:t>
        </w:r>
      </w:ins>
      <w:r w:rsidR="00236431" w:rsidRPr="00CC664D">
        <w:rPr>
          <w:lang w:val="en-US"/>
        </w:rPr>
        <w:t xml:space="preserve">providers would report </w:t>
      </w:r>
      <w:r w:rsidR="00C03F0A" w:rsidRPr="00CC664D">
        <w:rPr>
          <w:lang w:val="en-US"/>
        </w:rPr>
        <w:t xml:space="preserve">more </w:t>
      </w:r>
      <w:r w:rsidR="00386857" w:rsidRPr="00CC664D">
        <w:rPr>
          <w:lang w:val="en-US"/>
        </w:rPr>
        <w:t xml:space="preserve">comprehensive trip </w:t>
      </w:r>
      <w:r w:rsidR="00236431" w:rsidRPr="00CC664D">
        <w:rPr>
          <w:lang w:val="en-US"/>
        </w:rPr>
        <w:t>data to CARB and/or other governmental regulatory agencies</w:t>
      </w:r>
      <w:r w:rsidR="002D7D0A" w:rsidRPr="00CC664D">
        <w:rPr>
          <w:lang w:val="en-US"/>
        </w:rPr>
        <w:t xml:space="preserve">, such that </w:t>
      </w:r>
      <w:r w:rsidR="00247D00" w:rsidRPr="00CC664D">
        <w:rPr>
          <w:lang w:val="en-US"/>
        </w:rPr>
        <w:t xml:space="preserve">the </w:t>
      </w:r>
      <w:ins w:id="465" w:author="harrison peck" w:date="2021-01-27T10:32:00Z">
        <w:r w:rsidR="00B033A3">
          <w:rPr>
            <w:lang w:val="en-US"/>
          </w:rPr>
          <w:t>s</w:t>
        </w:r>
      </w:ins>
      <w:del w:id="466" w:author="harrison peck" w:date="2021-01-27T10:32:00Z">
        <w:r w:rsidR="00870C39" w:rsidRPr="00CC664D" w:rsidDel="00B033A3">
          <w:rPr>
            <w:lang w:val="en-US"/>
          </w:rPr>
          <w:delText>S</w:delText>
        </w:r>
      </w:del>
      <w:r w:rsidR="00870C39" w:rsidRPr="00CC664D">
        <w:rPr>
          <w:lang w:val="en-US"/>
        </w:rPr>
        <w:t>tate could</w:t>
      </w:r>
      <w:r w:rsidR="00C23926" w:rsidRPr="00CC664D">
        <w:rPr>
          <w:lang w:val="en-US"/>
        </w:rPr>
        <w:t xml:space="preserve"> </w:t>
      </w:r>
      <w:r w:rsidR="00775DCC" w:rsidRPr="00CC664D">
        <w:rPr>
          <w:lang w:val="en-US"/>
        </w:rPr>
        <w:t xml:space="preserve">leverage these new data streams to craft </w:t>
      </w:r>
      <w:r w:rsidR="009D3DF3" w:rsidRPr="00CC664D">
        <w:rPr>
          <w:lang w:val="en-US"/>
        </w:rPr>
        <w:t xml:space="preserve">and refine new </w:t>
      </w:r>
      <w:r w:rsidR="00EB1BC0" w:rsidRPr="00CC664D">
        <w:rPr>
          <w:lang w:val="en-US"/>
        </w:rPr>
        <w:t>clean transportation programs and incentives.</w:t>
      </w:r>
      <w:r w:rsidR="00B7348A" w:rsidRPr="00CC664D">
        <w:rPr>
          <w:lang w:val="en-US"/>
        </w:rPr>
        <w:t xml:space="preserve"> </w:t>
      </w:r>
    </w:p>
    <w:p w14:paraId="1ED65D12" w14:textId="49D07FF7" w:rsidR="009E61CE" w:rsidRPr="00CC664D" w:rsidRDefault="009E61CE" w:rsidP="005B6989">
      <w:pPr>
        <w:rPr>
          <w:lang w:val="en-US"/>
        </w:rPr>
      </w:pPr>
    </w:p>
    <w:p w14:paraId="56B100F9" w14:textId="19A36AE7" w:rsidR="005C4ADA" w:rsidRPr="00CC664D" w:rsidRDefault="008C165B" w:rsidP="006F38AA">
      <w:pPr>
        <w:jc w:val="both"/>
        <w:rPr>
          <w:lang w:val="en-US"/>
        </w:rPr>
      </w:pPr>
      <w:r w:rsidRPr="00CC664D">
        <w:rPr>
          <w:lang w:val="en-US"/>
        </w:rPr>
        <w:t>For</w:t>
      </w:r>
      <w:r w:rsidR="00FF2100" w:rsidRPr="00CC664D">
        <w:rPr>
          <w:lang w:val="en-US"/>
        </w:rPr>
        <w:t xml:space="preserve"> option </w:t>
      </w:r>
      <w:r w:rsidR="00E068B4" w:rsidRPr="00CC664D">
        <w:rPr>
          <w:lang w:val="en-US"/>
        </w:rPr>
        <w:t xml:space="preserve">(c), the </w:t>
      </w:r>
      <w:ins w:id="467" w:author="harrison peck" w:date="2021-01-27T10:33:00Z">
        <w:r w:rsidR="00B033A3">
          <w:rPr>
            <w:lang w:val="en-US"/>
          </w:rPr>
          <w:t>s</w:t>
        </w:r>
      </w:ins>
      <w:del w:id="468" w:author="harrison peck" w:date="2021-01-27T10:33:00Z">
        <w:r w:rsidR="00DA3253" w:rsidRPr="00CC664D" w:rsidDel="00B033A3">
          <w:rPr>
            <w:lang w:val="en-US"/>
          </w:rPr>
          <w:delText>S</w:delText>
        </w:r>
      </w:del>
      <w:r w:rsidR="00DA3253" w:rsidRPr="00CC664D">
        <w:rPr>
          <w:lang w:val="en-US"/>
        </w:rPr>
        <w:t xml:space="preserve">tate would </w:t>
      </w:r>
      <w:r w:rsidR="00AB6B5A" w:rsidRPr="00CC664D">
        <w:rPr>
          <w:lang w:val="en-US"/>
        </w:rPr>
        <w:t xml:space="preserve">create </w:t>
      </w:r>
      <w:r w:rsidR="009F364F" w:rsidRPr="00CC664D">
        <w:rPr>
          <w:lang w:val="en-US"/>
        </w:rPr>
        <w:t xml:space="preserve">customer-facing </w:t>
      </w:r>
      <w:r w:rsidR="00266751" w:rsidRPr="00CC664D">
        <w:rPr>
          <w:lang w:val="en-US"/>
        </w:rPr>
        <w:t>“mobility accounts</w:t>
      </w:r>
      <w:ins w:id="469" w:author="harrison peck" w:date="2021-01-27T10:33:00Z">
        <w:r w:rsidR="00B033A3">
          <w:rPr>
            <w:lang w:val="en-US"/>
          </w:rPr>
          <w:t>,</w:t>
        </w:r>
      </w:ins>
      <w:r w:rsidR="00266751" w:rsidRPr="00CC664D">
        <w:rPr>
          <w:lang w:val="en-US"/>
        </w:rPr>
        <w:t xml:space="preserve">” </w:t>
      </w:r>
      <w:r w:rsidR="001300D7" w:rsidRPr="00CC664D">
        <w:rPr>
          <w:lang w:val="en-US"/>
        </w:rPr>
        <w:t xml:space="preserve">which </w:t>
      </w:r>
      <w:r w:rsidR="00E068B4" w:rsidRPr="00CC664D">
        <w:rPr>
          <w:lang w:val="en-US"/>
        </w:rPr>
        <w:t xml:space="preserve">would be accepted </w:t>
      </w:r>
      <w:r w:rsidR="006F38AA" w:rsidRPr="00CC664D">
        <w:rPr>
          <w:lang w:val="en-US"/>
        </w:rPr>
        <w:t>by</w:t>
      </w:r>
      <w:r w:rsidR="002D4E43" w:rsidRPr="00CC664D">
        <w:rPr>
          <w:lang w:val="en-US"/>
        </w:rPr>
        <w:t xml:space="preserve"> and integrated with</w:t>
      </w:r>
      <w:r w:rsidR="006F38AA" w:rsidRPr="00CC664D">
        <w:rPr>
          <w:lang w:val="en-US"/>
        </w:rPr>
        <w:t xml:space="preserve"> various </w:t>
      </w:r>
      <w:del w:id="470" w:author="harrison peck" w:date="2021-01-27T10:33:00Z">
        <w:r w:rsidR="006F38AA" w:rsidRPr="00CC664D" w:rsidDel="00B033A3">
          <w:rPr>
            <w:lang w:val="en-US"/>
          </w:rPr>
          <w:delText xml:space="preserve">mobility </w:delText>
        </w:r>
      </w:del>
      <w:ins w:id="471" w:author="harrison peck" w:date="2021-01-27T10:33:00Z">
        <w:r w:rsidR="00B033A3">
          <w:rPr>
            <w:lang w:val="en-US"/>
          </w:rPr>
          <w:t>transportation</w:t>
        </w:r>
        <w:r w:rsidR="00B033A3" w:rsidRPr="00CC664D">
          <w:rPr>
            <w:lang w:val="en-US"/>
          </w:rPr>
          <w:t xml:space="preserve"> </w:t>
        </w:r>
      </w:ins>
      <w:r w:rsidR="006F38AA" w:rsidRPr="00CC664D">
        <w:rPr>
          <w:lang w:val="en-US"/>
        </w:rPr>
        <w:t>providers.</w:t>
      </w:r>
      <w:r w:rsidR="0060138A" w:rsidRPr="00CC664D">
        <w:rPr>
          <w:lang w:val="en-US"/>
        </w:rPr>
        <w:t xml:space="preserve"> This would require that transit </w:t>
      </w:r>
      <w:del w:id="472" w:author="harrison peck" w:date="2021-01-27T10:33:00Z">
        <w:r w:rsidR="0060138A" w:rsidRPr="00CC664D" w:rsidDel="00B033A3">
          <w:rPr>
            <w:lang w:val="en-US"/>
          </w:rPr>
          <w:delText>agencies</w:delText>
        </w:r>
      </w:del>
      <w:ins w:id="473" w:author="harrison peck" w:date="2021-01-27T10:33:00Z">
        <w:r w:rsidR="00B033A3">
          <w:rPr>
            <w:lang w:val="en-US"/>
          </w:rPr>
          <w:t>providers</w:t>
        </w:r>
      </w:ins>
      <w:r w:rsidR="0060138A" w:rsidRPr="00CC664D">
        <w:rPr>
          <w:lang w:val="en-US"/>
        </w:rPr>
        <w:t xml:space="preserve">, TNCs, and </w:t>
      </w:r>
      <w:ins w:id="474" w:author="harrison peck" w:date="2021-01-27T10:33:00Z">
        <w:r w:rsidR="00B033A3">
          <w:rPr>
            <w:lang w:val="en-US"/>
          </w:rPr>
          <w:t xml:space="preserve">other </w:t>
        </w:r>
      </w:ins>
      <w:r w:rsidR="0060138A" w:rsidRPr="00CC664D">
        <w:rPr>
          <w:lang w:val="en-US"/>
        </w:rPr>
        <w:t xml:space="preserve">mobility </w:t>
      </w:r>
      <w:del w:id="475" w:author="harrison peck" w:date="2021-01-27T10:33:00Z">
        <w:r w:rsidR="0060138A" w:rsidRPr="00CC664D" w:rsidDel="00B033A3">
          <w:rPr>
            <w:lang w:val="en-US"/>
          </w:rPr>
          <w:delText xml:space="preserve">providers </w:delText>
        </w:r>
      </w:del>
      <w:ins w:id="476" w:author="harrison peck" w:date="2021-01-27T10:33:00Z">
        <w:r w:rsidR="00B033A3">
          <w:rPr>
            <w:lang w:val="en-US"/>
          </w:rPr>
          <w:t>companies</w:t>
        </w:r>
        <w:r w:rsidR="00B033A3" w:rsidRPr="00CC664D">
          <w:rPr>
            <w:lang w:val="en-US"/>
          </w:rPr>
          <w:t xml:space="preserve"> </w:t>
        </w:r>
      </w:ins>
      <w:commentRangeStart w:id="477"/>
      <w:r w:rsidR="0060138A" w:rsidRPr="00CC664D">
        <w:rPr>
          <w:lang w:val="en-US"/>
        </w:rPr>
        <w:t xml:space="preserve">accept the new central account </w:t>
      </w:r>
      <w:commentRangeEnd w:id="477"/>
      <w:r w:rsidR="00B033A3">
        <w:rPr>
          <w:rStyle w:val="CommentReference"/>
          <w:rFonts w:cs="Maiandra GD"/>
          <w:color w:val="333332" w:themeColor="text1"/>
        </w:rPr>
        <w:commentReference w:id="477"/>
      </w:r>
      <w:r w:rsidR="0060138A" w:rsidRPr="00CC664D">
        <w:rPr>
          <w:lang w:val="en-US"/>
        </w:rPr>
        <w:t xml:space="preserve">such that an integrated mobility account is developed. This approach </w:t>
      </w:r>
      <w:r w:rsidR="00B34D5E" w:rsidRPr="00CC664D">
        <w:rPr>
          <w:lang w:val="en-US"/>
        </w:rPr>
        <w:t>may</w:t>
      </w:r>
      <w:r w:rsidR="0060138A" w:rsidRPr="00CC664D">
        <w:rPr>
          <w:lang w:val="en-US"/>
        </w:rPr>
        <w:t xml:space="preserve"> need to be supported by regulation requiring TNCs and </w:t>
      </w:r>
      <w:del w:id="478" w:author="harrison peck" w:date="2021-01-27T10:34:00Z">
        <w:r w:rsidR="0060138A" w:rsidRPr="00CC664D" w:rsidDel="00B033A3">
          <w:rPr>
            <w:lang w:val="en-US"/>
          </w:rPr>
          <w:delText xml:space="preserve">mobility </w:delText>
        </w:r>
      </w:del>
      <w:ins w:id="479" w:author="harrison peck" w:date="2021-01-27T10:34:00Z">
        <w:r w:rsidR="00B033A3">
          <w:rPr>
            <w:lang w:val="en-US"/>
          </w:rPr>
          <w:t>transportation</w:t>
        </w:r>
        <w:r w:rsidR="00B033A3" w:rsidRPr="00CC664D">
          <w:rPr>
            <w:lang w:val="en-US"/>
          </w:rPr>
          <w:t xml:space="preserve"> </w:t>
        </w:r>
      </w:ins>
      <w:r w:rsidR="0060138A" w:rsidRPr="00CC664D">
        <w:rPr>
          <w:lang w:val="en-US"/>
        </w:rPr>
        <w:t>providers to accept and integrate with the new solution in order to achieve full scalability.</w:t>
      </w:r>
      <w:r w:rsidR="006F38AA" w:rsidRPr="00CC664D">
        <w:rPr>
          <w:lang w:val="en-US"/>
        </w:rPr>
        <w:t xml:space="preserve"> </w:t>
      </w:r>
    </w:p>
    <w:p w14:paraId="41AFD800" w14:textId="77777777" w:rsidR="000A1B02" w:rsidRPr="00CC664D" w:rsidRDefault="000A1B02" w:rsidP="006F38AA">
      <w:pPr>
        <w:jc w:val="both"/>
        <w:rPr>
          <w:lang w:val="en-US"/>
        </w:rPr>
      </w:pPr>
    </w:p>
    <w:p w14:paraId="63FB3DC2" w14:textId="51376BE7" w:rsidR="000A1B02" w:rsidRPr="00CC664D" w:rsidRDefault="000A1B02" w:rsidP="006F38AA">
      <w:pPr>
        <w:jc w:val="both"/>
        <w:rPr>
          <w:highlight w:val="yellow"/>
          <w:lang w:val="en-US"/>
        </w:rPr>
      </w:pPr>
      <w:r w:rsidRPr="00CC664D">
        <w:rPr>
          <w:lang w:val="en-US"/>
        </w:rPr>
        <w:t xml:space="preserve">Each option progressively involves a larger role for the </w:t>
      </w:r>
      <w:ins w:id="480" w:author="harrison peck" w:date="2021-01-27T10:34:00Z">
        <w:r w:rsidR="00B033A3">
          <w:rPr>
            <w:lang w:val="en-US"/>
          </w:rPr>
          <w:t>s</w:t>
        </w:r>
      </w:ins>
      <w:del w:id="481" w:author="harrison peck" w:date="2021-01-27T10:34:00Z">
        <w:r w:rsidRPr="00CC664D" w:rsidDel="00B033A3">
          <w:rPr>
            <w:lang w:val="en-US"/>
          </w:rPr>
          <w:delText>S</w:delText>
        </w:r>
      </w:del>
      <w:r w:rsidRPr="00CC664D">
        <w:rPr>
          <w:lang w:val="en-US"/>
        </w:rPr>
        <w:t xml:space="preserve">tate. All three solutions could be built and managed directly by an existing </w:t>
      </w:r>
      <w:ins w:id="482" w:author="harrison peck" w:date="2021-01-27T10:34:00Z">
        <w:r w:rsidR="00B033A3">
          <w:rPr>
            <w:lang w:val="en-US"/>
          </w:rPr>
          <w:t>s</w:t>
        </w:r>
      </w:ins>
      <w:del w:id="483" w:author="harrison peck" w:date="2021-01-27T10:34:00Z">
        <w:r w:rsidR="00330FA5" w:rsidRPr="00CC664D" w:rsidDel="00B033A3">
          <w:rPr>
            <w:lang w:val="en-US"/>
          </w:rPr>
          <w:delText>S</w:delText>
        </w:r>
      </w:del>
      <w:r w:rsidR="00330FA5" w:rsidRPr="00CC664D">
        <w:rPr>
          <w:lang w:val="en-US"/>
        </w:rPr>
        <w:t xml:space="preserve">tate governmental </w:t>
      </w:r>
      <w:r w:rsidRPr="00CC664D">
        <w:rPr>
          <w:lang w:val="en-US"/>
        </w:rPr>
        <w:t>entity with participation from a third-party service provider.</w:t>
      </w:r>
    </w:p>
    <w:p w14:paraId="7C327A63" w14:textId="5D19A998" w:rsidR="00950F5B" w:rsidRPr="00CC664D" w:rsidRDefault="0069276A" w:rsidP="00B20321">
      <w:pPr>
        <w:pStyle w:val="Heading2"/>
        <w:numPr>
          <w:ilvl w:val="1"/>
          <w:numId w:val="9"/>
        </w:numPr>
        <w:jc w:val="both"/>
        <w:rPr>
          <w:lang w:val="en-US"/>
        </w:rPr>
      </w:pPr>
      <w:bookmarkStart w:id="484" w:name="_Toc62637644"/>
      <w:r w:rsidRPr="00CC664D">
        <w:rPr>
          <w:lang w:val="en-US"/>
        </w:rPr>
        <w:t xml:space="preserve">Procedure and </w:t>
      </w:r>
      <w:r w:rsidR="0080427F" w:rsidRPr="00CC664D">
        <w:rPr>
          <w:lang w:val="en-US"/>
        </w:rPr>
        <w:t>t</w:t>
      </w:r>
      <w:r w:rsidRPr="00CC664D">
        <w:rPr>
          <w:lang w:val="en-US"/>
        </w:rPr>
        <w:t>imeline</w:t>
      </w:r>
      <w:bookmarkEnd w:id="484"/>
    </w:p>
    <w:p w14:paraId="2652A1A0" w14:textId="09CDCE1B" w:rsidR="007D77A9" w:rsidRPr="00CC664D" w:rsidRDefault="00D6337A" w:rsidP="007D77A9">
      <w:pPr>
        <w:jc w:val="both"/>
        <w:rPr>
          <w:lang w:val="en-US"/>
        </w:rPr>
      </w:pPr>
      <w:r w:rsidRPr="00CC664D">
        <w:rPr>
          <w:lang w:val="en-US"/>
        </w:rPr>
        <w:t xml:space="preserve">Cal-ITP and CARB </w:t>
      </w:r>
      <w:r w:rsidR="00176C38" w:rsidRPr="00CC664D">
        <w:rPr>
          <w:lang w:val="en-US"/>
        </w:rPr>
        <w:t>will host</w:t>
      </w:r>
      <w:r w:rsidR="00DC29DC" w:rsidRPr="00CC664D">
        <w:rPr>
          <w:lang w:val="en-US"/>
        </w:rPr>
        <w:t xml:space="preserve"> a </w:t>
      </w:r>
      <w:r w:rsidR="0085218C" w:rsidRPr="00CC664D">
        <w:rPr>
          <w:lang w:val="en-US"/>
        </w:rPr>
        <w:t xml:space="preserve">virtual </w:t>
      </w:r>
      <w:r w:rsidR="00DC29DC" w:rsidRPr="00CC664D">
        <w:rPr>
          <w:lang w:val="en-US"/>
        </w:rPr>
        <w:t xml:space="preserve">Market Sounding </w:t>
      </w:r>
      <w:r w:rsidR="00DC29DC" w:rsidRPr="00CC664D">
        <w:rPr>
          <w:highlight w:val="yellow"/>
          <w:lang w:val="en-US"/>
        </w:rPr>
        <w:t xml:space="preserve">Webinar/Q&amp;A </w:t>
      </w:r>
      <w:ins w:id="485" w:author="harrison peck" w:date="2021-01-27T10:37:00Z">
        <w:r w:rsidR="0013580D">
          <w:rPr>
            <w:highlight w:val="yellow"/>
            <w:lang w:val="en-US"/>
          </w:rPr>
          <w:t>e</w:t>
        </w:r>
      </w:ins>
      <w:del w:id="486" w:author="harrison peck" w:date="2021-01-27T10:37:00Z">
        <w:r w:rsidR="00DC29DC" w:rsidRPr="00CC664D" w:rsidDel="0013580D">
          <w:rPr>
            <w:highlight w:val="yellow"/>
            <w:lang w:val="en-US"/>
          </w:rPr>
          <w:delText>E</w:delText>
        </w:r>
      </w:del>
      <w:r w:rsidR="00DC29DC" w:rsidRPr="00CC664D">
        <w:rPr>
          <w:highlight w:val="yellow"/>
          <w:lang w:val="en-US"/>
        </w:rPr>
        <w:t>vent</w:t>
      </w:r>
      <w:r w:rsidR="0085218C" w:rsidRPr="00CC664D">
        <w:rPr>
          <w:highlight w:val="yellow"/>
          <w:lang w:val="en-US"/>
        </w:rPr>
        <w:t xml:space="preserve"> on February </w:t>
      </w:r>
      <w:r w:rsidR="00211C5C" w:rsidRPr="00CC664D">
        <w:rPr>
          <w:highlight w:val="yellow"/>
          <w:lang w:val="en-US"/>
        </w:rPr>
        <w:t>9</w:t>
      </w:r>
      <w:r w:rsidR="0085218C" w:rsidRPr="00CC664D">
        <w:rPr>
          <w:highlight w:val="yellow"/>
          <w:lang w:val="en-US"/>
        </w:rPr>
        <w:t>, 2021</w:t>
      </w:r>
      <w:ins w:id="487" w:author="harrison peck" w:date="2021-01-27T10:37:00Z">
        <w:r w:rsidR="0013580D">
          <w:rPr>
            <w:highlight w:val="yellow"/>
            <w:lang w:val="en-US"/>
          </w:rPr>
          <w:t>,</w:t>
        </w:r>
      </w:ins>
      <w:r w:rsidR="0085218C" w:rsidRPr="00CC664D">
        <w:rPr>
          <w:highlight w:val="yellow"/>
          <w:lang w:val="en-US"/>
        </w:rPr>
        <w:t xml:space="preserve"> at 10:30</w:t>
      </w:r>
      <w:del w:id="488" w:author="harrison peck" w:date="2021-01-27T10:37:00Z">
        <w:r w:rsidR="0085218C" w:rsidRPr="00CC664D" w:rsidDel="0013580D">
          <w:rPr>
            <w:highlight w:val="yellow"/>
            <w:lang w:val="en-US"/>
          </w:rPr>
          <w:delText xml:space="preserve"> </w:delText>
        </w:r>
      </w:del>
      <w:r w:rsidR="0085218C" w:rsidRPr="00CC664D">
        <w:rPr>
          <w:highlight w:val="yellow"/>
          <w:lang w:val="en-US"/>
        </w:rPr>
        <w:t>a</w:t>
      </w:r>
      <w:del w:id="489" w:author="harrison peck" w:date="2021-01-27T10:37:00Z">
        <w:r w:rsidR="0085218C" w:rsidRPr="00CC664D" w:rsidDel="0013580D">
          <w:rPr>
            <w:highlight w:val="yellow"/>
            <w:lang w:val="en-US"/>
          </w:rPr>
          <w:delText>.</w:delText>
        </w:r>
      </w:del>
      <w:r w:rsidR="0085218C" w:rsidRPr="00CC664D">
        <w:rPr>
          <w:highlight w:val="yellow"/>
          <w:lang w:val="en-US"/>
        </w:rPr>
        <w:t>m</w:t>
      </w:r>
      <w:del w:id="490" w:author="harrison peck" w:date="2021-01-27T10:37:00Z">
        <w:r w:rsidR="0085218C" w:rsidRPr="00CC664D" w:rsidDel="0013580D">
          <w:rPr>
            <w:highlight w:val="yellow"/>
            <w:lang w:val="en-US"/>
          </w:rPr>
          <w:delText>.</w:delText>
        </w:r>
      </w:del>
      <w:r w:rsidR="0085218C" w:rsidRPr="00CC664D">
        <w:rPr>
          <w:lang w:val="en-US"/>
        </w:rPr>
        <w:t xml:space="preserve"> PST</w:t>
      </w:r>
      <w:r w:rsidR="006D2E37" w:rsidRPr="00CC664D">
        <w:rPr>
          <w:lang w:val="en-US"/>
        </w:rPr>
        <w:t xml:space="preserve">. Parties who want to join the event are requested to </w:t>
      </w:r>
      <w:r w:rsidR="006D2E37" w:rsidRPr="00CC664D">
        <w:rPr>
          <w:highlight w:val="yellow"/>
          <w:lang w:val="en-US"/>
        </w:rPr>
        <w:t xml:space="preserve">register before </w:t>
      </w:r>
      <w:r w:rsidR="004029E0" w:rsidRPr="00CC664D">
        <w:rPr>
          <w:highlight w:val="yellow"/>
          <w:lang w:val="en-US"/>
        </w:rPr>
        <w:t xml:space="preserve">February </w:t>
      </w:r>
      <w:r w:rsidR="00211C5C" w:rsidRPr="00CC664D">
        <w:rPr>
          <w:highlight w:val="yellow"/>
          <w:lang w:val="en-US"/>
        </w:rPr>
        <w:t>5</w:t>
      </w:r>
      <w:r w:rsidR="004029E0" w:rsidRPr="00CC664D">
        <w:rPr>
          <w:lang w:val="en-US"/>
        </w:rPr>
        <w:t xml:space="preserve"> and can do so by clicking </w:t>
      </w:r>
      <w:r w:rsidR="004029E0" w:rsidRPr="00CC664D">
        <w:rPr>
          <w:highlight w:val="yellow"/>
          <w:lang w:val="en-US"/>
        </w:rPr>
        <w:t>here</w:t>
      </w:r>
      <w:r w:rsidR="004029E0" w:rsidRPr="00CC664D">
        <w:rPr>
          <w:lang w:val="en-US"/>
        </w:rPr>
        <w:t>.</w:t>
      </w:r>
      <w:r w:rsidR="00AF11A9" w:rsidRPr="00CC664D">
        <w:rPr>
          <w:lang w:val="en-US"/>
        </w:rPr>
        <w:t xml:space="preserve"> </w:t>
      </w:r>
      <w:r w:rsidR="00176C38" w:rsidRPr="00CC664D">
        <w:rPr>
          <w:lang w:val="en-US"/>
        </w:rPr>
        <w:t>Q</w:t>
      </w:r>
      <w:r w:rsidR="007D77A9" w:rsidRPr="00CC664D">
        <w:rPr>
          <w:lang w:val="en-US"/>
        </w:rPr>
        <w:t xml:space="preserve">uestions regarding the Market Sounding </w:t>
      </w:r>
      <w:r w:rsidR="00176C38" w:rsidRPr="00CC664D">
        <w:rPr>
          <w:lang w:val="en-US"/>
        </w:rPr>
        <w:t>can be</w:t>
      </w:r>
      <w:r w:rsidR="007D77A9" w:rsidRPr="00CC664D">
        <w:rPr>
          <w:lang w:val="en-US"/>
        </w:rPr>
        <w:t xml:space="preserve"> sen</w:t>
      </w:r>
      <w:r w:rsidR="00176C38" w:rsidRPr="00CC664D">
        <w:rPr>
          <w:lang w:val="en-US"/>
        </w:rPr>
        <w:t>t</w:t>
      </w:r>
      <w:r w:rsidR="007D77A9" w:rsidRPr="00CC664D">
        <w:rPr>
          <w:lang w:val="en-US"/>
        </w:rPr>
        <w:t xml:space="preserve"> </w:t>
      </w:r>
      <w:del w:id="491" w:author="harrison peck" w:date="2021-01-27T10:37:00Z">
        <w:r w:rsidR="007D77A9" w:rsidRPr="00CC664D" w:rsidDel="0013580D">
          <w:rPr>
            <w:lang w:val="en-US"/>
          </w:rPr>
          <w:delText xml:space="preserve">them </w:delText>
        </w:r>
      </w:del>
      <w:r w:rsidR="007D77A9" w:rsidRPr="00CC664D">
        <w:rPr>
          <w:lang w:val="en-US"/>
        </w:rPr>
        <w:t xml:space="preserve">to </w:t>
      </w:r>
      <w:hyperlink r:id="rId17" w:history="1">
        <w:r w:rsidR="00713BEE" w:rsidRPr="00CC664D">
          <w:rPr>
            <w:rStyle w:val="Hyperlink"/>
            <w:highlight w:val="yellow"/>
            <w:lang w:val="en-US"/>
          </w:rPr>
          <w:t>CALITPMarketSounding@dot.ca.gov</w:t>
        </w:r>
      </w:hyperlink>
      <w:r w:rsidR="007D77A9" w:rsidRPr="00CC664D">
        <w:rPr>
          <w:lang w:val="en-US"/>
        </w:rPr>
        <w:t xml:space="preserve"> no later than </w:t>
      </w:r>
      <w:r w:rsidR="007D77A9" w:rsidRPr="00CC664D">
        <w:rPr>
          <w:highlight w:val="yellow"/>
          <w:lang w:val="en-US"/>
        </w:rPr>
        <w:t>February</w:t>
      </w:r>
      <w:r w:rsidR="00F45048" w:rsidRPr="00CC664D">
        <w:rPr>
          <w:highlight w:val="yellow"/>
          <w:lang w:val="en-US"/>
        </w:rPr>
        <w:t xml:space="preserve"> 18</w:t>
      </w:r>
      <w:r w:rsidR="007D77A9" w:rsidRPr="00CC664D">
        <w:rPr>
          <w:highlight w:val="yellow"/>
          <w:lang w:val="en-US"/>
        </w:rPr>
        <w:t xml:space="preserve"> at </w:t>
      </w:r>
      <w:r w:rsidR="00F45048" w:rsidRPr="00CC664D">
        <w:rPr>
          <w:highlight w:val="yellow"/>
          <w:lang w:val="en-US"/>
        </w:rPr>
        <w:t>5</w:t>
      </w:r>
      <w:del w:id="492" w:author="harrison peck" w:date="2021-01-27T10:37:00Z">
        <w:r w:rsidR="007D77A9" w:rsidRPr="00CC664D" w:rsidDel="0013580D">
          <w:rPr>
            <w:highlight w:val="yellow"/>
            <w:lang w:val="en-US"/>
          </w:rPr>
          <w:delText xml:space="preserve">:00 </w:delText>
        </w:r>
      </w:del>
      <w:r w:rsidR="007D77A9" w:rsidRPr="00CC664D">
        <w:rPr>
          <w:highlight w:val="yellow"/>
          <w:lang w:val="en-US"/>
        </w:rPr>
        <w:t>p</w:t>
      </w:r>
      <w:del w:id="493" w:author="harrison peck" w:date="2021-01-27T10:37:00Z">
        <w:r w:rsidR="007D77A9" w:rsidRPr="00CC664D" w:rsidDel="0013580D">
          <w:rPr>
            <w:highlight w:val="yellow"/>
            <w:lang w:val="en-US"/>
          </w:rPr>
          <w:delText>.</w:delText>
        </w:r>
      </w:del>
      <w:r w:rsidR="007D77A9" w:rsidRPr="00CC664D">
        <w:rPr>
          <w:highlight w:val="yellow"/>
          <w:lang w:val="en-US"/>
        </w:rPr>
        <w:t>m</w:t>
      </w:r>
      <w:del w:id="494" w:author="harrison peck" w:date="2021-01-27T10:37:00Z">
        <w:r w:rsidR="007D77A9" w:rsidRPr="00CC664D" w:rsidDel="0013580D">
          <w:rPr>
            <w:highlight w:val="yellow"/>
            <w:lang w:val="en-US"/>
          </w:rPr>
          <w:delText>.</w:delText>
        </w:r>
      </w:del>
      <w:r w:rsidR="007D77A9" w:rsidRPr="00CC664D">
        <w:rPr>
          <w:highlight w:val="yellow"/>
          <w:lang w:val="en-US"/>
        </w:rPr>
        <w:t xml:space="preserve"> PST</w:t>
      </w:r>
      <w:r w:rsidR="007D77A9" w:rsidRPr="00CC664D">
        <w:rPr>
          <w:lang w:val="en-US"/>
        </w:rPr>
        <w:t xml:space="preserve">. We will collect all written questions received and publish answers to them. Every question and answer will be distributed directly to all respondents via email and will be posted on the </w:t>
      </w:r>
      <w:hyperlink r:id="rId18" w:history="1">
        <w:r w:rsidR="007D77A9" w:rsidRPr="00CC664D">
          <w:rPr>
            <w:lang w:val="en-US"/>
          </w:rPr>
          <w:t>Caltrans website</w:t>
        </w:r>
      </w:hyperlink>
      <w:r w:rsidR="007D77A9" w:rsidRPr="00CC664D">
        <w:rPr>
          <w:lang w:val="en-US"/>
        </w:rPr>
        <w:t>.</w:t>
      </w:r>
    </w:p>
    <w:p w14:paraId="4B6F1756" w14:textId="77777777" w:rsidR="00691E9A" w:rsidRPr="00CC664D" w:rsidRDefault="00691E9A" w:rsidP="007D77A9">
      <w:pPr>
        <w:jc w:val="both"/>
        <w:rPr>
          <w:lang w:val="en-US"/>
        </w:rPr>
      </w:pPr>
    </w:p>
    <w:p w14:paraId="23971297" w14:textId="1FF8E59B" w:rsidR="00691E9A" w:rsidRPr="00CC664D" w:rsidRDefault="0086565D" w:rsidP="00691E9A">
      <w:pPr>
        <w:pStyle w:val="NormalWeb"/>
        <w:spacing w:line="240" w:lineRule="auto"/>
        <w:jc w:val="both"/>
        <w:rPr>
          <w:lang w:val="en-US"/>
        </w:rPr>
      </w:pPr>
      <w:r w:rsidRPr="00CC664D">
        <w:rPr>
          <w:rFonts w:cs="Ebrima"/>
          <w:color w:val="333332"/>
          <w:szCs w:val="20"/>
          <w:lang w:val="en-US"/>
        </w:rPr>
        <w:t>We ask interested parties to submit their answers in a predetermined response format (Appendix A) before 5</w:t>
      </w:r>
      <w:del w:id="495" w:author="harrison peck" w:date="2021-01-27T10:38:00Z">
        <w:r w:rsidRPr="00CC664D" w:rsidDel="00951C08">
          <w:rPr>
            <w:rFonts w:cs="Ebrima"/>
            <w:color w:val="333332"/>
            <w:szCs w:val="20"/>
            <w:lang w:val="en-US"/>
          </w:rPr>
          <w:delText xml:space="preserve">:00 </w:delText>
        </w:r>
      </w:del>
      <w:r w:rsidRPr="00CC664D">
        <w:rPr>
          <w:rFonts w:cs="Ebrima"/>
          <w:color w:val="333332"/>
          <w:szCs w:val="20"/>
          <w:lang w:val="en-US"/>
        </w:rPr>
        <w:t>p</w:t>
      </w:r>
      <w:del w:id="496" w:author="harrison peck" w:date="2021-01-27T10:38:00Z">
        <w:r w:rsidRPr="00CC664D" w:rsidDel="00951C08">
          <w:rPr>
            <w:rFonts w:cs="Ebrima"/>
            <w:color w:val="333332"/>
            <w:szCs w:val="20"/>
            <w:lang w:val="en-US"/>
          </w:rPr>
          <w:delText>.</w:delText>
        </w:r>
      </w:del>
      <w:r w:rsidRPr="00CC664D">
        <w:rPr>
          <w:rFonts w:cs="Ebrima"/>
          <w:color w:val="333332"/>
          <w:szCs w:val="20"/>
          <w:lang w:val="en-US"/>
        </w:rPr>
        <w:t>m</w:t>
      </w:r>
      <w:del w:id="497" w:author="harrison peck" w:date="2021-01-27T10:38:00Z">
        <w:r w:rsidRPr="00CC664D" w:rsidDel="00951C08">
          <w:rPr>
            <w:rFonts w:cs="Ebrima"/>
            <w:color w:val="333332"/>
            <w:szCs w:val="20"/>
            <w:lang w:val="en-US"/>
          </w:rPr>
          <w:delText>.</w:delText>
        </w:r>
      </w:del>
      <w:r w:rsidRPr="00CC664D">
        <w:rPr>
          <w:rFonts w:cs="Ebrima"/>
          <w:color w:val="333332"/>
          <w:szCs w:val="20"/>
          <w:lang w:val="en-US"/>
        </w:rPr>
        <w:t xml:space="preserve"> PST on </w:t>
      </w:r>
      <w:r w:rsidRPr="00CC664D">
        <w:rPr>
          <w:rFonts w:cs="Ebrima"/>
          <w:color w:val="333332"/>
          <w:szCs w:val="20"/>
          <w:highlight w:val="yellow"/>
          <w:lang w:val="en-US"/>
        </w:rPr>
        <w:t xml:space="preserve">Friday, </w:t>
      </w:r>
      <w:r w:rsidR="00876010" w:rsidRPr="00CC664D">
        <w:rPr>
          <w:rFonts w:cs="Ebrima"/>
          <w:color w:val="333332"/>
          <w:szCs w:val="20"/>
          <w:highlight w:val="yellow"/>
          <w:lang w:val="en-US"/>
        </w:rPr>
        <w:t>February 26, 2021</w:t>
      </w:r>
      <w:r w:rsidRPr="00CC664D">
        <w:rPr>
          <w:rFonts w:cs="Ebrima"/>
          <w:color w:val="333332"/>
          <w:szCs w:val="20"/>
          <w:lang w:val="en-US"/>
        </w:rPr>
        <w:t>.</w:t>
      </w:r>
      <w:r w:rsidR="00176C38" w:rsidRPr="00CC664D">
        <w:rPr>
          <w:rFonts w:cs="Ebrima"/>
          <w:color w:val="333332"/>
          <w:szCs w:val="20"/>
          <w:lang w:val="en-US"/>
        </w:rPr>
        <w:t xml:space="preserve"> Email your response to </w:t>
      </w:r>
      <w:hyperlink r:id="rId19" w:history="1">
        <w:r w:rsidR="00326508" w:rsidRPr="00CC664D">
          <w:rPr>
            <w:rStyle w:val="Hyperlink"/>
            <w:highlight w:val="yellow"/>
            <w:lang w:val="en-US"/>
          </w:rPr>
          <w:t>CALITPMarketSounding@dot.ca.gov</w:t>
        </w:r>
      </w:hyperlink>
      <w:r w:rsidRPr="00CC664D">
        <w:rPr>
          <w:rFonts w:cs="Ebrima"/>
          <w:color w:val="333332"/>
          <w:szCs w:val="20"/>
          <w:lang w:val="en-US"/>
        </w:rPr>
        <w:t>.</w:t>
      </w:r>
      <w:r w:rsidR="00691E9A" w:rsidRPr="00CC664D">
        <w:rPr>
          <w:rFonts w:cs="Ebrima"/>
          <w:color w:val="333332"/>
          <w:szCs w:val="20"/>
          <w:lang w:val="en-US"/>
        </w:rPr>
        <w:t xml:space="preserve"> </w:t>
      </w:r>
    </w:p>
    <w:p w14:paraId="79050393" w14:textId="75B0E346" w:rsidR="0086565D" w:rsidRPr="00CC664D" w:rsidRDefault="0086565D" w:rsidP="00876010">
      <w:pPr>
        <w:pStyle w:val="NormalWeb"/>
        <w:spacing w:line="240" w:lineRule="auto"/>
        <w:jc w:val="both"/>
        <w:rPr>
          <w:rFonts w:cs="Ebrima"/>
          <w:color w:val="333332"/>
          <w:szCs w:val="20"/>
          <w:lang w:val="en-US"/>
        </w:rPr>
      </w:pPr>
    </w:p>
    <w:p w14:paraId="3799514F" w14:textId="206E099F" w:rsidR="00691E9A" w:rsidRPr="00CC664D" w:rsidRDefault="00691E9A" w:rsidP="00691E9A">
      <w:pPr>
        <w:jc w:val="both"/>
        <w:rPr>
          <w:lang w:val="en-US"/>
        </w:rPr>
      </w:pPr>
      <w:bookmarkStart w:id="498" w:name="_heading=h.2xcytpi" w:colFirst="0" w:colLast="0"/>
      <w:bookmarkEnd w:id="498"/>
      <w:r w:rsidRPr="00CC664D">
        <w:rPr>
          <w:lang w:val="en-US"/>
        </w:rPr>
        <w:t>It is the intention of Cal-ITP and CARB</w:t>
      </w:r>
      <w:ins w:id="499" w:author="harrison peck" w:date="2021-01-27T10:38:00Z">
        <w:r w:rsidR="00951C08">
          <w:rPr>
            <w:lang w:val="en-US"/>
          </w:rPr>
          <w:t>,</w:t>
        </w:r>
      </w:ins>
      <w:r w:rsidRPr="00CC664D">
        <w:rPr>
          <w:lang w:val="en-US"/>
        </w:rPr>
        <w:t xml:space="preserve"> at our sole discretion, to invite </w:t>
      </w:r>
      <w:r w:rsidR="00176C38" w:rsidRPr="00CC664D">
        <w:rPr>
          <w:lang w:val="en-US"/>
        </w:rPr>
        <w:t>selected</w:t>
      </w:r>
      <w:r w:rsidRPr="00CC664D">
        <w:rPr>
          <w:lang w:val="en-US"/>
        </w:rPr>
        <w:t xml:space="preserve"> parties to discuss their submission</w:t>
      </w:r>
      <w:ins w:id="500" w:author="harrison peck" w:date="2021-01-27T10:38:00Z">
        <w:r w:rsidR="00951C08">
          <w:rPr>
            <w:lang w:val="en-US"/>
          </w:rPr>
          <w:t>s</w:t>
        </w:r>
      </w:ins>
      <w:r w:rsidRPr="00CC664D">
        <w:rPr>
          <w:lang w:val="en-US"/>
        </w:rPr>
        <w:t xml:space="preserve"> in more detail</w:t>
      </w:r>
      <w:ins w:id="501" w:author="harrison peck" w:date="2021-01-27T10:38:00Z">
        <w:r w:rsidR="00951C08">
          <w:rPr>
            <w:lang w:val="en-US"/>
          </w:rPr>
          <w:t xml:space="preserve">, </w:t>
        </w:r>
      </w:ins>
      <w:del w:id="502" w:author="harrison peck" w:date="2021-01-27T10:38:00Z">
        <w:r w:rsidRPr="00CC664D" w:rsidDel="00951C08">
          <w:rPr>
            <w:lang w:val="en-US"/>
          </w:rPr>
          <w:delText xml:space="preserve"> (</w:delText>
        </w:r>
      </w:del>
      <w:r w:rsidRPr="00CC664D">
        <w:rPr>
          <w:lang w:val="en-US"/>
        </w:rPr>
        <w:t>if interested</w:t>
      </w:r>
      <w:del w:id="503" w:author="harrison peck" w:date="2021-01-27T10:38:00Z">
        <w:r w:rsidRPr="00CC664D" w:rsidDel="00951C08">
          <w:rPr>
            <w:lang w:val="en-US"/>
          </w:rPr>
          <w:delText>)</w:delText>
        </w:r>
      </w:del>
      <w:r w:rsidRPr="00CC664D">
        <w:rPr>
          <w:lang w:val="en-US"/>
        </w:rPr>
        <w:t xml:space="preserve">. In addition, Cal-ITP and CARB reserve the right to request further clarifications on submissions. </w:t>
      </w:r>
    </w:p>
    <w:p w14:paraId="3D528A96" w14:textId="3CF53E23" w:rsidR="00950F5B" w:rsidRPr="00CC664D" w:rsidRDefault="0069276A" w:rsidP="00B20321">
      <w:pPr>
        <w:pStyle w:val="Heading2"/>
        <w:numPr>
          <w:ilvl w:val="2"/>
          <w:numId w:val="9"/>
        </w:numPr>
        <w:jc w:val="both"/>
        <w:rPr>
          <w:lang w:val="en-US"/>
        </w:rPr>
      </w:pPr>
      <w:bookmarkStart w:id="504" w:name="_Toc62637645"/>
      <w:r w:rsidRPr="00CC664D">
        <w:rPr>
          <w:lang w:val="en-US"/>
        </w:rPr>
        <w:t>Important dates</w:t>
      </w:r>
      <w:bookmarkEnd w:id="504"/>
    </w:p>
    <w:p w14:paraId="229B8492" w14:textId="77777777" w:rsidR="00950F5B" w:rsidRPr="00CC664D" w:rsidRDefault="00950F5B">
      <w:pPr>
        <w:pBdr>
          <w:top w:val="nil"/>
          <w:left w:val="nil"/>
          <w:bottom w:val="nil"/>
          <w:right w:val="nil"/>
          <w:between w:val="nil"/>
        </w:pBdr>
        <w:rPr>
          <w:lang w:val="en-US"/>
        </w:rPr>
      </w:pPr>
    </w:p>
    <w:tbl>
      <w:tblPr>
        <w:tblW w:w="8850" w:type="dxa"/>
        <w:tblInd w:w="-5" w:type="dxa"/>
        <w:tblBorders>
          <w:top w:val="single" w:sz="8" w:space="0" w:color="42647E"/>
          <w:left w:val="single" w:sz="8" w:space="0" w:color="42647E"/>
          <w:bottom w:val="single" w:sz="8" w:space="0" w:color="42647E"/>
          <w:right w:val="single" w:sz="8" w:space="0" w:color="42647E"/>
          <w:insideH w:val="single" w:sz="8" w:space="0" w:color="42647E"/>
          <w:insideV w:val="single" w:sz="8" w:space="0" w:color="42647E"/>
        </w:tblBorders>
        <w:tblLayout w:type="fixed"/>
        <w:tblCellMar>
          <w:left w:w="115" w:type="dxa"/>
          <w:right w:w="115" w:type="dxa"/>
        </w:tblCellMar>
        <w:tblLook w:val="0420" w:firstRow="1" w:lastRow="0" w:firstColumn="0" w:lastColumn="0" w:noHBand="0" w:noVBand="1"/>
        <w:tblCaption w:val="This is a table of activities and dates that comprise the workflow of the Market Sounding"/>
      </w:tblPr>
      <w:tblGrid>
        <w:gridCol w:w="3345"/>
        <w:gridCol w:w="5505"/>
      </w:tblGrid>
      <w:tr w:rsidR="00950F5B" w:rsidRPr="00CC664D" w14:paraId="6CB923C3" w14:textId="77777777" w:rsidTr="00D07B17">
        <w:trPr>
          <w:trHeight w:val="283"/>
        </w:trPr>
        <w:tc>
          <w:tcPr>
            <w:tcW w:w="3345" w:type="dxa"/>
            <w:shd w:val="clear" w:color="auto" w:fill="DBE1E6"/>
          </w:tcPr>
          <w:p w14:paraId="433993FB" w14:textId="77777777" w:rsidR="00950F5B" w:rsidRPr="00CC664D" w:rsidRDefault="0069276A">
            <w:pPr>
              <w:pBdr>
                <w:top w:val="nil"/>
                <w:left w:val="nil"/>
                <w:bottom w:val="nil"/>
                <w:right w:val="nil"/>
                <w:between w:val="nil"/>
              </w:pBdr>
              <w:spacing w:before="2"/>
              <w:rPr>
                <w:b/>
                <w:lang w:val="en-US"/>
              </w:rPr>
            </w:pPr>
            <w:r w:rsidRPr="00CC664D">
              <w:rPr>
                <w:b/>
                <w:lang w:val="en-US"/>
              </w:rPr>
              <w:t xml:space="preserve"> </w:t>
            </w:r>
          </w:p>
          <w:p w14:paraId="12EECDD7" w14:textId="77777777" w:rsidR="00950F5B" w:rsidRPr="00CC664D" w:rsidRDefault="0069276A">
            <w:pPr>
              <w:pBdr>
                <w:top w:val="nil"/>
                <w:left w:val="nil"/>
                <w:bottom w:val="nil"/>
                <w:right w:val="nil"/>
                <w:between w:val="nil"/>
              </w:pBdr>
              <w:spacing w:before="2"/>
              <w:rPr>
                <w:b/>
                <w:lang w:val="en-US"/>
              </w:rPr>
            </w:pPr>
            <w:r w:rsidRPr="00CC664D">
              <w:rPr>
                <w:b/>
                <w:lang w:val="en-US"/>
              </w:rPr>
              <w:t xml:space="preserve"> Activity</w:t>
            </w:r>
          </w:p>
          <w:p w14:paraId="6E5B79C9" w14:textId="77777777" w:rsidR="00950F5B" w:rsidRPr="00CC664D" w:rsidRDefault="00950F5B">
            <w:pPr>
              <w:pBdr>
                <w:top w:val="nil"/>
                <w:left w:val="nil"/>
                <w:bottom w:val="nil"/>
                <w:right w:val="nil"/>
                <w:between w:val="nil"/>
              </w:pBdr>
              <w:spacing w:before="2"/>
              <w:rPr>
                <w:b/>
                <w:lang w:val="en-US"/>
              </w:rPr>
            </w:pPr>
          </w:p>
        </w:tc>
        <w:tc>
          <w:tcPr>
            <w:tcW w:w="5505" w:type="dxa"/>
            <w:shd w:val="clear" w:color="auto" w:fill="DBE1E6"/>
          </w:tcPr>
          <w:p w14:paraId="465BF534" w14:textId="77777777" w:rsidR="00950F5B" w:rsidRPr="00CC664D" w:rsidRDefault="0069276A">
            <w:pPr>
              <w:pBdr>
                <w:top w:val="nil"/>
                <w:left w:val="nil"/>
                <w:bottom w:val="nil"/>
                <w:right w:val="nil"/>
                <w:between w:val="nil"/>
              </w:pBdr>
              <w:spacing w:before="2"/>
              <w:rPr>
                <w:b/>
                <w:lang w:val="en-US"/>
              </w:rPr>
            </w:pPr>
            <w:r w:rsidRPr="00CC664D">
              <w:rPr>
                <w:b/>
                <w:lang w:val="en-US"/>
              </w:rPr>
              <w:t xml:space="preserve"> </w:t>
            </w:r>
          </w:p>
          <w:p w14:paraId="50DA95FE" w14:textId="77777777" w:rsidR="00950F5B" w:rsidRPr="00CC664D" w:rsidRDefault="0069276A">
            <w:pPr>
              <w:pBdr>
                <w:top w:val="nil"/>
                <w:left w:val="nil"/>
                <w:bottom w:val="nil"/>
                <w:right w:val="nil"/>
                <w:between w:val="nil"/>
              </w:pBdr>
              <w:spacing w:before="2"/>
              <w:rPr>
                <w:b/>
                <w:lang w:val="en-US"/>
              </w:rPr>
            </w:pPr>
            <w:r w:rsidRPr="00CC664D">
              <w:rPr>
                <w:b/>
                <w:lang w:val="en-US"/>
              </w:rPr>
              <w:t xml:space="preserve"> Date</w:t>
            </w:r>
          </w:p>
        </w:tc>
      </w:tr>
      <w:tr w:rsidR="00950F5B" w:rsidRPr="00CC664D" w14:paraId="39497844" w14:textId="77777777" w:rsidTr="008F4124">
        <w:trPr>
          <w:trHeight w:val="283"/>
        </w:trPr>
        <w:tc>
          <w:tcPr>
            <w:tcW w:w="3345" w:type="dxa"/>
            <w:shd w:val="clear" w:color="auto" w:fill="FFFFFF"/>
            <w:vAlign w:val="center"/>
          </w:tcPr>
          <w:p w14:paraId="159DDEA9" w14:textId="77777777" w:rsidR="00950F5B" w:rsidRPr="00CC664D" w:rsidRDefault="00950F5B" w:rsidP="008F4124">
            <w:pPr>
              <w:pBdr>
                <w:top w:val="nil"/>
                <w:left w:val="nil"/>
                <w:bottom w:val="nil"/>
                <w:right w:val="nil"/>
                <w:between w:val="nil"/>
              </w:pBdr>
              <w:spacing w:before="2"/>
              <w:rPr>
                <w:lang w:val="en-US"/>
              </w:rPr>
            </w:pPr>
          </w:p>
          <w:p w14:paraId="6473C5BF" w14:textId="5E09F587" w:rsidR="00950F5B" w:rsidRPr="00CC664D" w:rsidRDefault="0069276A" w:rsidP="008F4124">
            <w:pPr>
              <w:pBdr>
                <w:top w:val="nil"/>
                <w:left w:val="nil"/>
                <w:bottom w:val="nil"/>
                <w:right w:val="nil"/>
                <w:between w:val="nil"/>
              </w:pBdr>
              <w:spacing w:before="2"/>
              <w:rPr>
                <w:lang w:val="en-US"/>
              </w:rPr>
            </w:pPr>
            <w:r w:rsidRPr="00CC664D">
              <w:rPr>
                <w:lang w:val="en-US"/>
              </w:rPr>
              <w:t xml:space="preserve"> Market Sounding </w:t>
            </w:r>
            <w:ins w:id="505" w:author="harrison peck" w:date="2021-01-27T10:42:00Z">
              <w:r w:rsidR="00951C08">
                <w:rPr>
                  <w:lang w:val="en-US"/>
                </w:rPr>
                <w:t>p</w:t>
              </w:r>
            </w:ins>
            <w:del w:id="506" w:author="harrison peck" w:date="2021-01-27T10:42:00Z">
              <w:r w:rsidRPr="00CC664D" w:rsidDel="00951C08">
                <w:rPr>
                  <w:lang w:val="en-US"/>
                </w:rPr>
                <w:delText>P</w:delText>
              </w:r>
            </w:del>
            <w:r w:rsidRPr="00CC664D">
              <w:rPr>
                <w:lang w:val="en-US"/>
              </w:rPr>
              <w:t>ublished</w:t>
            </w:r>
          </w:p>
          <w:p w14:paraId="48760DBF" w14:textId="77777777" w:rsidR="00950F5B" w:rsidRPr="00CC664D" w:rsidRDefault="00950F5B" w:rsidP="008F4124">
            <w:pPr>
              <w:pBdr>
                <w:top w:val="nil"/>
                <w:left w:val="nil"/>
                <w:bottom w:val="nil"/>
                <w:right w:val="nil"/>
                <w:between w:val="nil"/>
              </w:pBdr>
              <w:spacing w:before="2"/>
              <w:rPr>
                <w:lang w:val="en-US"/>
              </w:rPr>
            </w:pPr>
          </w:p>
        </w:tc>
        <w:tc>
          <w:tcPr>
            <w:tcW w:w="5505" w:type="dxa"/>
            <w:shd w:val="clear" w:color="auto" w:fill="FFFFFF"/>
            <w:vAlign w:val="center"/>
          </w:tcPr>
          <w:p w14:paraId="6242D746" w14:textId="1E65A0A5" w:rsidR="00950F5B" w:rsidRPr="00CC664D" w:rsidRDefault="00684956" w:rsidP="008F4124">
            <w:pPr>
              <w:pBdr>
                <w:top w:val="nil"/>
                <w:left w:val="nil"/>
                <w:bottom w:val="nil"/>
                <w:right w:val="nil"/>
                <w:between w:val="nil"/>
              </w:pBdr>
              <w:spacing w:before="2"/>
              <w:rPr>
                <w:lang w:val="en-US"/>
              </w:rPr>
            </w:pPr>
            <w:r w:rsidRPr="00CC664D">
              <w:rPr>
                <w:lang w:val="en-US"/>
              </w:rPr>
              <w:t>Friday, January 29, 2021</w:t>
            </w:r>
          </w:p>
        </w:tc>
      </w:tr>
      <w:tr w:rsidR="00950F5B" w:rsidRPr="00CC664D" w14:paraId="412C4D57" w14:textId="77777777" w:rsidTr="008F4124">
        <w:trPr>
          <w:trHeight w:val="283"/>
        </w:trPr>
        <w:tc>
          <w:tcPr>
            <w:tcW w:w="3345" w:type="dxa"/>
            <w:shd w:val="clear" w:color="auto" w:fill="FFFFFF"/>
            <w:vAlign w:val="center"/>
          </w:tcPr>
          <w:p w14:paraId="52978864" w14:textId="77777777" w:rsidR="00950F5B" w:rsidRPr="00CC664D" w:rsidRDefault="0069276A" w:rsidP="008F4124">
            <w:pPr>
              <w:pBdr>
                <w:top w:val="nil"/>
                <w:left w:val="nil"/>
                <w:bottom w:val="nil"/>
                <w:right w:val="nil"/>
                <w:between w:val="nil"/>
              </w:pBdr>
              <w:spacing w:before="2"/>
              <w:rPr>
                <w:lang w:val="en-US"/>
              </w:rPr>
            </w:pPr>
            <w:r w:rsidRPr="00CC664D">
              <w:rPr>
                <w:lang w:val="en-US"/>
              </w:rPr>
              <w:t xml:space="preserve"> </w:t>
            </w:r>
          </w:p>
          <w:p w14:paraId="1A584D4E" w14:textId="0A9CE38D" w:rsidR="00950F5B" w:rsidRPr="00CC664D" w:rsidRDefault="0069276A" w:rsidP="008F4124">
            <w:pPr>
              <w:pBdr>
                <w:top w:val="nil"/>
                <w:left w:val="nil"/>
                <w:bottom w:val="nil"/>
                <w:right w:val="nil"/>
                <w:between w:val="nil"/>
              </w:pBdr>
              <w:spacing w:before="2"/>
              <w:rPr>
                <w:lang w:val="en-US"/>
              </w:rPr>
            </w:pPr>
            <w:r w:rsidRPr="00CC664D">
              <w:rPr>
                <w:lang w:val="en-US"/>
              </w:rPr>
              <w:t xml:space="preserve"> Event </w:t>
            </w:r>
            <w:del w:id="507" w:author="harrison peck" w:date="2021-01-27T10:42:00Z">
              <w:r w:rsidR="009E29C1" w:rsidRPr="00CC664D" w:rsidDel="00951C08">
                <w:rPr>
                  <w:lang w:val="en-US"/>
                </w:rPr>
                <w:delText>R</w:delText>
              </w:r>
            </w:del>
            <w:ins w:id="508" w:author="harrison peck" w:date="2021-01-27T10:42:00Z">
              <w:r w:rsidR="00951C08">
                <w:rPr>
                  <w:lang w:val="en-US"/>
                </w:rPr>
                <w:t>r</w:t>
              </w:r>
            </w:ins>
            <w:r w:rsidR="009E29C1" w:rsidRPr="00CC664D">
              <w:rPr>
                <w:lang w:val="en-US"/>
              </w:rPr>
              <w:t xml:space="preserve">egistration </w:t>
            </w:r>
            <w:ins w:id="509" w:author="harrison peck" w:date="2021-01-27T10:42:00Z">
              <w:r w:rsidR="00951C08">
                <w:rPr>
                  <w:lang w:val="en-US"/>
                </w:rPr>
                <w:t>c</w:t>
              </w:r>
            </w:ins>
            <w:del w:id="510" w:author="harrison peck" w:date="2021-01-27T10:42:00Z">
              <w:r w:rsidR="009E29C1" w:rsidRPr="00CC664D" w:rsidDel="00951C08">
                <w:rPr>
                  <w:lang w:val="en-US"/>
                </w:rPr>
                <w:delText>C</w:delText>
              </w:r>
            </w:del>
            <w:r w:rsidR="009E29C1" w:rsidRPr="00CC664D">
              <w:rPr>
                <w:lang w:val="en-US"/>
              </w:rPr>
              <w:t>loses</w:t>
            </w:r>
          </w:p>
          <w:p w14:paraId="489A6F2B" w14:textId="77777777" w:rsidR="00950F5B" w:rsidRPr="00CC664D" w:rsidRDefault="00950F5B" w:rsidP="008F4124">
            <w:pPr>
              <w:pBdr>
                <w:top w:val="nil"/>
                <w:left w:val="nil"/>
                <w:bottom w:val="nil"/>
                <w:right w:val="nil"/>
                <w:between w:val="nil"/>
              </w:pBdr>
              <w:spacing w:before="2"/>
              <w:rPr>
                <w:lang w:val="en-US"/>
              </w:rPr>
            </w:pPr>
          </w:p>
        </w:tc>
        <w:tc>
          <w:tcPr>
            <w:tcW w:w="5505" w:type="dxa"/>
            <w:shd w:val="clear" w:color="auto" w:fill="FFFFFF"/>
            <w:vAlign w:val="center"/>
          </w:tcPr>
          <w:p w14:paraId="26205367" w14:textId="00DF17DA" w:rsidR="00950F5B" w:rsidRPr="00CC664D" w:rsidRDefault="00C70A83" w:rsidP="008F4124">
            <w:pPr>
              <w:pBdr>
                <w:top w:val="nil"/>
                <w:left w:val="nil"/>
                <w:bottom w:val="nil"/>
                <w:right w:val="nil"/>
                <w:between w:val="nil"/>
              </w:pBdr>
              <w:spacing w:before="2"/>
              <w:rPr>
                <w:lang w:val="en-US"/>
              </w:rPr>
            </w:pPr>
            <w:r w:rsidRPr="00CC664D">
              <w:rPr>
                <w:lang w:val="en-US"/>
              </w:rPr>
              <w:t>Friday</w:t>
            </w:r>
            <w:r w:rsidR="00684956" w:rsidRPr="00CC664D">
              <w:rPr>
                <w:lang w:val="en-US"/>
              </w:rPr>
              <w:t xml:space="preserve">, February </w:t>
            </w:r>
            <w:r w:rsidRPr="00CC664D">
              <w:rPr>
                <w:lang w:val="en-US"/>
              </w:rPr>
              <w:t>5</w:t>
            </w:r>
            <w:r w:rsidR="00684956" w:rsidRPr="00CC664D">
              <w:rPr>
                <w:lang w:val="en-US"/>
              </w:rPr>
              <w:t>, 2021</w:t>
            </w:r>
          </w:p>
        </w:tc>
      </w:tr>
      <w:tr w:rsidR="00950F5B" w:rsidRPr="00CC664D" w14:paraId="02E6B6AA" w14:textId="77777777" w:rsidTr="008F4124">
        <w:trPr>
          <w:trHeight w:val="283"/>
        </w:trPr>
        <w:tc>
          <w:tcPr>
            <w:tcW w:w="3345" w:type="dxa"/>
            <w:shd w:val="clear" w:color="auto" w:fill="FFFFFF"/>
            <w:vAlign w:val="center"/>
          </w:tcPr>
          <w:p w14:paraId="5B9FE1EA" w14:textId="77777777" w:rsidR="00950F5B" w:rsidRPr="00CC664D" w:rsidRDefault="0069276A" w:rsidP="008F4124">
            <w:pPr>
              <w:pBdr>
                <w:top w:val="nil"/>
                <w:left w:val="nil"/>
                <w:bottom w:val="nil"/>
                <w:right w:val="nil"/>
                <w:between w:val="nil"/>
              </w:pBdr>
              <w:spacing w:before="2"/>
              <w:rPr>
                <w:lang w:val="en-US"/>
              </w:rPr>
            </w:pPr>
            <w:r w:rsidRPr="00CC664D">
              <w:rPr>
                <w:lang w:val="en-US"/>
              </w:rPr>
              <w:t xml:space="preserve"> </w:t>
            </w:r>
          </w:p>
          <w:p w14:paraId="1FAAA9A6" w14:textId="2E8A863B" w:rsidR="00950F5B" w:rsidRPr="00CC664D" w:rsidRDefault="0069276A" w:rsidP="008F4124">
            <w:pPr>
              <w:pBdr>
                <w:top w:val="nil"/>
                <w:left w:val="nil"/>
                <w:bottom w:val="nil"/>
                <w:right w:val="nil"/>
                <w:between w:val="nil"/>
              </w:pBdr>
              <w:spacing w:before="2"/>
              <w:rPr>
                <w:lang w:val="en-US"/>
              </w:rPr>
            </w:pPr>
            <w:r w:rsidRPr="00CC664D">
              <w:rPr>
                <w:lang w:val="en-US"/>
              </w:rPr>
              <w:t xml:space="preserve"> </w:t>
            </w:r>
            <w:r w:rsidR="00684956" w:rsidRPr="00CC664D">
              <w:rPr>
                <w:lang w:val="en-US"/>
              </w:rPr>
              <w:t xml:space="preserve">Webinar/Q&amp;A </w:t>
            </w:r>
            <w:ins w:id="511" w:author="harrison peck" w:date="2021-01-27T10:42:00Z">
              <w:r w:rsidR="00951C08">
                <w:rPr>
                  <w:lang w:val="en-US"/>
                </w:rPr>
                <w:t>e</w:t>
              </w:r>
            </w:ins>
            <w:del w:id="512" w:author="harrison peck" w:date="2021-01-27T10:42:00Z">
              <w:r w:rsidR="00684956" w:rsidRPr="00CC664D" w:rsidDel="00951C08">
                <w:rPr>
                  <w:lang w:val="en-US"/>
                </w:rPr>
                <w:delText>E</w:delText>
              </w:r>
            </w:del>
            <w:r w:rsidR="00684956" w:rsidRPr="00CC664D">
              <w:rPr>
                <w:lang w:val="en-US"/>
              </w:rPr>
              <w:t>vent</w:t>
            </w:r>
          </w:p>
          <w:p w14:paraId="713AFE66" w14:textId="77777777" w:rsidR="00950F5B" w:rsidRPr="00CC664D" w:rsidRDefault="00950F5B" w:rsidP="008F4124">
            <w:pPr>
              <w:pBdr>
                <w:top w:val="nil"/>
                <w:left w:val="nil"/>
                <w:bottom w:val="nil"/>
                <w:right w:val="nil"/>
                <w:between w:val="nil"/>
              </w:pBdr>
              <w:spacing w:before="2"/>
              <w:rPr>
                <w:lang w:val="en-US"/>
              </w:rPr>
            </w:pPr>
          </w:p>
        </w:tc>
        <w:tc>
          <w:tcPr>
            <w:tcW w:w="5505" w:type="dxa"/>
            <w:shd w:val="clear" w:color="auto" w:fill="FFFFFF"/>
            <w:vAlign w:val="center"/>
          </w:tcPr>
          <w:p w14:paraId="1AA68FC8" w14:textId="5E64E1DC" w:rsidR="00950F5B" w:rsidRPr="00CC664D" w:rsidRDefault="00684956" w:rsidP="008F4124">
            <w:pPr>
              <w:pBdr>
                <w:top w:val="nil"/>
                <w:left w:val="nil"/>
                <w:bottom w:val="nil"/>
                <w:right w:val="nil"/>
                <w:between w:val="nil"/>
              </w:pBdr>
              <w:spacing w:before="2"/>
              <w:rPr>
                <w:lang w:val="en-US"/>
              </w:rPr>
            </w:pPr>
            <w:r w:rsidRPr="00CC664D">
              <w:rPr>
                <w:lang w:val="en-US"/>
              </w:rPr>
              <w:t xml:space="preserve">Tuesday, February </w:t>
            </w:r>
            <w:r w:rsidR="00B916BF" w:rsidRPr="00CC664D">
              <w:rPr>
                <w:lang w:val="en-US"/>
              </w:rPr>
              <w:t>9</w:t>
            </w:r>
            <w:r w:rsidRPr="00CC664D">
              <w:rPr>
                <w:lang w:val="en-US"/>
              </w:rPr>
              <w:t>, 2021</w:t>
            </w:r>
          </w:p>
        </w:tc>
      </w:tr>
      <w:tr w:rsidR="00950F5B" w:rsidRPr="00CC664D" w14:paraId="06461152" w14:textId="77777777" w:rsidTr="008F4124">
        <w:trPr>
          <w:trHeight w:val="283"/>
        </w:trPr>
        <w:tc>
          <w:tcPr>
            <w:tcW w:w="3345" w:type="dxa"/>
            <w:shd w:val="clear" w:color="auto" w:fill="FFFFFF"/>
            <w:vAlign w:val="center"/>
          </w:tcPr>
          <w:p w14:paraId="67FA446A" w14:textId="77777777" w:rsidR="00950F5B" w:rsidRPr="00CC664D" w:rsidRDefault="0069276A" w:rsidP="008F4124">
            <w:pPr>
              <w:pBdr>
                <w:top w:val="nil"/>
                <w:left w:val="nil"/>
                <w:bottom w:val="nil"/>
                <w:right w:val="nil"/>
                <w:between w:val="nil"/>
              </w:pBdr>
              <w:spacing w:before="2"/>
              <w:rPr>
                <w:lang w:val="en-US"/>
              </w:rPr>
            </w:pPr>
            <w:r w:rsidRPr="00CC664D">
              <w:rPr>
                <w:lang w:val="en-US"/>
              </w:rPr>
              <w:t xml:space="preserve"> </w:t>
            </w:r>
          </w:p>
          <w:p w14:paraId="071F7A3E" w14:textId="77777777" w:rsidR="00950F5B" w:rsidRPr="00CC664D" w:rsidRDefault="0069276A" w:rsidP="008F4124">
            <w:pPr>
              <w:pBdr>
                <w:top w:val="nil"/>
                <w:left w:val="nil"/>
                <w:bottom w:val="nil"/>
                <w:right w:val="nil"/>
                <w:between w:val="nil"/>
              </w:pBdr>
              <w:spacing w:before="2"/>
              <w:rPr>
                <w:lang w:val="en-US"/>
              </w:rPr>
            </w:pPr>
            <w:r w:rsidRPr="00CC664D">
              <w:rPr>
                <w:lang w:val="en-US"/>
              </w:rPr>
              <w:t xml:space="preserve"> Deadline for questions</w:t>
            </w:r>
          </w:p>
          <w:p w14:paraId="5DA15DEF" w14:textId="77777777" w:rsidR="00950F5B" w:rsidRPr="00CC664D" w:rsidRDefault="00950F5B" w:rsidP="008F4124">
            <w:pPr>
              <w:pBdr>
                <w:top w:val="nil"/>
                <w:left w:val="nil"/>
                <w:bottom w:val="nil"/>
                <w:right w:val="nil"/>
                <w:between w:val="nil"/>
              </w:pBdr>
              <w:spacing w:before="2"/>
              <w:rPr>
                <w:lang w:val="en-US"/>
              </w:rPr>
            </w:pPr>
          </w:p>
        </w:tc>
        <w:tc>
          <w:tcPr>
            <w:tcW w:w="5505" w:type="dxa"/>
            <w:shd w:val="clear" w:color="auto" w:fill="FFFFFF"/>
            <w:vAlign w:val="center"/>
          </w:tcPr>
          <w:p w14:paraId="40B54C8A" w14:textId="43C24142" w:rsidR="00950F5B" w:rsidRPr="00CC664D" w:rsidRDefault="00684956" w:rsidP="008F4124">
            <w:pPr>
              <w:pBdr>
                <w:top w:val="nil"/>
                <w:left w:val="nil"/>
                <w:bottom w:val="nil"/>
                <w:right w:val="nil"/>
                <w:between w:val="nil"/>
              </w:pBdr>
              <w:spacing w:before="2"/>
              <w:rPr>
                <w:lang w:val="en-US"/>
              </w:rPr>
            </w:pPr>
            <w:r w:rsidRPr="00CC664D">
              <w:rPr>
                <w:lang w:val="en-US"/>
              </w:rPr>
              <w:t xml:space="preserve">Friday, February </w:t>
            </w:r>
            <w:r w:rsidR="008F4124" w:rsidRPr="00CC664D">
              <w:rPr>
                <w:lang w:val="en-US"/>
              </w:rPr>
              <w:t>1</w:t>
            </w:r>
            <w:r w:rsidR="00C70A83" w:rsidRPr="00CC664D">
              <w:rPr>
                <w:lang w:val="en-US"/>
              </w:rPr>
              <w:t>2</w:t>
            </w:r>
            <w:r w:rsidR="008F4124" w:rsidRPr="00CC664D">
              <w:rPr>
                <w:lang w:val="en-US"/>
              </w:rPr>
              <w:t>, 2021</w:t>
            </w:r>
          </w:p>
        </w:tc>
      </w:tr>
      <w:tr w:rsidR="00950F5B" w:rsidRPr="00CC664D" w14:paraId="292F9A2F" w14:textId="77777777" w:rsidTr="008F4124">
        <w:trPr>
          <w:trHeight w:val="283"/>
        </w:trPr>
        <w:tc>
          <w:tcPr>
            <w:tcW w:w="3345" w:type="dxa"/>
            <w:shd w:val="clear" w:color="auto" w:fill="FFFFFF"/>
            <w:vAlign w:val="center"/>
          </w:tcPr>
          <w:p w14:paraId="61581641" w14:textId="77777777" w:rsidR="00950F5B" w:rsidRPr="00CC664D" w:rsidRDefault="0069276A" w:rsidP="008F4124">
            <w:pPr>
              <w:pBdr>
                <w:top w:val="nil"/>
                <w:left w:val="nil"/>
                <w:bottom w:val="nil"/>
                <w:right w:val="nil"/>
                <w:between w:val="nil"/>
              </w:pBdr>
              <w:spacing w:before="2"/>
              <w:rPr>
                <w:lang w:val="en-US"/>
              </w:rPr>
            </w:pPr>
            <w:r w:rsidRPr="00CC664D">
              <w:rPr>
                <w:lang w:val="en-US"/>
              </w:rPr>
              <w:t xml:space="preserve"> </w:t>
            </w:r>
          </w:p>
          <w:p w14:paraId="0B5AAF9B" w14:textId="5A345A0E" w:rsidR="00950F5B" w:rsidRPr="00CC664D" w:rsidRDefault="0069276A" w:rsidP="008F4124">
            <w:pPr>
              <w:pBdr>
                <w:top w:val="nil"/>
                <w:left w:val="nil"/>
                <w:bottom w:val="nil"/>
                <w:right w:val="nil"/>
                <w:between w:val="nil"/>
              </w:pBdr>
              <w:spacing w:before="2"/>
              <w:rPr>
                <w:lang w:val="en-US"/>
              </w:rPr>
            </w:pPr>
            <w:r w:rsidRPr="00CC664D">
              <w:rPr>
                <w:lang w:val="en-US"/>
              </w:rPr>
              <w:t xml:space="preserve"> Submission of </w:t>
            </w:r>
            <w:ins w:id="513" w:author="harrison peck" w:date="2021-01-27T10:42:00Z">
              <w:r w:rsidR="00951C08">
                <w:rPr>
                  <w:lang w:val="en-US"/>
                </w:rPr>
                <w:t>i</w:t>
              </w:r>
            </w:ins>
            <w:del w:id="514" w:author="harrison peck" w:date="2021-01-27T10:42:00Z">
              <w:r w:rsidRPr="00CC664D" w:rsidDel="00951C08">
                <w:rPr>
                  <w:lang w:val="en-US"/>
                </w:rPr>
                <w:delText>I</w:delText>
              </w:r>
            </w:del>
            <w:r w:rsidRPr="00CC664D">
              <w:rPr>
                <w:lang w:val="en-US"/>
              </w:rPr>
              <w:t>nformation</w:t>
            </w:r>
          </w:p>
          <w:p w14:paraId="310F87AE" w14:textId="77777777" w:rsidR="009A26ED" w:rsidRPr="00CC664D" w:rsidRDefault="009A26ED" w:rsidP="008F4124">
            <w:pPr>
              <w:pBdr>
                <w:top w:val="nil"/>
                <w:left w:val="nil"/>
                <w:bottom w:val="nil"/>
                <w:right w:val="nil"/>
                <w:between w:val="nil"/>
              </w:pBdr>
              <w:spacing w:before="2"/>
              <w:rPr>
                <w:lang w:val="en-US"/>
              </w:rPr>
            </w:pPr>
          </w:p>
        </w:tc>
        <w:tc>
          <w:tcPr>
            <w:tcW w:w="5505" w:type="dxa"/>
            <w:shd w:val="clear" w:color="auto" w:fill="FFFFFF"/>
            <w:vAlign w:val="center"/>
          </w:tcPr>
          <w:p w14:paraId="715A1DA1" w14:textId="3F2DFFFC" w:rsidR="00950F5B" w:rsidRPr="00CC664D" w:rsidRDefault="008F4124" w:rsidP="008F4124">
            <w:pPr>
              <w:pBdr>
                <w:top w:val="nil"/>
                <w:left w:val="nil"/>
                <w:bottom w:val="nil"/>
                <w:right w:val="nil"/>
                <w:between w:val="nil"/>
              </w:pBdr>
              <w:spacing w:before="2"/>
              <w:rPr>
                <w:lang w:val="en-US"/>
              </w:rPr>
            </w:pPr>
            <w:r w:rsidRPr="00CC664D">
              <w:rPr>
                <w:lang w:val="en-US"/>
              </w:rPr>
              <w:t>Friday, February 26, 2021</w:t>
            </w:r>
          </w:p>
        </w:tc>
      </w:tr>
    </w:tbl>
    <w:p w14:paraId="39C73A9D" w14:textId="77777777" w:rsidR="004540DA" w:rsidRPr="00CC664D" w:rsidRDefault="004540DA" w:rsidP="00BD5483">
      <w:pPr>
        <w:pStyle w:val="BodytextRebel"/>
        <w:rPr>
          <w:lang w:val="en-US"/>
        </w:rPr>
      </w:pPr>
    </w:p>
    <w:p w14:paraId="223AB7BF" w14:textId="4004D7EF" w:rsidR="009A26ED" w:rsidRPr="00CC664D" w:rsidRDefault="0069276A" w:rsidP="00B20321">
      <w:pPr>
        <w:pStyle w:val="Heading2"/>
        <w:numPr>
          <w:ilvl w:val="1"/>
          <w:numId w:val="9"/>
        </w:numPr>
        <w:jc w:val="both"/>
        <w:rPr>
          <w:lang w:val="en-US"/>
        </w:rPr>
      </w:pPr>
      <w:bookmarkStart w:id="515" w:name="_Toc62637646"/>
      <w:r w:rsidRPr="00CC664D">
        <w:rPr>
          <w:lang w:val="en-US"/>
        </w:rPr>
        <w:t xml:space="preserve">Market Sounding </w:t>
      </w:r>
      <w:ins w:id="516" w:author="harrison peck" w:date="2021-01-26T15:23:00Z">
        <w:r w:rsidR="00AA05DA" w:rsidRPr="00CC664D">
          <w:rPr>
            <w:lang w:val="en-US"/>
          </w:rPr>
          <w:t>t</w:t>
        </w:r>
      </w:ins>
      <w:del w:id="517" w:author="harrison peck" w:date="2021-01-26T15:23:00Z">
        <w:r w:rsidRPr="00CC664D" w:rsidDel="00AA05DA">
          <w:rPr>
            <w:lang w:val="en-US"/>
          </w:rPr>
          <w:delText>T</w:delText>
        </w:r>
      </w:del>
      <w:r w:rsidRPr="00CC664D">
        <w:rPr>
          <w:lang w:val="en-US"/>
        </w:rPr>
        <w:t xml:space="preserve">erms and </w:t>
      </w:r>
      <w:del w:id="518" w:author="harrison peck" w:date="2021-01-26T15:23:00Z">
        <w:r w:rsidRPr="00CC664D" w:rsidDel="00AA05DA">
          <w:rPr>
            <w:lang w:val="en-US"/>
          </w:rPr>
          <w:delText>C</w:delText>
        </w:r>
      </w:del>
      <w:ins w:id="519" w:author="harrison peck" w:date="2021-01-26T15:23:00Z">
        <w:r w:rsidR="00AA05DA" w:rsidRPr="00CC664D">
          <w:rPr>
            <w:lang w:val="en-US"/>
          </w:rPr>
          <w:t>c</w:t>
        </w:r>
      </w:ins>
      <w:r w:rsidRPr="00CC664D">
        <w:rPr>
          <w:lang w:val="en-US"/>
        </w:rPr>
        <w:t>onditions</w:t>
      </w:r>
      <w:bookmarkEnd w:id="515"/>
    </w:p>
    <w:p w14:paraId="5EDBFA15" w14:textId="5CF02844" w:rsidR="00950F5B" w:rsidRPr="00CC664D" w:rsidRDefault="0069276A" w:rsidP="00B20321">
      <w:pPr>
        <w:pStyle w:val="Heading2"/>
        <w:numPr>
          <w:ilvl w:val="2"/>
          <w:numId w:val="9"/>
        </w:numPr>
        <w:jc w:val="both"/>
        <w:rPr>
          <w:lang w:val="en-US"/>
        </w:rPr>
      </w:pPr>
      <w:bookmarkStart w:id="520" w:name="_Toc62637647"/>
      <w:r w:rsidRPr="00CC664D">
        <w:rPr>
          <w:lang w:val="en-US"/>
        </w:rPr>
        <w:t>Participation</w:t>
      </w:r>
      <w:bookmarkEnd w:id="520"/>
    </w:p>
    <w:p w14:paraId="3F56D71F" w14:textId="376FDB00" w:rsidR="004540DA" w:rsidRPr="00CC664D" w:rsidRDefault="004540DA" w:rsidP="00176C38">
      <w:pPr>
        <w:jc w:val="both"/>
        <w:rPr>
          <w:lang w:val="en-US"/>
        </w:rPr>
      </w:pPr>
      <w:r w:rsidRPr="00CC664D">
        <w:rPr>
          <w:lang w:val="en-US"/>
        </w:rPr>
        <w:t>Participation by parties in this Market Sounding process is strictly voluntary and is neither a pre</w:t>
      </w:r>
      <w:del w:id="521" w:author="harrison peck" w:date="2021-01-27T10:43:00Z">
        <w:r w:rsidRPr="00CC664D" w:rsidDel="00951C08">
          <w:rPr>
            <w:lang w:val="en-US"/>
          </w:rPr>
          <w:delText>-</w:delText>
        </w:r>
      </w:del>
      <w:r w:rsidRPr="00CC664D">
        <w:rPr>
          <w:lang w:val="en-US"/>
        </w:rPr>
        <w:t>requisite nor a pre</w:t>
      </w:r>
      <w:del w:id="522" w:author="harrison peck" w:date="2021-01-27T10:43:00Z">
        <w:r w:rsidRPr="00CC664D" w:rsidDel="00951C08">
          <w:rPr>
            <w:lang w:val="en-US"/>
          </w:rPr>
          <w:delText>-</w:delText>
        </w:r>
      </w:del>
      <w:r w:rsidRPr="00CC664D">
        <w:rPr>
          <w:lang w:val="en-US"/>
        </w:rPr>
        <w:t>qualification requirement for participation in any future opportunities related to the services described herein. Information provided by any participant as part of this Market Sounding shall not be construed in any way as part of a competitive solicitation.</w:t>
      </w:r>
      <w:r w:rsidR="00CE1DAF" w:rsidRPr="00CC664D">
        <w:rPr>
          <w:lang w:val="en-US"/>
        </w:rPr>
        <w:t xml:space="preserve"> </w:t>
      </w:r>
    </w:p>
    <w:p w14:paraId="3815E9D2" w14:textId="51EBD484" w:rsidR="00950F5B" w:rsidRPr="00CC664D" w:rsidRDefault="0069276A" w:rsidP="00B20321">
      <w:pPr>
        <w:pStyle w:val="Heading2"/>
        <w:numPr>
          <w:ilvl w:val="2"/>
          <w:numId w:val="9"/>
        </w:numPr>
        <w:jc w:val="both"/>
        <w:rPr>
          <w:lang w:val="en-US"/>
        </w:rPr>
      </w:pPr>
      <w:bookmarkStart w:id="523" w:name="_Toc62637648"/>
      <w:r w:rsidRPr="00CC664D">
        <w:rPr>
          <w:lang w:val="en-US"/>
        </w:rPr>
        <w:t xml:space="preserve">Rights of </w:t>
      </w:r>
      <w:r w:rsidR="00F83C3D" w:rsidRPr="00CC664D">
        <w:rPr>
          <w:lang w:val="en-US"/>
        </w:rPr>
        <w:t xml:space="preserve">CARB and </w:t>
      </w:r>
      <w:r w:rsidR="0096291F" w:rsidRPr="00CC664D">
        <w:rPr>
          <w:lang w:val="en-US"/>
        </w:rPr>
        <w:t>Cal</w:t>
      </w:r>
      <w:r w:rsidR="00B70A6E" w:rsidRPr="00CC664D">
        <w:rPr>
          <w:lang w:val="en-US"/>
        </w:rPr>
        <w:t>trans</w:t>
      </w:r>
      <w:bookmarkEnd w:id="523"/>
    </w:p>
    <w:p w14:paraId="5D3C79C4" w14:textId="2FA7CAB0" w:rsidR="00CE1DAF" w:rsidRPr="00CC664D" w:rsidRDefault="00CE1DAF" w:rsidP="00CE1DAF">
      <w:pPr>
        <w:jc w:val="both"/>
        <w:rPr>
          <w:lang w:val="en-US"/>
        </w:rPr>
      </w:pPr>
      <w:r w:rsidRPr="00CC664D">
        <w:rPr>
          <w:lang w:val="en-US"/>
        </w:rPr>
        <w:t>This Market Sounding is not an agreement to solicit or purchase goods or services.</w:t>
      </w:r>
      <w:del w:id="524" w:author="harrison peck" w:date="2021-01-27T10:47:00Z">
        <w:r w:rsidRPr="00CC664D" w:rsidDel="00FF1F12">
          <w:rPr>
            <w:lang w:val="en-US"/>
          </w:rPr>
          <w:delText xml:space="preserve">  </w:delText>
        </w:r>
      </w:del>
      <w:ins w:id="525" w:author="harrison peck" w:date="2021-01-27T10:47:00Z">
        <w:r w:rsidR="00FF1F12">
          <w:rPr>
            <w:lang w:val="en-US"/>
          </w:rPr>
          <w:t xml:space="preserve"> </w:t>
        </w:r>
      </w:ins>
      <w:r w:rsidRPr="00CC664D">
        <w:rPr>
          <w:lang w:val="en-US"/>
        </w:rPr>
        <w:t>Caltrans and CARB are not bound to enter into a contract with any participant that submits a response to this Market Sounding.</w:t>
      </w:r>
      <w:del w:id="526" w:author="harrison peck" w:date="2021-01-27T10:47:00Z">
        <w:r w:rsidRPr="00CC664D" w:rsidDel="00FF1F12">
          <w:rPr>
            <w:lang w:val="en-US"/>
          </w:rPr>
          <w:delText xml:space="preserve">  </w:delText>
        </w:r>
      </w:del>
      <w:ins w:id="527" w:author="harrison peck" w:date="2021-01-27T10:47:00Z">
        <w:r w:rsidR="00FF1F12">
          <w:rPr>
            <w:lang w:val="en-US"/>
          </w:rPr>
          <w:t xml:space="preserve"> </w:t>
        </w:r>
      </w:ins>
      <w:r w:rsidRPr="00CC664D">
        <w:rPr>
          <w:lang w:val="en-US"/>
        </w:rPr>
        <w:t>Caltrans and CARB shall be under no obligation to receive further information, whether written or oral, from any participant or provide any feedback.</w:t>
      </w:r>
    </w:p>
    <w:p w14:paraId="74183D53" w14:textId="77777777" w:rsidR="00CE1DAF" w:rsidRPr="00CC664D" w:rsidRDefault="00CE1DAF" w:rsidP="00CE1DAF">
      <w:pPr>
        <w:jc w:val="both"/>
        <w:rPr>
          <w:lang w:val="en-US"/>
        </w:rPr>
      </w:pPr>
    </w:p>
    <w:p w14:paraId="08194A50" w14:textId="2EDC0BEC" w:rsidR="00CE1DAF" w:rsidRPr="00CC664D" w:rsidRDefault="00CE1DAF" w:rsidP="00176C38">
      <w:pPr>
        <w:jc w:val="both"/>
        <w:rPr>
          <w:lang w:val="en-US"/>
        </w:rPr>
      </w:pPr>
      <w:r w:rsidRPr="00CC664D">
        <w:rPr>
          <w:lang w:val="en-US"/>
        </w:rPr>
        <w:t xml:space="preserve">Cal-ITP and CARB, at our sole discretion, will decide if procurement is warranted. In the event that Cal-ITP </w:t>
      </w:r>
      <w:r w:rsidR="00080662" w:rsidRPr="00CC664D">
        <w:rPr>
          <w:lang w:val="en-US"/>
        </w:rPr>
        <w:t>or</w:t>
      </w:r>
      <w:r w:rsidRPr="00CC664D">
        <w:rPr>
          <w:lang w:val="en-US"/>
        </w:rPr>
        <w:t xml:space="preserve"> CARB decide</w:t>
      </w:r>
      <w:r w:rsidR="00080662" w:rsidRPr="00CC664D">
        <w:rPr>
          <w:lang w:val="en-US"/>
        </w:rPr>
        <w:t>s</w:t>
      </w:r>
      <w:r w:rsidRPr="00CC664D">
        <w:rPr>
          <w:lang w:val="en-US"/>
        </w:rPr>
        <w:t xml:space="preserve"> to proceed with procurement, procurement will be conducted through an open/public competitive procurement process in accordance with State of California procurement policies and procedures.</w:t>
      </w:r>
      <w:r w:rsidR="00DB2FEB" w:rsidRPr="00CC664D">
        <w:rPr>
          <w:lang w:val="en-US"/>
        </w:rPr>
        <w:t xml:space="preserve"> </w:t>
      </w:r>
    </w:p>
    <w:p w14:paraId="469D0497" w14:textId="1A2FF875" w:rsidR="00950F5B" w:rsidRPr="00CC664D" w:rsidRDefault="0069276A" w:rsidP="00B20321">
      <w:pPr>
        <w:pStyle w:val="Heading2"/>
        <w:numPr>
          <w:ilvl w:val="2"/>
          <w:numId w:val="9"/>
        </w:numPr>
        <w:jc w:val="both"/>
        <w:rPr>
          <w:lang w:val="en-US"/>
        </w:rPr>
      </w:pPr>
      <w:bookmarkStart w:id="528" w:name="_Toc62637649"/>
      <w:r w:rsidRPr="00CC664D">
        <w:rPr>
          <w:lang w:val="en-US"/>
        </w:rPr>
        <w:lastRenderedPageBreak/>
        <w:t xml:space="preserve">Submissions property of </w:t>
      </w:r>
      <w:r w:rsidR="00F83C3D" w:rsidRPr="00CC664D">
        <w:rPr>
          <w:lang w:val="en-US"/>
        </w:rPr>
        <w:t xml:space="preserve">CARB and </w:t>
      </w:r>
      <w:r w:rsidRPr="00CC664D">
        <w:rPr>
          <w:lang w:val="en-US"/>
        </w:rPr>
        <w:t>Cal-ITP Steering Committee</w:t>
      </w:r>
      <w:bookmarkEnd w:id="528"/>
    </w:p>
    <w:p w14:paraId="06A4D333" w14:textId="4AC22A0F" w:rsidR="0065140A" w:rsidRPr="00CC664D" w:rsidRDefault="0065140A" w:rsidP="00176C38">
      <w:pPr>
        <w:pBdr>
          <w:top w:val="nil"/>
          <w:left w:val="nil"/>
          <w:bottom w:val="nil"/>
          <w:right w:val="nil"/>
          <w:between w:val="nil"/>
        </w:pBdr>
        <w:jc w:val="both"/>
        <w:rPr>
          <w:lang w:val="en-US"/>
        </w:rPr>
      </w:pPr>
      <w:r w:rsidRPr="00CC664D">
        <w:rPr>
          <w:lang w:val="en-US"/>
        </w:rPr>
        <w:t>Cal-ITP and CARB will not return the submission or accompanying documentation submitted by the participant.</w:t>
      </w:r>
    </w:p>
    <w:p w14:paraId="14D5EF2A" w14:textId="3BD70878" w:rsidR="00950F5B" w:rsidRPr="00CC664D" w:rsidRDefault="0069276A" w:rsidP="00B20321">
      <w:pPr>
        <w:pStyle w:val="Heading2"/>
        <w:numPr>
          <w:ilvl w:val="2"/>
          <w:numId w:val="9"/>
        </w:numPr>
        <w:jc w:val="both"/>
        <w:rPr>
          <w:lang w:val="en-US"/>
        </w:rPr>
      </w:pPr>
      <w:bookmarkStart w:id="529" w:name="_Toc62637650"/>
      <w:r w:rsidRPr="00CC664D">
        <w:rPr>
          <w:lang w:val="en-US"/>
        </w:rPr>
        <w:t>Participants shall bear their own costs</w:t>
      </w:r>
      <w:bookmarkEnd w:id="529"/>
    </w:p>
    <w:p w14:paraId="5DF3F221" w14:textId="0E13D2F9" w:rsidR="00DB2FEB" w:rsidRPr="00CC664D" w:rsidRDefault="00DB2FEB" w:rsidP="00176C38">
      <w:pPr>
        <w:jc w:val="both"/>
        <w:rPr>
          <w:lang w:val="en-US"/>
        </w:rPr>
      </w:pPr>
      <w:r w:rsidRPr="00CC664D">
        <w:rPr>
          <w:lang w:val="en-US"/>
        </w:rPr>
        <w:t>Neither Caltrans nor Cal-ITP nor CARB will be liable for any expenses incurred, including the expenses associated with the cost of preparing responses to this Market Sounding. Participants will bear their own costs associated with or incurred through this Market Sounding process, including any costs arising out of or incurred in</w:t>
      </w:r>
      <w:del w:id="530" w:author="harrison peck" w:date="2021-01-27T10:44:00Z">
        <w:r w:rsidRPr="00CC664D" w:rsidDel="006E4531">
          <w:rPr>
            <w:lang w:val="en-US"/>
          </w:rPr>
          <w:delText>:</w:delText>
        </w:r>
      </w:del>
      <w:r w:rsidRPr="00CC664D">
        <w:rPr>
          <w:lang w:val="en-US"/>
        </w:rPr>
        <w:t xml:space="preserve"> (a) the preparation and issuance of this Market Sounding</w:t>
      </w:r>
      <w:del w:id="531" w:author="harrison peck" w:date="2021-01-27T10:44:00Z">
        <w:r w:rsidRPr="00CC664D" w:rsidDel="006E4531">
          <w:rPr>
            <w:lang w:val="en-US"/>
          </w:rPr>
          <w:delText>;</w:delText>
        </w:r>
      </w:del>
      <w:ins w:id="532" w:author="harrison peck" w:date="2021-01-27T10:44:00Z">
        <w:r w:rsidR="006E4531">
          <w:rPr>
            <w:lang w:val="en-US"/>
          </w:rPr>
          <w:t>,</w:t>
        </w:r>
      </w:ins>
      <w:r w:rsidRPr="00CC664D">
        <w:rPr>
          <w:lang w:val="en-US"/>
        </w:rPr>
        <w:t xml:space="preserve"> (b) the preparation and making of a submission</w:t>
      </w:r>
      <w:del w:id="533" w:author="harrison peck" w:date="2021-01-27T10:44:00Z">
        <w:r w:rsidRPr="00CC664D" w:rsidDel="006E4531">
          <w:rPr>
            <w:lang w:val="en-US"/>
          </w:rPr>
          <w:delText>;</w:delText>
        </w:r>
      </w:del>
      <w:ins w:id="534" w:author="harrison peck" w:date="2021-01-27T10:45:00Z">
        <w:r w:rsidR="006E4531">
          <w:rPr>
            <w:lang w:val="en-US"/>
          </w:rPr>
          <w:t>,</w:t>
        </w:r>
      </w:ins>
      <w:r w:rsidRPr="00CC664D">
        <w:rPr>
          <w:lang w:val="en-US"/>
        </w:rPr>
        <w:t xml:space="preserve"> or (c) any other activities related to this Market Sounding process.</w:t>
      </w:r>
      <w:r w:rsidR="006B0E50" w:rsidRPr="00CC664D">
        <w:rPr>
          <w:lang w:val="en-US"/>
        </w:rPr>
        <w:t xml:space="preserve"> </w:t>
      </w:r>
    </w:p>
    <w:p w14:paraId="65287D2F" w14:textId="449C6495" w:rsidR="00950F5B" w:rsidRPr="00CC664D" w:rsidRDefault="0069276A" w:rsidP="00B20321">
      <w:pPr>
        <w:pStyle w:val="Heading2"/>
        <w:numPr>
          <w:ilvl w:val="2"/>
          <w:numId w:val="9"/>
        </w:numPr>
        <w:jc w:val="both"/>
        <w:rPr>
          <w:lang w:val="en-US"/>
        </w:rPr>
      </w:pPr>
      <w:bookmarkStart w:id="535" w:name="_Toc62637651"/>
      <w:r w:rsidRPr="00CC664D">
        <w:rPr>
          <w:lang w:val="en-US"/>
        </w:rPr>
        <w:t>Disclosure of information</w:t>
      </w:r>
      <w:bookmarkEnd w:id="535"/>
    </w:p>
    <w:p w14:paraId="58B6D567" w14:textId="71FF8640" w:rsidR="006B0E50" w:rsidRPr="00CC664D" w:rsidRDefault="006B0E50" w:rsidP="006B0E50">
      <w:pPr>
        <w:jc w:val="both"/>
        <w:rPr>
          <w:lang w:val="en-US"/>
        </w:rPr>
      </w:pPr>
      <w:r w:rsidRPr="00CC664D">
        <w:rPr>
          <w:lang w:val="en-US"/>
        </w:rPr>
        <w:t>The participants hereby agree that information provided in its submission may be disclosed by Caltrans and CARB where required by law, order of a court, or tribunal. Caltrans and CARB intend</w:t>
      </w:r>
      <w:del w:id="536" w:author="harrison peck" w:date="2021-01-27T10:45:00Z">
        <w:r w:rsidRPr="00CC664D" w:rsidDel="006E4531">
          <w:rPr>
            <w:lang w:val="en-US"/>
          </w:rPr>
          <w:delText>s</w:delText>
        </w:r>
      </w:del>
      <w:r w:rsidRPr="00CC664D">
        <w:rPr>
          <w:lang w:val="en-US"/>
        </w:rPr>
        <w:t xml:space="preserve"> to publicize a relevant summary of the results of the </w:t>
      </w:r>
      <w:del w:id="537" w:author="harrison peck" w:date="2021-01-27T10:45:00Z">
        <w:r w:rsidRPr="00CC664D" w:rsidDel="006E4531">
          <w:rPr>
            <w:lang w:val="en-US"/>
          </w:rPr>
          <w:delText>m</w:delText>
        </w:r>
      </w:del>
      <w:ins w:id="538" w:author="harrison peck" w:date="2021-01-27T10:45:00Z">
        <w:r w:rsidR="006E4531">
          <w:rPr>
            <w:lang w:val="en-US"/>
          </w:rPr>
          <w:t>M</w:t>
        </w:r>
      </w:ins>
      <w:r w:rsidRPr="00CC664D">
        <w:rPr>
          <w:lang w:val="en-US"/>
        </w:rPr>
        <w:t xml:space="preserve">arket </w:t>
      </w:r>
      <w:del w:id="539" w:author="harrison peck" w:date="2021-01-27T10:45:00Z">
        <w:r w:rsidRPr="00CC664D" w:rsidDel="006E4531">
          <w:rPr>
            <w:lang w:val="en-US"/>
          </w:rPr>
          <w:delText>s</w:delText>
        </w:r>
      </w:del>
      <w:ins w:id="540" w:author="harrison peck" w:date="2021-01-27T10:45:00Z">
        <w:r w:rsidR="006E4531">
          <w:rPr>
            <w:lang w:val="en-US"/>
          </w:rPr>
          <w:t>S</w:t>
        </w:r>
      </w:ins>
      <w:r w:rsidRPr="00CC664D">
        <w:rPr>
          <w:lang w:val="en-US"/>
        </w:rPr>
        <w:t xml:space="preserve">ounding. The participants are advised that Caltrans and CARB may be required to disclose all, </w:t>
      </w:r>
      <w:del w:id="541" w:author="harrison peck" w:date="2021-01-27T10:45:00Z">
        <w:r w:rsidRPr="00CC664D" w:rsidDel="006E4531">
          <w:rPr>
            <w:lang w:val="en-US"/>
          </w:rPr>
          <w:delText xml:space="preserve">a </w:delText>
        </w:r>
      </w:del>
      <w:r w:rsidRPr="00CC664D">
        <w:rPr>
          <w:lang w:val="en-US"/>
        </w:rPr>
        <w:t>part</w:t>
      </w:r>
      <w:ins w:id="542" w:author="harrison peck" w:date="2021-01-27T10:45:00Z">
        <w:r w:rsidR="006E4531">
          <w:rPr>
            <w:lang w:val="en-US"/>
          </w:rPr>
          <w:t>,</w:t>
        </w:r>
      </w:ins>
      <w:r w:rsidRPr="00CC664D">
        <w:rPr>
          <w:lang w:val="en-US"/>
        </w:rPr>
        <w:t xml:space="preserve"> or parts of a participant’s submission pursuant to the California Public Records Act.</w:t>
      </w:r>
      <w:r w:rsidR="007236C7" w:rsidRPr="00CC664D">
        <w:rPr>
          <w:lang w:val="en-US"/>
        </w:rPr>
        <w:t xml:space="preserve"> </w:t>
      </w:r>
    </w:p>
    <w:p w14:paraId="6448B501" w14:textId="6E0E8CDB" w:rsidR="00950F5B" w:rsidRPr="00CC664D" w:rsidRDefault="0069276A" w:rsidP="00B20321">
      <w:pPr>
        <w:pStyle w:val="Heading2"/>
        <w:numPr>
          <w:ilvl w:val="2"/>
          <w:numId w:val="9"/>
        </w:numPr>
        <w:jc w:val="both"/>
        <w:rPr>
          <w:lang w:val="en-US"/>
        </w:rPr>
      </w:pPr>
      <w:bookmarkStart w:id="543" w:name="_Toc62637652"/>
      <w:r w:rsidRPr="00CC664D">
        <w:rPr>
          <w:lang w:val="en-US"/>
        </w:rPr>
        <w:t>Confidentiality</w:t>
      </w:r>
      <w:bookmarkEnd w:id="543"/>
    </w:p>
    <w:p w14:paraId="45E47C6F" w14:textId="0908CB8F" w:rsidR="007236C7" w:rsidRPr="00CC664D" w:rsidRDefault="007236C7" w:rsidP="007236C7">
      <w:pPr>
        <w:jc w:val="both"/>
        <w:rPr>
          <w:lang w:val="en-US"/>
        </w:rPr>
      </w:pPr>
      <w:r w:rsidRPr="00CC664D">
        <w:rPr>
          <w:lang w:val="en-US"/>
        </w:rPr>
        <w:t xml:space="preserve">Caltrans and CARB may share summarized results of this </w:t>
      </w:r>
      <w:del w:id="544" w:author="harrison peck" w:date="2021-01-27T10:45:00Z">
        <w:r w:rsidRPr="00CC664D" w:rsidDel="006E4531">
          <w:rPr>
            <w:lang w:val="en-US"/>
          </w:rPr>
          <w:delText>m</w:delText>
        </w:r>
      </w:del>
      <w:ins w:id="545" w:author="harrison peck" w:date="2021-01-27T10:45:00Z">
        <w:r w:rsidR="006E4531">
          <w:rPr>
            <w:lang w:val="en-US"/>
          </w:rPr>
          <w:t>M</w:t>
        </w:r>
      </w:ins>
      <w:r w:rsidRPr="00CC664D">
        <w:rPr>
          <w:lang w:val="en-US"/>
        </w:rPr>
        <w:t xml:space="preserve">arket </w:t>
      </w:r>
      <w:del w:id="546" w:author="harrison peck" w:date="2021-01-27T10:45:00Z">
        <w:r w:rsidRPr="00CC664D" w:rsidDel="006E4531">
          <w:rPr>
            <w:lang w:val="en-US"/>
          </w:rPr>
          <w:delText>s</w:delText>
        </w:r>
      </w:del>
      <w:ins w:id="547" w:author="harrison peck" w:date="2021-01-27T10:45:00Z">
        <w:r w:rsidR="006E4531">
          <w:rPr>
            <w:lang w:val="en-US"/>
          </w:rPr>
          <w:t>S</w:t>
        </w:r>
      </w:ins>
      <w:r w:rsidRPr="00CC664D">
        <w:rPr>
          <w:lang w:val="en-US"/>
        </w:rPr>
        <w:t>ounding with state, joint powers, and federal funding partners</w:t>
      </w:r>
      <w:del w:id="548" w:author="harrison peck" w:date="2021-01-27T10:45:00Z">
        <w:r w:rsidRPr="00CC664D" w:rsidDel="007C2AF3">
          <w:rPr>
            <w:lang w:val="en-US"/>
          </w:rPr>
          <w:delText>,</w:delText>
        </w:r>
      </w:del>
      <w:r w:rsidRPr="00CC664D">
        <w:rPr>
          <w:lang w:val="en-US"/>
        </w:rPr>
        <w:t xml:space="preserve"> and may use the results to create a future Request for Proposals (RFP) to procure software, hardware, and/or services. We reserve the right to make public summarized versions of any information provided in response to this </w:t>
      </w:r>
      <w:del w:id="549" w:author="harrison peck" w:date="2021-01-27T10:46:00Z">
        <w:r w:rsidRPr="00CC664D" w:rsidDel="007C2AF3">
          <w:rPr>
            <w:lang w:val="en-US"/>
          </w:rPr>
          <w:delText>m</w:delText>
        </w:r>
      </w:del>
      <w:ins w:id="550" w:author="harrison peck" w:date="2021-01-27T10:46:00Z">
        <w:r w:rsidR="007C2AF3">
          <w:rPr>
            <w:lang w:val="en-US"/>
          </w:rPr>
          <w:t>M</w:t>
        </w:r>
      </w:ins>
      <w:r w:rsidRPr="00CC664D">
        <w:rPr>
          <w:lang w:val="en-US"/>
        </w:rPr>
        <w:t xml:space="preserve">arket </w:t>
      </w:r>
      <w:del w:id="551" w:author="harrison peck" w:date="2021-01-27T10:46:00Z">
        <w:r w:rsidRPr="00CC664D" w:rsidDel="007C2AF3">
          <w:rPr>
            <w:lang w:val="en-US"/>
          </w:rPr>
          <w:delText>s</w:delText>
        </w:r>
      </w:del>
      <w:ins w:id="552" w:author="harrison peck" w:date="2021-01-27T10:46:00Z">
        <w:r w:rsidR="007C2AF3">
          <w:rPr>
            <w:lang w:val="en-US"/>
          </w:rPr>
          <w:t>S</w:t>
        </w:r>
      </w:ins>
      <w:r w:rsidRPr="00CC664D">
        <w:rPr>
          <w:lang w:val="en-US"/>
        </w:rPr>
        <w:t xml:space="preserve">ounding without identifying the </w:t>
      </w:r>
      <w:ins w:id="553" w:author="harrison peck" w:date="2021-01-27T10:46:00Z">
        <w:r w:rsidR="007C2AF3">
          <w:rPr>
            <w:lang w:val="en-US"/>
          </w:rPr>
          <w:t>r</w:t>
        </w:r>
      </w:ins>
      <w:del w:id="554" w:author="harrison peck" w:date="2021-01-27T10:46:00Z">
        <w:r w:rsidRPr="00CC664D" w:rsidDel="007C2AF3">
          <w:rPr>
            <w:lang w:val="en-US"/>
          </w:rPr>
          <w:delText>R</w:delText>
        </w:r>
      </w:del>
      <w:r w:rsidRPr="00CC664D">
        <w:rPr>
          <w:lang w:val="en-US"/>
        </w:rPr>
        <w:t xml:space="preserve">espondent(s) involved. </w:t>
      </w:r>
    </w:p>
    <w:p w14:paraId="5641EE7F" w14:textId="77777777" w:rsidR="00950F5B" w:rsidRPr="00CC664D" w:rsidRDefault="0069276A">
      <w:pPr>
        <w:pBdr>
          <w:top w:val="nil"/>
          <w:left w:val="nil"/>
          <w:bottom w:val="nil"/>
          <w:right w:val="nil"/>
          <w:between w:val="nil"/>
        </w:pBdr>
        <w:rPr>
          <w:lang w:val="en-US"/>
        </w:rPr>
      </w:pPr>
      <w:r w:rsidRPr="00CC664D">
        <w:rPr>
          <w:lang w:val="en-US"/>
        </w:rPr>
        <w:br w:type="page"/>
      </w:r>
    </w:p>
    <w:p w14:paraId="3A67604B" w14:textId="2CA2B33C" w:rsidR="00950F5B" w:rsidRPr="00CC664D" w:rsidRDefault="0069276A">
      <w:pPr>
        <w:pStyle w:val="Heading1"/>
        <w:rPr>
          <w:lang w:val="en-US"/>
        </w:rPr>
      </w:pPr>
      <w:bookmarkStart w:id="555" w:name="_Toc62637653"/>
      <w:r w:rsidRPr="00CC664D">
        <w:rPr>
          <w:lang w:val="en-US"/>
        </w:rPr>
        <w:lastRenderedPageBreak/>
        <w:t xml:space="preserve">Appendix A: Response </w:t>
      </w:r>
      <w:del w:id="556" w:author="harrison peck" w:date="2021-01-27T10:46:00Z">
        <w:r w:rsidRPr="00CC664D" w:rsidDel="007C2AF3">
          <w:rPr>
            <w:lang w:val="en-US"/>
          </w:rPr>
          <w:delText>F</w:delText>
        </w:r>
      </w:del>
      <w:ins w:id="557" w:author="harrison peck" w:date="2021-01-27T10:46:00Z">
        <w:r w:rsidR="007C2AF3">
          <w:rPr>
            <w:lang w:val="en-US"/>
          </w:rPr>
          <w:t>f</w:t>
        </w:r>
      </w:ins>
      <w:r w:rsidRPr="00CC664D">
        <w:rPr>
          <w:lang w:val="en-US"/>
        </w:rPr>
        <w:t>ormat</w:t>
      </w:r>
      <w:bookmarkEnd w:id="555"/>
    </w:p>
    <w:p w14:paraId="71CDBCEE" w14:textId="3AECD1EF" w:rsidR="00F87477" w:rsidRPr="00CC664D" w:rsidRDefault="0069276A" w:rsidP="00652B71">
      <w:pPr>
        <w:pStyle w:val="Heading2"/>
        <w:ind w:left="0"/>
        <w:jc w:val="both"/>
        <w:rPr>
          <w:lang w:val="en-US"/>
        </w:rPr>
      </w:pPr>
      <w:bookmarkStart w:id="558" w:name="_Toc62637654"/>
      <w:r w:rsidRPr="00CC664D">
        <w:rPr>
          <w:lang w:val="en-US"/>
        </w:rPr>
        <w:t xml:space="preserve">A-1 </w:t>
      </w:r>
      <w:r w:rsidR="00F32028" w:rsidRPr="00CC664D">
        <w:rPr>
          <w:lang w:val="en-US"/>
        </w:rPr>
        <w:t>I</w:t>
      </w:r>
      <w:r w:rsidR="00416A13" w:rsidRPr="00CC664D">
        <w:rPr>
          <w:lang w:val="en-US"/>
        </w:rPr>
        <w:t>nstructions</w:t>
      </w:r>
      <w:bookmarkEnd w:id="558"/>
      <w:r w:rsidRPr="00CC664D">
        <w:rPr>
          <w:lang w:val="en-US"/>
        </w:rPr>
        <w:t xml:space="preserve"> </w:t>
      </w:r>
    </w:p>
    <w:p w14:paraId="2F70A9F4" w14:textId="53178F90" w:rsidR="00F87477" w:rsidRPr="00CC664D" w:rsidRDefault="00F87477" w:rsidP="00F87477">
      <w:pPr>
        <w:pBdr>
          <w:top w:val="nil"/>
          <w:left w:val="nil"/>
          <w:bottom w:val="nil"/>
          <w:right w:val="nil"/>
          <w:between w:val="nil"/>
        </w:pBdr>
        <w:spacing w:line="276" w:lineRule="auto"/>
        <w:jc w:val="both"/>
        <w:rPr>
          <w:lang w:val="en-US"/>
        </w:rPr>
      </w:pPr>
      <w:r w:rsidRPr="00CC664D">
        <w:rPr>
          <w:lang w:val="en-US"/>
        </w:rPr>
        <w:t>1.</w:t>
      </w:r>
      <w:del w:id="559" w:author="harrison peck" w:date="2021-01-27T10:47:00Z">
        <w:r w:rsidRPr="00CC664D" w:rsidDel="00FF1F12">
          <w:rPr>
            <w:sz w:val="14"/>
            <w:szCs w:val="14"/>
            <w:lang w:val="en-US"/>
          </w:rPr>
          <w:delText xml:space="preserve">  </w:delText>
        </w:r>
      </w:del>
      <w:ins w:id="560" w:author="harrison peck" w:date="2021-01-27T10:47:00Z">
        <w:r w:rsidR="00FF1F12">
          <w:rPr>
            <w:sz w:val="14"/>
            <w:szCs w:val="14"/>
            <w:lang w:val="en-US"/>
          </w:rPr>
          <w:t xml:space="preserve"> </w:t>
        </w:r>
      </w:ins>
      <w:r w:rsidRPr="00CC664D">
        <w:rPr>
          <w:sz w:val="14"/>
          <w:szCs w:val="14"/>
          <w:lang w:val="en-US"/>
        </w:rPr>
        <w:t xml:space="preserve"> </w:t>
      </w:r>
      <w:r w:rsidRPr="00CC664D">
        <w:rPr>
          <w:lang w:val="en-US"/>
        </w:rPr>
        <w:t>Maintain question numbering and limit your overall response to twenty (20) pages (no less than 11-point font)</w:t>
      </w:r>
      <w:ins w:id="561" w:author="harrison peck" w:date="2021-01-27T10:46:00Z">
        <w:r w:rsidR="00FF1F12">
          <w:rPr>
            <w:lang w:val="en-US"/>
          </w:rPr>
          <w:t>,</w:t>
        </w:r>
      </w:ins>
      <w:r w:rsidRPr="00CC664D">
        <w:rPr>
          <w:lang w:val="en-US"/>
        </w:rPr>
        <w:t xml:space="preserve"> excluding A-2 Background Information. Please note that you are </w:t>
      </w:r>
      <w:r w:rsidRPr="00CC664D">
        <w:rPr>
          <w:b/>
          <w:u w:val="single"/>
          <w:lang w:val="en-US"/>
        </w:rPr>
        <w:t>not required to answer all questions</w:t>
      </w:r>
      <w:ins w:id="562" w:author="harrison peck" w:date="2021-01-27T10:46:00Z">
        <w:r w:rsidR="00FF1F12">
          <w:rPr>
            <w:b/>
            <w:u w:val="single"/>
            <w:lang w:val="en-US"/>
          </w:rPr>
          <w:t>,</w:t>
        </w:r>
      </w:ins>
      <w:r w:rsidRPr="00CC664D">
        <w:rPr>
          <w:lang w:val="en-US"/>
        </w:rPr>
        <w:t xml:space="preserve"> and we ask you to give extended answers to those questions where you believe your expertise is most relevant.</w:t>
      </w:r>
    </w:p>
    <w:p w14:paraId="1034BF39" w14:textId="77777777" w:rsidR="00F87477" w:rsidRPr="00CC664D" w:rsidRDefault="00F87477" w:rsidP="00F87477">
      <w:pPr>
        <w:pBdr>
          <w:top w:val="nil"/>
          <w:left w:val="nil"/>
          <w:bottom w:val="nil"/>
          <w:right w:val="nil"/>
          <w:between w:val="nil"/>
        </w:pBdr>
        <w:spacing w:line="276" w:lineRule="auto"/>
        <w:jc w:val="both"/>
        <w:rPr>
          <w:lang w:val="en-US"/>
        </w:rPr>
      </w:pPr>
      <w:r w:rsidRPr="00CC664D">
        <w:rPr>
          <w:lang w:val="en-US"/>
        </w:rPr>
        <w:t xml:space="preserve"> </w:t>
      </w:r>
    </w:p>
    <w:p w14:paraId="5298AF6B" w14:textId="2F0ECDC3" w:rsidR="00F87477" w:rsidRPr="00CC664D" w:rsidRDefault="00F87477" w:rsidP="00F87477">
      <w:pPr>
        <w:pBdr>
          <w:top w:val="nil"/>
          <w:left w:val="nil"/>
          <w:bottom w:val="nil"/>
          <w:right w:val="nil"/>
          <w:between w:val="nil"/>
        </w:pBdr>
        <w:spacing w:line="276" w:lineRule="auto"/>
        <w:jc w:val="both"/>
        <w:rPr>
          <w:lang w:val="en-US"/>
        </w:rPr>
      </w:pPr>
      <w:r w:rsidRPr="00CC664D">
        <w:rPr>
          <w:lang w:val="en-US"/>
        </w:rPr>
        <w:t>2.</w:t>
      </w:r>
      <w:r w:rsidRPr="00CC664D">
        <w:rPr>
          <w:sz w:val="14"/>
          <w:szCs w:val="14"/>
          <w:lang w:val="en-US"/>
        </w:rPr>
        <w:t xml:space="preserve"> </w:t>
      </w:r>
      <w:r w:rsidRPr="00CC664D">
        <w:rPr>
          <w:lang w:val="en-US"/>
        </w:rPr>
        <w:t>Caltrans and CARB may use the information collected through this Market Sounding for the purposes of redefining hypotheses and determining potential next steps. In making its submission, the respondent agrees to the use of the information provided as contemplated herein.</w:t>
      </w:r>
    </w:p>
    <w:p w14:paraId="468E812D" w14:textId="77777777" w:rsidR="00F87477" w:rsidRPr="00CC664D" w:rsidRDefault="00F87477" w:rsidP="00F87477">
      <w:pPr>
        <w:pBdr>
          <w:top w:val="nil"/>
          <w:left w:val="nil"/>
          <w:bottom w:val="nil"/>
          <w:right w:val="nil"/>
          <w:between w:val="nil"/>
        </w:pBdr>
        <w:spacing w:line="276" w:lineRule="auto"/>
        <w:jc w:val="both"/>
        <w:rPr>
          <w:lang w:val="en-US"/>
        </w:rPr>
      </w:pPr>
      <w:r w:rsidRPr="00CC664D">
        <w:rPr>
          <w:lang w:val="en-US"/>
        </w:rPr>
        <w:t xml:space="preserve"> </w:t>
      </w:r>
    </w:p>
    <w:p w14:paraId="63FE6500" w14:textId="67035AF1" w:rsidR="00F87477" w:rsidRPr="00CC664D" w:rsidRDefault="00F87477" w:rsidP="00F87477">
      <w:pPr>
        <w:pBdr>
          <w:top w:val="nil"/>
          <w:left w:val="nil"/>
          <w:bottom w:val="nil"/>
          <w:right w:val="nil"/>
          <w:between w:val="nil"/>
        </w:pBdr>
        <w:spacing w:line="276" w:lineRule="auto"/>
        <w:jc w:val="both"/>
        <w:rPr>
          <w:lang w:val="en-US"/>
        </w:rPr>
      </w:pPr>
      <w:r w:rsidRPr="00CC664D">
        <w:rPr>
          <w:lang w:val="en-US"/>
        </w:rPr>
        <w:t>3.</w:t>
      </w:r>
      <w:del w:id="563" w:author="harrison peck" w:date="2021-01-27T10:47:00Z">
        <w:r w:rsidRPr="00CC664D" w:rsidDel="00FF1F12">
          <w:rPr>
            <w:sz w:val="14"/>
            <w:szCs w:val="14"/>
            <w:lang w:val="en-US"/>
          </w:rPr>
          <w:delText xml:space="preserve">  </w:delText>
        </w:r>
      </w:del>
      <w:ins w:id="564" w:author="harrison peck" w:date="2021-01-27T10:47:00Z">
        <w:r w:rsidR="00FF1F12">
          <w:rPr>
            <w:sz w:val="14"/>
            <w:szCs w:val="14"/>
            <w:lang w:val="en-US"/>
          </w:rPr>
          <w:t xml:space="preserve"> </w:t>
        </w:r>
      </w:ins>
      <w:r w:rsidRPr="00CC664D">
        <w:rPr>
          <w:lang w:val="en-US"/>
        </w:rPr>
        <w:t>Respondents shall not provide any responses that contain any confidential or proprietary information. Where responses are marked “Confidential” or “Proprietary” or include any confidentiality or proprietary notices, such markings or notices shall be disregarded and shall be of no force and effect.</w:t>
      </w:r>
      <w:del w:id="565" w:author="harrison peck" w:date="2021-01-27T10:47:00Z">
        <w:r w:rsidRPr="00CC664D" w:rsidDel="00FF1F12">
          <w:rPr>
            <w:lang w:val="en-US"/>
          </w:rPr>
          <w:delText xml:space="preserve">  </w:delText>
        </w:r>
      </w:del>
      <w:ins w:id="566" w:author="harrison peck" w:date="2021-01-27T10:47:00Z">
        <w:r w:rsidR="00FF1F12">
          <w:rPr>
            <w:lang w:val="en-US"/>
          </w:rPr>
          <w:t xml:space="preserve"> </w:t>
        </w:r>
      </w:ins>
      <w:r w:rsidRPr="00CC664D">
        <w:rPr>
          <w:lang w:val="en-US"/>
        </w:rPr>
        <w:t>Caltrans and CARB shall not be restricted in any manner in the use, reproduction or disclosure, in whole or part, of any responses.</w:t>
      </w:r>
    </w:p>
    <w:p w14:paraId="345C8C6C" w14:textId="1386471D" w:rsidR="00F87477" w:rsidRPr="00CC664D" w:rsidDel="00AA6BFA" w:rsidRDefault="00F87477" w:rsidP="00F87477">
      <w:pPr>
        <w:rPr>
          <w:del w:id="567" w:author="harrison peck" w:date="2021-01-27T10:47:00Z"/>
          <w:lang w:val="en-US"/>
        </w:rPr>
      </w:pPr>
    </w:p>
    <w:p w14:paraId="5B3C460E" w14:textId="5AE967BD" w:rsidR="00950F5B" w:rsidRPr="00CC664D" w:rsidRDefault="0069276A" w:rsidP="00D30338">
      <w:pPr>
        <w:pStyle w:val="Heading2"/>
        <w:ind w:left="0"/>
        <w:rPr>
          <w:lang w:val="en-US"/>
        </w:rPr>
      </w:pPr>
      <w:bookmarkStart w:id="568" w:name="_Toc62637655"/>
      <w:r w:rsidRPr="00CC664D">
        <w:rPr>
          <w:lang w:val="en-US"/>
        </w:rPr>
        <w:t xml:space="preserve">A-2 Background </w:t>
      </w:r>
      <w:ins w:id="569" w:author="harrison peck" w:date="2021-01-27T10:46:00Z">
        <w:r w:rsidR="00FF1F12">
          <w:rPr>
            <w:lang w:val="en-US"/>
          </w:rPr>
          <w:t>i</w:t>
        </w:r>
      </w:ins>
      <w:del w:id="570" w:author="harrison peck" w:date="2021-01-27T10:46:00Z">
        <w:r w:rsidRPr="00CC664D" w:rsidDel="00FF1F12">
          <w:rPr>
            <w:lang w:val="en-US"/>
          </w:rPr>
          <w:delText>I</w:delText>
        </w:r>
      </w:del>
      <w:r w:rsidRPr="00CC664D">
        <w:rPr>
          <w:lang w:val="en-US"/>
        </w:rPr>
        <w:t>nformation</w:t>
      </w:r>
      <w:bookmarkEnd w:id="568"/>
    </w:p>
    <w:p w14:paraId="061267A7" w14:textId="28558606" w:rsidR="00652B71" w:rsidRPr="00CC664D" w:rsidRDefault="007B327C" w:rsidP="00652B71">
      <w:pPr>
        <w:pBdr>
          <w:top w:val="nil"/>
          <w:left w:val="nil"/>
          <w:bottom w:val="nil"/>
          <w:right w:val="nil"/>
          <w:between w:val="nil"/>
        </w:pBdr>
        <w:rPr>
          <w:lang w:val="en-US"/>
        </w:rPr>
      </w:pPr>
      <w:ins w:id="571" w:author="harrison peck" w:date="2021-01-27T10:50:00Z">
        <w:r>
          <w:rPr>
            <w:lang w:val="en-US"/>
          </w:rPr>
          <w:t xml:space="preserve">Provide the following </w:t>
        </w:r>
      </w:ins>
      <w:del w:id="572" w:author="harrison peck" w:date="2021-01-27T10:50:00Z">
        <w:r w:rsidR="00652B71" w:rsidRPr="00CC664D" w:rsidDel="007B327C">
          <w:rPr>
            <w:lang w:val="en-US"/>
          </w:rPr>
          <w:delText>D</w:delText>
        </w:r>
      </w:del>
      <w:ins w:id="573" w:author="harrison peck" w:date="2021-01-27T10:50:00Z">
        <w:r>
          <w:rPr>
            <w:lang w:val="en-US"/>
          </w:rPr>
          <w:t>d</w:t>
        </w:r>
      </w:ins>
      <w:r w:rsidR="00652B71" w:rsidRPr="00CC664D">
        <w:rPr>
          <w:lang w:val="en-US"/>
        </w:rPr>
        <w:t xml:space="preserve">etails of your </w:t>
      </w:r>
      <w:r w:rsidR="000B0A84" w:rsidRPr="00CC664D">
        <w:rPr>
          <w:lang w:val="en-US"/>
        </w:rPr>
        <w:t>organization</w:t>
      </w:r>
      <w:r w:rsidR="00652B71" w:rsidRPr="00CC664D">
        <w:rPr>
          <w:lang w:val="en-US"/>
        </w:rPr>
        <w:t xml:space="preserve">, </w:t>
      </w:r>
      <w:ins w:id="574" w:author="harrison peck" w:date="2021-01-27T10:50:00Z">
        <w:r>
          <w:rPr>
            <w:lang w:val="en-US"/>
          </w:rPr>
          <w:t>l</w:t>
        </w:r>
      </w:ins>
      <w:del w:id="575" w:author="harrison peck" w:date="2021-01-27T10:50:00Z">
        <w:r w:rsidR="00652B71" w:rsidRPr="00CC664D" w:rsidDel="007B327C">
          <w:rPr>
            <w:lang w:val="en-US"/>
          </w:rPr>
          <w:delText>please l</w:delText>
        </w:r>
      </w:del>
      <w:r w:rsidR="00652B71" w:rsidRPr="00CC664D">
        <w:rPr>
          <w:lang w:val="en-US"/>
        </w:rPr>
        <w:t>imit</w:t>
      </w:r>
      <w:ins w:id="576" w:author="harrison peck" w:date="2021-01-27T10:50:00Z">
        <w:r>
          <w:rPr>
            <w:lang w:val="en-US"/>
          </w:rPr>
          <w:t>ing</w:t>
        </w:r>
      </w:ins>
      <w:r w:rsidR="00652B71" w:rsidRPr="00CC664D">
        <w:rPr>
          <w:lang w:val="en-US"/>
        </w:rPr>
        <w:t xml:space="preserve"> your answers to maximum one page</w:t>
      </w:r>
      <w:ins w:id="577" w:author="harrison peck" w:date="2021-01-27T10:50:00Z">
        <w:r>
          <w:rPr>
            <w:lang w:val="en-US"/>
          </w:rPr>
          <w:t xml:space="preserve"> and </w:t>
        </w:r>
      </w:ins>
      <w:del w:id="578" w:author="harrison peck" w:date="2021-01-27T10:50:00Z">
        <w:r w:rsidR="00652B71" w:rsidRPr="00CC664D" w:rsidDel="007B327C">
          <w:rPr>
            <w:lang w:val="en-US"/>
          </w:rPr>
          <w:delText xml:space="preserve">, </w:delText>
        </w:r>
      </w:del>
      <w:r w:rsidR="00652B71" w:rsidRPr="00CC664D">
        <w:rPr>
          <w:lang w:val="en-US"/>
        </w:rPr>
        <w:t>no less than 11-point font</w:t>
      </w:r>
      <w:ins w:id="579" w:author="harrison peck" w:date="2021-01-27T10:50:00Z">
        <w:r>
          <w:rPr>
            <w:lang w:val="en-US"/>
          </w:rPr>
          <w:t>:</w:t>
        </w:r>
      </w:ins>
      <w:del w:id="580" w:author="harrison peck" w:date="2021-01-27T10:50:00Z">
        <w:r w:rsidR="00652B71" w:rsidRPr="00CC664D" w:rsidDel="007B327C">
          <w:rPr>
            <w:lang w:val="en-US"/>
          </w:rPr>
          <w:delText>.</w:delText>
        </w:r>
      </w:del>
    </w:p>
    <w:p w14:paraId="7BD3C3FB" w14:textId="36D5E468" w:rsidR="00652B71" w:rsidRPr="00CC664D" w:rsidRDefault="00652B71" w:rsidP="00652B71">
      <w:pPr>
        <w:rPr>
          <w:lang w:val="en-US"/>
        </w:rPr>
      </w:pPr>
    </w:p>
    <w:p w14:paraId="46A83B9A" w14:textId="6C77C379" w:rsidR="004400AC" w:rsidRPr="00CC664D" w:rsidRDefault="004400AC" w:rsidP="00652B71">
      <w:pPr>
        <w:rPr>
          <w:b/>
          <w:bCs/>
          <w:lang w:val="en-US"/>
        </w:rPr>
      </w:pPr>
      <w:r w:rsidRPr="00CC664D">
        <w:rPr>
          <w:b/>
          <w:bCs/>
          <w:lang w:val="en-US"/>
        </w:rPr>
        <w:t>Background Information</w:t>
      </w:r>
    </w:p>
    <w:p w14:paraId="728B8B2A" w14:textId="4C73B819" w:rsidR="00014504" w:rsidRPr="00CC664D" w:rsidRDefault="00014504" w:rsidP="00014504">
      <w:pPr>
        <w:pStyle w:val="ListParagraph"/>
        <w:numPr>
          <w:ilvl w:val="0"/>
          <w:numId w:val="23"/>
        </w:numPr>
        <w:rPr>
          <w:lang w:val="en-US"/>
        </w:rPr>
      </w:pPr>
      <w:r w:rsidRPr="00CC664D">
        <w:rPr>
          <w:lang w:val="en-US"/>
        </w:rPr>
        <w:t>Registered legal business name</w:t>
      </w:r>
    </w:p>
    <w:p w14:paraId="0641F1C0" w14:textId="77777777" w:rsidR="00014504" w:rsidRPr="00CC664D" w:rsidRDefault="00014504" w:rsidP="00014504">
      <w:pPr>
        <w:pStyle w:val="ListParagraph"/>
        <w:numPr>
          <w:ilvl w:val="0"/>
          <w:numId w:val="23"/>
        </w:numPr>
        <w:rPr>
          <w:lang w:val="en-US"/>
        </w:rPr>
      </w:pPr>
      <w:r w:rsidRPr="00CC664D">
        <w:rPr>
          <w:lang w:val="en-US"/>
        </w:rPr>
        <w:t>Brief overview of the organization</w:t>
      </w:r>
    </w:p>
    <w:p w14:paraId="1F71CFA7" w14:textId="3447E05A" w:rsidR="00014504" w:rsidRPr="00CC664D" w:rsidRDefault="00014504" w:rsidP="00014504">
      <w:pPr>
        <w:pStyle w:val="ListParagraph"/>
        <w:numPr>
          <w:ilvl w:val="0"/>
          <w:numId w:val="23"/>
        </w:numPr>
        <w:rPr>
          <w:lang w:val="en-US"/>
        </w:rPr>
      </w:pPr>
      <w:r w:rsidRPr="00CC664D">
        <w:rPr>
          <w:lang w:val="en-US"/>
        </w:rPr>
        <w:t xml:space="preserve">Legal structure of the organization (e.g., incorporated, partnership, joint venture, parent, subsidiary, </w:t>
      </w:r>
      <w:del w:id="581" w:author="harrison peck" w:date="2021-01-27T10:50:00Z">
        <w:r w:rsidRPr="00CC664D" w:rsidDel="007B327C">
          <w:rPr>
            <w:lang w:val="en-US"/>
          </w:rPr>
          <w:delText xml:space="preserve">or </w:delText>
        </w:r>
      </w:del>
      <w:r w:rsidRPr="00CC664D">
        <w:rPr>
          <w:lang w:val="en-US"/>
        </w:rPr>
        <w:t>affiliate</w:t>
      </w:r>
      <w:ins w:id="582" w:author="harrison peck" w:date="2021-01-27T10:50:00Z">
        <w:r w:rsidR="007B327C">
          <w:rPr>
            <w:lang w:val="en-US"/>
          </w:rPr>
          <w:t>,</w:t>
        </w:r>
      </w:ins>
      <w:r w:rsidRPr="00CC664D">
        <w:rPr>
          <w:lang w:val="en-US"/>
        </w:rPr>
        <w:t xml:space="preserve"> or other)</w:t>
      </w:r>
    </w:p>
    <w:p w14:paraId="31F69B13" w14:textId="77777777" w:rsidR="00014504" w:rsidRPr="00CC664D" w:rsidRDefault="00014504" w:rsidP="00014504">
      <w:pPr>
        <w:pStyle w:val="ListParagraph"/>
        <w:numPr>
          <w:ilvl w:val="0"/>
          <w:numId w:val="23"/>
        </w:numPr>
        <w:rPr>
          <w:lang w:val="en-US"/>
        </w:rPr>
      </w:pPr>
      <w:r w:rsidRPr="00CC664D">
        <w:rPr>
          <w:lang w:val="en-US"/>
        </w:rPr>
        <w:t>Place and date of incorporation</w:t>
      </w:r>
    </w:p>
    <w:p w14:paraId="4D28AD30" w14:textId="77777777" w:rsidR="00014504" w:rsidRPr="00CC664D" w:rsidRDefault="0069276A" w:rsidP="00014504">
      <w:pPr>
        <w:pStyle w:val="ListParagraph"/>
        <w:numPr>
          <w:ilvl w:val="0"/>
          <w:numId w:val="23"/>
        </w:numPr>
        <w:rPr>
          <w:lang w:val="en-US"/>
        </w:rPr>
      </w:pPr>
      <w:r w:rsidRPr="00CC664D">
        <w:rPr>
          <w:lang w:val="en-US"/>
        </w:rPr>
        <w:t>The contact person who is primarily responsible for this submission</w:t>
      </w:r>
      <w:r w:rsidR="00014504" w:rsidRPr="00CC664D">
        <w:rPr>
          <w:lang w:val="en-US"/>
        </w:rPr>
        <w:t xml:space="preserve">: </w:t>
      </w:r>
    </w:p>
    <w:p w14:paraId="74496F43" w14:textId="77777777" w:rsidR="00014504" w:rsidRPr="00CC664D" w:rsidRDefault="00014504" w:rsidP="00014504">
      <w:pPr>
        <w:pStyle w:val="ListParagraph"/>
        <w:numPr>
          <w:ilvl w:val="1"/>
          <w:numId w:val="23"/>
        </w:numPr>
        <w:rPr>
          <w:lang w:val="en-US"/>
        </w:rPr>
      </w:pPr>
      <w:r w:rsidRPr="00CC664D">
        <w:rPr>
          <w:lang w:val="en-US"/>
        </w:rPr>
        <w:t>Name</w:t>
      </w:r>
    </w:p>
    <w:p w14:paraId="5C8AEA42" w14:textId="77777777" w:rsidR="00014504" w:rsidRPr="00CC664D" w:rsidRDefault="00014504" w:rsidP="00014504">
      <w:pPr>
        <w:pStyle w:val="ListParagraph"/>
        <w:numPr>
          <w:ilvl w:val="1"/>
          <w:numId w:val="23"/>
        </w:numPr>
        <w:rPr>
          <w:lang w:val="en-US"/>
        </w:rPr>
      </w:pPr>
      <w:r w:rsidRPr="00CC664D">
        <w:rPr>
          <w:lang w:val="en-US"/>
        </w:rPr>
        <w:t xml:space="preserve">Title </w:t>
      </w:r>
    </w:p>
    <w:p w14:paraId="37ED4C28" w14:textId="77777777" w:rsidR="00014504" w:rsidRPr="00CC664D" w:rsidRDefault="00014504" w:rsidP="00014504">
      <w:pPr>
        <w:pStyle w:val="ListParagraph"/>
        <w:numPr>
          <w:ilvl w:val="1"/>
          <w:numId w:val="23"/>
        </w:numPr>
        <w:rPr>
          <w:lang w:val="en-US"/>
        </w:rPr>
      </w:pPr>
      <w:r w:rsidRPr="00CC664D">
        <w:rPr>
          <w:lang w:val="en-US"/>
        </w:rPr>
        <w:t>Email address</w:t>
      </w:r>
    </w:p>
    <w:p w14:paraId="7A11C110" w14:textId="242D38EC" w:rsidR="00950F5B" w:rsidRPr="00CC664D" w:rsidRDefault="00014504" w:rsidP="00014504">
      <w:pPr>
        <w:pStyle w:val="ListParagraph"/>
        <w:numPr>
          <w:ilvl w:val="1"/>
          <w:numId w:val="23"/>
        </w:numPr>
        <w:rPr>
          <w:lang w:val="en-US"/>
        </w:rPr>
      </w:pPr>
      <w:r w:rsidRPr="00CC664D">
        <w:rPr>
          <w:lang w:val="en-US"/>
        </w:rPr>
        <w:t>Telephone number</w:t>
      </w:r>
    </w:p>
    <w:p w14:paraId="16286BCA" w14:textId="0CFDE73D" w:rsidR="00950F5B" w:rsidRPr="00CC664D" w:rsidDel="00DA566D" w:rsidRDefault="00950F5B">
      <w:pPr>
        <w:pBdr>
          <w:top w:val="nil"/>
          <w:left w:val="nil"/>
          <w:bottom w:val="nil"/>
          <w:right w:val="nil"/>
          <w:between w:val="nil"/>
        </w:pBdr>
        <w:rPr>
          <w:del w:id="583" w:author="harrison peck" w:date="2021-01-27T10:51:00Z"/>
          <w:lang w:val="en-US"/>
        </w:rPr>
      </w:pPr>
    </w:p>
    <w:p w14:paraId="0A03C375" w14:textId="1A8B5A80" w:rsidR="00950F5B" w:rsidRPr="00CC664D" w:rsidRDefault="0069276A">
      <w:pPr>
        <w:pStyle w:val="Heading2"/>
        <w:ind w:left="0"/>
        <w:rPr>
          <w:lang w:val="en-US"/>
        </w:rPr>
      </w:pPr>
      <w:bookmarkStart w:id="584" w:name="_Toc62637656"/>
      <w:r w:rsidRPr="00CC664D">
        <w:rPr>
          <w:lang w:val="en-US"/>
        </w:rPr>
        <w:t xml:space="preserve">A-3 </w:t>
      </w:r>
      <w:r w:rsidR="001A5FAF" w:rsidRPr="00CC664D">
        <w:rPr>
          <w:lang w:val="en-US"/>
        </w:rPr>
        <w:t>Solutions</w:t>
      </w:r>
      <w:bookmarkEnd w:id="584"/>
    </w:p>
    <w:p w14:paraId="4D6E05A4" w14:textId="77777777" w:rsidR="00950F5B" w:rsidRPr="00CC664D" w:rsidRDefault="00950F5B">
      <w:pPr>
        <w:rPr>
          <w:lang w:val="en-US"/>
        </w:rPr>
      </w:pPr>
    </w:p>
    <w:p w14:paraId="48942269" w14:textId="7A6964C1" w:rsidR="00950F5B" w:rsidRPr="00CC664D" w:rsidRDefault="0069276A">
      <w:pPr>
        <w:rPr>
          <w:b/>
          <w:lang w:val="en-US"/>
        </w:rPr>
      </w:pPr>
      <w:r w:rsidRPr="00CC664D">
        <w:rPr>
          <w:b/>
          <w:lang w:val="en-US"/>
        </w:rPr>
        <w:t xml:space="preserve">PART 1 </w:t>
      </w:r>
      <w:r w:rsidR="00F83C3D" w:rsidRPr="00CC664D">
        <w:rPr>
          <w:b/>
          <w:lang w:val="en-US"/>
        </w:rPr>
        <w:t>–</w:t>
      </w:r>
      <w:r w:rsidRPr="00CC664D">
        <w:rPr>
          <w:b/>
          <w:lang w:val="en-US"/>
        </w:rPr>
        <w:t xml:space="preserve"> </w:t>
      </w:r>
      <w:r w:rsidR="00F83C3D" w:rsidRPr="00CC664D">
        <w:rPr>
          <w:b/>
          <w:lang w:val="en-US"/>
        </w:rPr>
        <w:t xml:space="preserve">CARB and </w:t>
      </w:r>
      <w:r w:rsidRPr="00CC664D">
        <w:rPr>
          <w:b/>
          <w:lang w:val="en-US"/>
        </w:rPr>
        <w:t xml:space="preserve">Cal-ITP </w:t>
      </w:r>
      <w:r w:rsidR="00E10629" w:rsidRPr="00CC664D">
        <w:rPr>
          <w:b/>
          <w:lang w:val="en-US"/>
        </w:rPr>
        <w:t>o</w:t>
      </w:r>
      <w:r w:rsidRPr="00CC664D">
        <w:rPr>
          <w:b/>
          <w:lang w:val="en-US"/>
        </w:rPr>
        <w:t>bjective</w:t>
      </w:r>
      <w:r w:rsidR="00860FB3" w:rsidRPr="00CC664D">
        <w:rPr>
          <w:b/>
          <w:lang w:val="en-US"/>
        </w:rPr>
        <w:t xml:space="preserve"> to measure public transportation linked trips</w:t>
      </w:r>
    </w:p>
    <w:p w14:paraId="384B2BA3" w14:textId="4161535E" w:rsidR="004400AC" w:rsidRPr="00CC664D" w:rsidDel="00DA566D" w:rsidRDefault="004400AC">
      <w:pPr>
        <w:rPr>
          <w:del w:id="585" w:author="harrison peck" w:date="2021-01-27T10:51:00Z"/>
          <w:b/>
          <w:lang w:val="en-US"/>
        </w:rPr>
      </w:pPr>
    </w:p>
    <w:p w14:paraId="27A46177" w14:textId="683BE9BF" w:rsidR="001B07E0" w:rsidRPr="00CC664D" w:rsidRDefault="001B07E0" w:rsidP="00FF70C2">
      <w:pPr>
        <w:pStyle w:val="ListParagraph"/>
        <w:numPr>
          <w:ilvl w:val="0"/>
          <w:numId w:val="24"/>
        </w:numPr>
        <w:rPr>
          <w:lang w:val="en-US"/>
        </w:rPr>
      </w:pPr>
      <w:r w:rsidRPr="00CC664D">
        <w:rPr>
          <w:lang w:val="en-US"/>
        </w:rPr>
        <w:t>What solution(s) do you propose to meet the above-mentioned objective of measuring multi</w:t>
      </w:r>
      <w:del w:id="586" w:author="harrison peck" w:date="2021-01-27T10:51:00Z">
        <w:r w:rsidRPr="00CC664D" w:rsidDel="00DA566D">
          <w:rPr>
            <w:lang w:val="en-US"/>
          </w:rPr>
          <w:delText>-</w:delText>
        </w:r>
      </w:del>
      <w:r w:rsidRPr="00CC664D">
        <w:rPr>
          <w:lang w:val="en-US"/>
        </w:rPr>
        <w:t>modal first</w:t>
      </w:r>
      <w:del w:id="587" w:author="harrison peck" w:date="2021-01-27T12:10:00Z">
        <w:r w:rsidRPr="00CC664D" w:rsidDel="004B6B89">
          <w:rPr>
            <w:lang w:val="en-US"/>
          </w:rPr>
          <w:delText>-</w:delText>
        </w:r>
      </w:del>
      <w:del w:id="588" w:author="harrison peck" w:date="2021-01-27T10:51:00Z">
        <w:r w:rsidRPr="00CC664D" w:rsidDel="00DA566D">
          <w:rPr>
            <w:lang w:val="en-US"/>
          </w:rPr>
          <w:delText>mile</w:delText>
        </w:r>
      </w:del>
      <w:r w:rsidRPr="00CC664D">
        <w:rPr>
          <w:lang w:val="en-US"/>
        </w:rPr>
        <w:t>/last-mile linked trips?</w:t>
      </w:r>
    </w:p>
    <w:p w14:paraId="69DF0AEF" w14:textId="5A922BA7" w:rsidR="00D84B70" w:rsidRPr="00CC664D" w:rsidRDefault="00FF70C2" w:rsidP="00FF70C2">
      <w:pPr>
        <w:pStyle w:val="ListParagraph"/>
        <w:numPr>
          <w:ilvl w:val="0"/>
          <w:numId w:val="24"/>
        </w:numPr>
        <w:rPr>
          <w:lang w:val="en-US"/>
        </w:rPr>
      </w:pPr>
      <w:r w:rsidRPr="00CC664D">
        <w:rPr>
          <w:lang w:val="en-US"/>
        </w:rPr>
        <w:t>How would your organization’s solution(s) contribute to those objectives?</w:t>
      </w:r>
    </w:p>
    <w:p w14:paraId="34A17DA3" w14:textId="4E05AD9B" w:rsidR="00FF70C2" w:rsidRPr="00CC664D" w:rsidRDefault="00FF70C2" w:rsidP="00FF70C2">
      <w:pPr>
        <w:pStyle w:val="ListParagraph"/>
        <w:numPr>
          <w:ilvl w:val="0"/>
          <w:numId w:val="24"/>
        </w:numPr>
        <w:rPr>
          <w:lang w:val="en-US"/>
        </w:rPr>
      </w:pPr>
      <w:r w:rsidRPr="00CC664D">
        <w:rPr>
          <w:lang w:val="en-US"/>
        </w:rPr>
        <w:t xml:space="preserve">What conditions are needed for your organization’s solution(s) to be available and effective? </w:t>
      </w:r>
    </w:p>
    <w:p w14:paraId="4AE1EFB2" w14:textId="4000DDFE" w:rsidR="00FF70C2" w:rsidRPr="00CC664D" w:rsidRDefault="00FF70C2" w:rsidP="00FF70C2">
      <w:pPr>
        <w:pStyle w:val="ListParagraph"/>
        <w:numPr>
          <w:ilvl w:val="0"/>
          <w:numId w:val="24"/>
        </w:numPr>
        <w:rPr>
          <w:lang w:val="en-US"/>
        </w:rPr>
      </w:pPr>
      <w:r w:rsidRPr="00CC664D">
        <w:rPr>
          <w:lang w:val="en-US"/>
        </w:rPr>
        <w:lastRenderedPageBreak/>
        <w:t>Do you see options for cash-based transit rides and flat fare trips where digital proof of the transit trip is not readily available?</w:t>
      </w:r>
    </w:p>
    <w:p w14:paraId="2ACE0BA9" w14:textId="2A9C9F21" w:rsidR="008A33D8" w:rsidRPr="00CC664D" w:rsidRDefault="00E42D75">
      <w:pPr>
        <w:rPr>
          <w:lang w:val="en-US"/>
        </w:rPr>
      </w:pPr>
      <w:r w:rsidRPr="00CC664D">
        <w:rPr>
          <w:lang w:val="en-US"/>
        </w:rPr>
        <w:t xml:space="preserve"> </w:t>
      </w:r>
    </w:p>
    <w:p w14:paraId="05389644" w14:textId="716C40DD" w:rsidR="00F1054B" w:rsidRPr="00CC664D" w:rsidDel="00DA566D" w:rsidRDefault="00F1054B">
      <w:pPr>
        <w:rPr>
          <w:del w:id="589" w:author="harrison peck" w:date="2021-01-27T10:55:00Z"/>
          <w:b/>
          <w:lang w:val="en-US"/>
        </w:rPr>
      </w:pPr>
    </w:p>
    <w:p w14:paraId="66E951B1" w14:textId="60B24183" w:rsidR="00950F5B" w:rsidRPr="00CC664D" w:rsidRDefault="0069276A">
      <w:pPr>
        <w:rPr>
          <w:b/>
          <w:color w:val="323232"/>
          <w:lang w:val="en-US"/>
        </w:rPr>
      </w:pPr>
      <w:r w:rsidRPr="00CC664D">
        <w:rPr>
          <w:b/>
          <w:lang w:val="en-US"/>
        </w:rPr>
        <w:t xml:space="preserve">PART 2 – </w:t>
      </w:r>
      <w:r w:rsidR="00707C10" w:rsidRPr="00CC664D">
        <w:rPr>
          <w:b/>
          <w:lang w:val="en-US"/>
        </w:rPr>
        <w:t>Response to desired capabilities and solutions framework</w:t>
      </w:r>
      <w:r w:rsidRPr="00CC664D">
        <w:rPr>
          <w:b/>
          <w:color w:val="323232"/>
          <w:lang w:val="en-US"/>
        </w:rPr>
        <w:t xml:space="preserve"> </w:t>
      </w:r>
    </w:p>
    <w:p w14:paraId="1FEFECD6" w14:textId="5DC24772" w:rsidR="00A43B9F" w:rsidRPr="00CC664D" w:rsidDel="00DA566D" w:rsidRDefault="00A43B9F">
      <w:pPr>
        <w:rPr>
          <w:del w:id="590" w:author="harrison peck" w:date="2021-01-27T10:56:00Z"/>
          <w:b/>
          <w:lang w:val="en-US"/>
        </w:rPr>
      </w:pPr>
    </w:p>
    <w:p w14:paraId="6BC529E3" w14:textId="0A9121E6" w:rsidR="00DB5611" w:rsidRPr="00CC664D" w:rsidRDefault="00FF70C2" w:rsidP="000A7580">
      <w:pPr>
        <w:pStyle w:val="ListParagraph"/>
        <w:numPr>
          <w:ilvl w:val="0"/>
          <w:numId w:val="24"/>
        </w:numPr>
        <w:rPr>
          <w:lang w:val="en-US"/>
        </w:rPr>
      </w:pPr>
      <w:r w:rsidRPr="00CC664D">
        <w:rPr>
          <w:lang w:val="en-US"/>
        </w:rPr>
        <w:t xml:space="preserve">Which of the desired capabilities outlined in </w:t>
      </w:r>
      <w:del w:id="591" w:author="harrison peck" w:date="2021-01-27T10:52:00Z">
        <w:r w:rsidRPr="00CC664D" w:rsidDel="00DA566D">
          <w:rPr>
            <w:lang w:val="en-US"/>
          </w:rPr>
          <w:delText>s</w:delText>
        </w:r>
      </w:del>
      <w:ins w:id="592" w:author="harrison peck" w:date="2021-01-27T10:52:00Z">
        <w:r w:rsidR="00DA566D">
          <w:rPr>
            <w:lang w:val="en-US"/>
          </w:rPr>
          <w:t>S</w:t>
        </w:r>
      </w:ins>
      <w:r w:rsidRPr="00CC664D">
        <w:rPr>
          <w:lang w:val="en-US"/>
        </w:rPr>
        <w:t xml:space="preserve">ection </w:t>
      </w:r>
      <w:r w:rsidR="003762C8" w:rsidRPr="00CC664D">
        <w:rPr>
          <w:lang w:val="en-US"/>
        </w:rPr>
        <w:t>1.4</w:t>
      </w:r>
      <w:r w:rsidRPr="00CC664D">
        <w:rPr>
          <w:lang w:val="en-US"/>
        </w:rPr>
        <w:t xml:space="preserve"> above does your organization’s solution(s) address and not address?</w:t>
      </w:r>
    </w:p>
    <w:p w14:paraId="2EB6314C" w14:textId="084F19BF" w:rsidR="00FF70C2" w:rsidRPr="00CC664D" w:rsidRDefault="00FF70C2" w:rsidP="000A7580">
      <w:pPr>
        <w:pStyle w:val="ListParagraph"/>
        <w:numPr>
          <w:ilvl w:val="0"/>
          <w:numId w:val="24"/>
        </w:numPr>
        <w:rPr>
          <w:lang w:val="en-US"/>
        </w:rPr>
      </w:pPr>
      <w:r w:rsidRPr="00CC664D">
        <w:rPr>
          <w:lang w:val="en-US"/>
        </w:rPr>
        <w:t xml:space="preserve">Does your organization’s solution(s) provide any additional capabilities </w:t>
      </w:r>
      <w:ins w:id="593" w:author="harrison peck" w:date="2021-01-27T10:54:00Z">
        <w:r w:rsidR="00DA566D">
          <w:rPr>
            <w:lang w:val="en-US"/>
          </w:rPr>
          <w:t xml:space="preserve">that are </w:t>
        </w:r>
      </w:ins>
      <w:r w:rsidRPr="00CC664D">
        <w:rPr>
          <w:lang w:val="en-US"/>
        </w:rPr>
        <w:t>relevant to this context</w:t>
      </w:r>
      <w:del w:id="594" w:author="harrison peck" w:date="2021-01-27T10:54:00Z">
        <w:r w:rsidRPr="00CC664D" w:rsidDel="00DA566D">
          <w:rPr>
            <w:lang w:val="en-US"/>
          </w:rPr>
          <w:delText>,</w:delText>
        </w:r>
      </w:del>
      <w:r w:rsidRPr="00CC664D">
        <w:rPr>
          <w:lang w:val="en-US"/>
        </w:rPr>
        <w:t xml:space="preserve"> but not identified by Cal-ITP and CARB?</w:t>
      </w:r>
    </w:p>
    <w:p w14:paraId="3DD6A1F0" w14:textId="2E5B57BD" w:rsidR="00FF70C2" w:rsidRPr="00CC664D" w:rsidRDefault="00FF70C2" w:rsidP="000A7580">
      <w:pPr>
        <w:pStyle w:val="ListParagraph"/>
        <w:numPr>
          <w:ilvl w:val="0"/>
          <w:numId w:val="24"/>
        </w:numPr>
        <w:rPr>
          <w:lang w:val="en-US"/>
        </w:rPr>
      </w:pPr>
      <w:r w:rsidRPr="00CC664D">
        <w:rPr>
          <w:lang w:val="en-US"/>
        </w:rPr>
        <w:t>Do you recommend adding or removing capabilities from the list provided</w:t>
      </w:r>
      <w:ins w:id="595" w:author="harrison peck" w:date="2021-01-27T10:54:00Z">
        <w:r w:rsidR="00DA566D">
          <w:rPr>
            <w:lang w:val="en-US"/>
          </w:rPr>
          <w:t>? If so,</w:t>
        </w:r>
      </w:ins>
      <w:del w:id="596" w:author="harrison peck" w:date="2021-01-27T10:54:00Z">
        <w:r w:rsidRPr="00CC664D" w:rsidDel="00DA566D">
          <w:rPr>
            <w:lang w:val="en-US"/>
          </w:rPr>
          <w:delText xml:space="preserve"> and</w:delText>
        </w:r>
      </w:del>
      <w:r w:rsidRPr="00CC664D">
        <w:rPr>
          <w:lang w:val="en-US"/>
        </w:rPr>
        <w:t xml:space="preserve"> how would you prioritize these capabilities to best achieve Cal-ITP and CARB’s stated objectives?</w:t>
      </w:r>
    </w:p>
    <w:p w14:paraId="00CFD81A" w14:textId="40EF5D95" w:rsidR="00FF70C2" w:rsidRPr="00CC664D" w:rsidRDefault="00FF70C2" w:rsidP="000A7580">
      <w:pPr>
        <w:pStyle w:val="ListParagraph"/>
        <w:numPr>
          <w:ilvl w:val="0"/>
          <w:numId w:val="24"/>
        </w:numPr>
        <w:rPr>
          <w:lang w:val="en-US"/>
        </w:rPr>
      </w:pPr>
      <w:r w:rsidRPr="00CC664D">
        <w:rPr>
          <w:lang w:val="en-US"/>
        </w:rPr>
        <w:t>Are there additional frameworks for solutions not identified by Cal-ITP and CARB that you would also recommend considering as part of this initiative?</w:t>
      </w:r>
    </w:p>
    <w:p w14:paraId="39E6068E" w14:textId="42EF8003" w:rsidR="00FF70C2" w:rsidRPr="00CC664D" w:rsidRDefault="00FF70C2" w:rsidP="000A7580">
      <w:pPr>
        <w:pStyle w:val="ListParagraph"/>
        <w:numPr>
          <w:ilvl w:val="0"/>
          <w:numId w:val="24"/>
        </w:numPr>
        <w:rPr>
          <w:lang w:val="en-US"/>
        </w:rPr>
      </w:pPr>
      <w:r w:rsidRPr="00CC664D">
        <w:rPr>
          <w:lang w:val="en-US"/>
        </w:rPr>
        <w:t>What do you see as the primary obstacles to deploying your organization’s solution</w:t>
      </w:r>
      <w:ins w:id="597" w:author="harrison peck" w:date="2021-01-27T10:55:00Z">
        <w:r w:rsidR="00DA566D">
          <w:rPr>
            <w:lang w:val="en-US"/>
          </w:rPr>
          <w:t>,</w:t>
        </w:r>
      </w:ins>
      <w:r w:rsidRPr="00CC664D">
        <w:rPr>
          <w:lang w:val="en-US"/>
        </w:rPr>
        <w:t xml:space="preserve"> and what are some potential mitigants to address those obstacles?</w:t>
      </w:r>
    </w:p>
    <w:p w14:paraId="48CD0D3B" w14:textId="0400F993" w:rsidR="00FF70C2" w:rsidRPr="00CC664D" w:rsidDel="00DA566D" w:rsidRDefault="00FF70C2">
      <w:pPr>
        <w:rPr>
          <w:del w:id="598" w:author="harrison peck" w:date="2021-01-27T10:55:00Z"/>
          <w:lang w:val="en-US"/>
        </w:rPr>
      </w:pPr>
    </w:p>
    <w:p w14:paraId="1BD5A694" w14:textId="77777777" w:rsidR="00CE32A2" w:rsidRPr="00CC664D" w:rsidRDefault="00CE32A2">
      <w:pPr>
        <w:rPr>
          <w:b/>
          <w:lang w:val="en-US"/>
        </w:rPr>
      </w:pPr>
    </w:p>
    <w:p w14:paraId="6E6435E8" w14:textId="10C1DE4C" w:rsidR="00950F5B" w:rsidRPr="00CC664D" w:rsidRDefault="0069276A">
      <w:pPr>
        <w:rPr>
          <w:b/>
          <w:lang w:val="en-US"/>
        </w:rPr>
      </w:pPr>
      <w:r w:rsidRPr="00CC664D">
        <w:rPr>
          <w:b/>
          <w:lang w:val="en-US"/>
        </w:rPr>
        <w:t xml:space="preserve">PART 3 </w:t>
      </w:r>
      <w:r w:rsidR="00BE4DD9" w:rsidRPr="00CC664D">
        <w:rPr>
          <w:b/>
          <w:lang w:val="en-US"/>
        </w:rPr>
        <w:t>–</w:t>
      </w:r>
      <w:r w:rsidRPr="00CC664D">
        <w:rPr>
          <w:b/>
          <w:lang w:val="en-US"/>
        </w:rPr>
        <w:t xml:space="preserve"> </w:t>
      </w:r>
      <w:r w:rsidR="00BE4DD9" w:rsidRPr="00CC664D">
        <w:rPr>
          <w:b/>
          <w:lang w:val="en-US"/>
        </w:rPr>
        <w:t>Products</w:t>
      </w:r>
      <w:r w:rsidR="00414B50" w:rsidRPr="00CC664D">
        <w:rPr>
          <w:b/>
          <w:lang w:val="en-US"/>
        </w:rPr>
        <w:t>,</w:t>
      </w:r>
      <w:r w:rsidR="00BE4DD9" w:rsidRPr="00CC664D">
        <w:rPr>
          <w:b/>
          <w:lang w:val="en-US"/>
        </w:rPr>
        <w:t xml:space="preserve"> services</w:t>
      </w:r>
      <w:r w:rsidR="00414B50" w:rsidRPr="00CC664D">
        <w:rPr>
          <w:b/>
          <w:lang w:val="en-US"/>
        </w:rPr>
        <w:t xml:space="preserve"> and commercialization</w:t>
      </w:r>
    </w:p>
    <w:p w14:paraId="157503B0" w14:textId="1498FD5D" w:rsidR="00950F5B" w:rsidRPr="00CC664D" w:rsidDel="00DA566D" w:rsidRDefault="00950F5B">
      <w:pPr>
        <w:rPr>
          <w:del w:id="599" w:author="harrison peck" w:date="2021-01-27T10:56:00Z"/>
          <w:lang w:val="en-US"/>
        </w:rPr>
      </w:pPr>
    </w:p>
    <w:p w14:paraId="701064BE" w14:textId="09C01C64" w:rsidR="00603B32" w:rsidRPr="00CC664D" w:rsidRDefault="00750E8B" w:rsidP="00750E8B">
      <w:pPr>
        <w:pStyle w:val="ListParagraph"/>
        <w:numPr>
          <w:ilvl w:val="0"/>
          <w:numId w:val="24"/>
        </w:numPr>
        <w:rPr>
          <w:lang w:val="en-US"/>
        </w:rPr>
      </w:pPr>
      <w:r w:rsidRPr="00CC664D">
        <w:rPr>
          <w:lang w:val="en-US"/>
        </w:rPr>
        <w:t>How are your organization’s current or anticipated future products made available to transit and private mobility providers?</w:t>
      </w:r>
    </w:p>
    <w:p w14:paraId="2A0DDEBA" w14:textId="053DC20F" w:rsidR="00750E8B" w:rsidRPr="00CC664D" w:rsidRDefault="00750E8B" w:rsidP="00750E8B">
      <w:pPr>
        <w:pStyle w:val="ListParagraph"/>
        <w:numPr>
          <w:ilvl w:val="0"/>
          <w:numId w:val="24"/>
        </w:numPr>
        <w:rPr>
          <w:lang w:val="en-US"/>
        </w:rPr>
      </w:pPr>
      <w:r w:rsidRPr="00CC664D">
        <w:rPr>
          <w:lang w:val="en-US"/>
        </w:rPr>
        <w:t>Does your organization offer accounts to your customers to manage payment</w:t>
      </w:r>
      <w:ins w:id="600" w:author="harrison peck" w:date="2021-01-27T10:57:00Z">
        <w:r w:rsidR="00EB2372">
          <w:rPr>
            <w:lang w:val="en-US"/>
          </w:rPr>
          <w:t>s</w:t>
        </w:r>
      </w:ins>
      <w:r w:rsidRPr="00CC664D">
        <w:rPr>
          <w:lang w:val="en-US"/>
        </w:rPr>
        <w:t>, customer services, and/or other features?</w:t>
      </w:r>
    </w:p>
    <w:p w14:paraId="3533EC11" w14:textId="50313D56" w:rsidR="00750E8B" w:rsidRPr="00CC664D" w:rsidRDefault="00750E8B" w:rsidP="00750E8B">
      <w:pPr>
        <w:pStyle w:val="ListParagraph"/>
        <w:numPr>
          <w:ilvl w:val="0"/>
          <w:numId w:val="24"/>
        </w:numPr>
        <w:rPr>
          <w:lang w:val="en-US"/>
        </w:rPr>
      </w:pPr>
      <w:r w:rsidRPr="00CC664D">
        <w:rPr>
          <w:lang w:val="en-US"/>
        </w:rPr>
        <w:t>How might your organization utilize data on linked multi</w:t>
      </w:r>
      <w:del w:id="601" w:author="harrison peck" w:date="2021-01-27T10:57:00Z">
        <w:r w:rsidRPr="00CC664D" w:rsidDel="00EB2372">
          <w:rPr>
            <w:lang w:val="en-US"/>
          </w:rPr>
          <w:delText>-</w:delText>
        </w:r>
      </w:del>
      <w:r w:rsidRPr="00CC664D">
        <w:rPr>
          <w:lang w:val="en-US"/>
        </w:rPr>
        <w:t>modal trips to create value for your organization, customers, or society?</w:t>
      </w:r>
    </w:p>
    <w:p w14:paraId="3CE6D3DD" w14:textId="1C9DD35F" w:rsidR="00750E8B" w:rsidRPr="00CC664D" w:rsidRDefault="00750E8B" w:rsidP="00750E8B">
      <w:pPr>
        <w:pStyle w:val="ListParagraph"/>
        <w:numPr>
          <w:ilvl w:val="0"/>
          <w:numId w:val="24"/>
        </w:numPr>
        <w:rPr>
          <w:lang w:val="en-US"/>
        </w:rPr>
      </w:pPr>
      <w:r w:rsidRPr="00CC664D">
        <w:rPr>
          <w:lang w:val="en-US"/>
        </w:rPr>
        <w:t xml:space="preserve">What barriers do you see in </w:t>
      </w:r>
      <w:r w:rsidR="00997ED2" w:rsidRPr="00CC664D">
        <w:rPr>
          <w:lang w:val="en-US"/>
        </w:rPr>
        <w:t>scaling</w:t>
      </w:r>
      <w:r w:rsidRPr="00CC664D">
        <w:rPr>
          <w:lang w:val="en-US"/>
        </w:rPr>
        <w:t xml:space="preserve"> your solution statewide, and what can the </w:t>
      </w:r>
      <w:del w:id="602" w:author="harrison peck" w:date="2021-01-27T10:57:00Z">
        <w:r w:rsidRPr="00CC664D" w:rsidDel="00EB2372">
          <w:rPr>
            <w:lang w:val="en-US"/>
          </w:rPr>
          <w:delText>S</w:delText>
        </w:r>
      </w:del>
      <w:ins w:id="603" w:author="harrison peck" w:date="2021-01-27T10:57:00Z">
        <w:r w:rsidR="00EB2372">
          <w:rPr>
            <w:lang w:val="en-US"/>
          </w:rPr>
          <w:t>s</w:t>
        </w:r>
      </w:ins>
      <w:r w:rsidRPr="00CC664D">
        <w:rPr>
          <w:lang w:val="en-US"/>
        </w:rPr>
        <w:t>tate do to help you overcome those barriers?</w:t>
      </w:r>
    </w:p>
    <w:p w14:paraId="1C1A8A5F" w14:textId="3BCF9E3E" w:rsidR="00750E8B" w:rsidRPr="00CC664D" w:rsidRDefault="00750E8B" w:rsidP="00750E8B">
      <w:pPr>
        <w:pStyle w:val="ListParagraph"/>
        <w:numPr>
          <w:ilvl w:val="0"/>
          <w:numId w:val="24"/>
        </w:numPr>
        <w:rPr>
          <w:lang w:val="en-US"/>
        </w:rPr>
      </w:pPr>
      <w:r w:rsidRPr="00CC664D">
        <w:rPr>
          <w:lang w:val="en-US"/>
        </w:rPr>
        <w:t>If your organization is a shared</w:t>
      </w:r>
      <w:del w:id="604" w:author="harrison peck" w:date="2021-01-27T10:57:00Z">
        <w:r w:rsidRPr="00CC664D" w:rsidDel="00EB2372">
          <w:rPr>
            <w:lang w:val="en-US"/>
          </w:rPr>
          <w:delText xml:space="preserve"> </w:delText>
        </w:r>
      </w:del>
      <w:ins w:id="605" w:author="harrison peck" w:date="2021-01-27T10:57:00Z">
        <w:r w:rsidR="00EB2372">
          <w:rPr>
            <w:lang w:val="en-US"/>
          </w:rPr>
          <w:t>-</w:t>
        </w:r>
      </w:ins>
      <w:r w:rsidRPr="00CC664D">
        <w:rPr>
          <w:lang w:val="en-US"/>
        </w:rPr>
        <w:t>mobility provider, do your vehicles have open data feeds?</w:t>
      </w:r>
    </w:p>
    <w:p w14:paraId="75922605" w14:textId="77777777" w:rsidR="00CE32A2" w:rsidRPr="00CC664D" w:rsidRDefault="00CE32A2">
      <w:pPr>
        <w:rPr>
          <w:b/>
          <w:lang w:val="en-US"/>
        </w:rPr>
      </w:pPr>
    </w:p>
    <w:p w14:paraId="02C97346" w14:textId="074E6662" w:rsidR="00CE32A2" w:rsidRPr="00CC664D" w:rsidDel="00EB2372" w:rsidRDefault="00CE32A2">
      <w:pPr>
        <w:rPr>
          <w:del w:id="606" w:author="harrison peck" w:date="2021-01-27T10:57:00Z"/>
          <w:b/>
          <w:lang w:val="en-US"/>
        </w:rPr>
      </w:pPr>
    </w:p>
    <w:p w14:paraId="0557F5D0" w14:textId="22331632" w:rsidR="00950F5B" w:rsidRPr="00CC664D" w:rsidRDefault="0069276A">
      <w:pPr>
        <w:rPr>
          <w:b/>
          <w:lang w:val="en-US"/>
        </w:rPr>
      </w:pPr>
      <w:r w:rsidRPr="00CC664D">
        <w:rPr>
          <w:b/>
          <w:lang w:val="en-US"/>
        </w:rPr>
        <w:t xml:space="preserve">PART 4 – </w:t>
      </w:r>
      <w:r w:rsidR="00414B50" w:rsidRPr="00CC664D">
        <w:rPr>
          <w:b/>
          <w:lang w:val="en-US"/>
        </w:rPr>
        <w:t>Other risks and challenges</w:t>
      </w:r>
    </w:p>
    <w:p w14:paraId="1CE745BF" w14:textId="553CF501" w:rsidR="007E10FB" w:rsidRPr="00CC664D" w:rsidDel="00DA566D" w:rsidRDefault="007E10FB">
      <w:pPr>
        <w:rPr>
          <w:del w:id="607" w:author="harrison peck" w:date="2021-01-27T10:56:00Z"/>
          <w:b/>
          <w:lang w:val="en-US"/>
        </w:rPr>
      </w:pPr>
    </w:p>
    <w:p w14:paraId="08050E64" w14:textId="5DCE16A6" w:rsidR="007E10FB" w:rsidRPr="00CC664D" w:rsidRDefault="007E10FB" w:rsidP="006F0018">
      <w:pPr>
        <w:pStyle w:val="ListParagraph"/>
        <w:numPr>
          <w:ilvl w:val="0"/>
          <w:numId w:val="24"/>
        </w:numPr>
        <w:rPr>
          <w:lang w:val="en-US"/>
        </w:rPr>
      </w:pPr>
      <w:r w:rsidRPr="00CC664D">
        <w:rPr>
          <w:lang w:val="en-US"/>
        </w:rPr>
        <w:t xml:space="preserve">How does your organization protect data privacy and cybersecurity of user trip data? </w:t>
      </w:r>
    </w:p>
    <w:p w14:paraId="5F92A75A" w14:textId="182B0343" w:rsidR="006F0018" w:rsidRPr="00CC664D" w:rsidRDefault="006F0018" w:rsidP="006F0018">
      <w:pPr>
        <w:pStyle w:val="ListParagraph"/>
        <w:numPr>
          <w:ilvl w:val="0"/>
          <w:numId w:val="24"/>
        </w:numPr>
        <w:rPr>
          <w:lang w:val="en-US"/>
        </w:rPr>
      </w:pPr>
      <w:r w:rsidRPr="00CC664D">
        <w:rPr>
          <w:lang w:val="en-US"/>
        </w:rPr>
        <w:t>How would your organization ensure that your proposed solution(s) promote</w:t>
      </w:r>
      <w:del w:id="608" w:author="harrison peck" w:date="2021-01-27T10:58:00Z">
        <w:r w:rsidRPr="00CC664D" w:rsidDel="00EB2372">
          <w:rPr>
            <w:lang w:val="en-US"/>
          </w:rPr>
          <w:delText>d</w:delText>
        </w:r>
      </w:del>
      <w:r w:rsidRPr="00CC664D">
        <w:rPr>
          <w:lang w:val="en-US"/>
        </w:rPr>
        <w:t xml:space="preserve"> positive outcomes regarding equity and the accessibility and affordability or transit and mobility?</w:t>
      </w:r>
    </w:p>
    <w:p w14:paraId="1F24BA72" w14:textId="7D8D6C12" w:rsidR="001E4589" w:rsidRPr="00CC664D" w:rsidDel="00EB2372" w:rsidRDefault="001E4589" w:rsidP="00131B28">
      <w:pPr>
        <w:rPr>
          <w:del w:id="609" w:author="harrison peck" w:date="2021-01-27T10:57:00Z"/>
          <w:b/>
          <w:lang w:val="en-US"/>
        </w:rPr>
      </w:pPr>
    </w:p>
    <w:p w14:paraId="5F117B2F" w14:textId="376613EB" w:rsidR="00726460" w:rsidRPr="00CC664D" w:rsidRDefault="00726460">
      <w:pPr>
        <w:rPr>
          <w:b/>
          <w:lang w:val="en-US"/>
        </w:rPr>
      </w:pPr>
    </w:p>
    <w:p w14:paraId="22322FD9" w14:textId="4A098014" w:rsidR="000B0A84" w:rsidRPr="00CC664D" w:rsidRDefault="000B0A84" w:rsidP="000B0A84">
      <w:pPr>
        <w:pBdr>
          <w:top w:val="nil"/>
          <w:left w:val="nil"/>
          <w:bottom w:val="nil"/>
          <w:right w:val="nil"/>
          <w:between w:val="nil"/>
        </w:pBdr>
        <w:rPr>
          <w:b/>
          <w:sz w:val="22"/>
          <w:lang w:val="en-US"/>
        </w:rPr>
      </w:pPr>
      <w:r w:rsidRPr="00CC664D">
        <w:rPr>
          <w:b/>
          <w:szCs w:val="18"/>
          <w:lang w:val="en-US"/>
        </w:rPr>
        <w:t xml:space="preserve">PART 5 - </w:t>
      </w:r>
      <w:r w:rsidRPr="00CC664D">
        <w:rPr>
          <w:b/>
          <w:lang w:val="en-US"/>
        </w:rPr>
        <w:t>Innovations and best practices</w:t>
      </w:r>
    </w:p>
    <w:p w14:paraId="7A6264A1" w14:textId="01DF71EB" w:rsidR="000B0A84" w:rsidRPr="00CC664D" w:rsidDel="00DA566D" w:rsidRDefault="000B0A84" w:rsidP="000B0A84">
      <w:pPr>
        <w:pBdr>
          <w:top w:val="nil"/>
          <w:left w:val="nil"/>
          <w:bottom w:val="nil"/>
          <w:right w:val="nil"/>
          <w:between w:val="nil"/>
        </w:pBdr>
        <w:rPr>
          <w:del w:id="610" w:author="harrison peck" w:date="2021-01-27T10:56:00Z"/>
          <w:lang w:val="en-US"/>
        </w:rPr>
      </w:pPr>
    </w:p>
    <w:p w14:paraId="755AA909" w14:textId="69BAB279" w:rsidR="007A15AC" w:rsidRPr="00CC664D" w:rsidRDefault="007A15AC" w:rsidP="007A15AC">
      <w:pPr>
        <w:pStyle w:val="ListParagraph"/>
        <w:numPr>
          <w:ilvl w:val="0"/>
          <w:numId w:val="24"/>
        </w:numPr>
        <w:pBdr>
          <w:top w:val="nil"/>
          <w:left w:val="nil"/>
          <w:bottom w:val="nil"/>
          <w:right w:val="nil"/>
          <w:between w:val="nil"/>
        </w:pBdr>
        <w:rPr>
          <w:lang w:val="en-US"/>
        </w:rPr>
      </w:pPr>
      <w:r w:rsidRPr="00CC664D">
        <w:rPr>
          <w:lang w:val="en-US"/>
        </w:rPr>
        <w:t>Please describe any recent innovations you think California should be considering in realizing this system.</w:t>
      </w:r>
    </w:p>
    <w:p w14:paraId="3A5DC557" w14:textId="233C7E01" w:rsidR="007A15AC" w:rsidRPr="00CC664D" w:rsidRDefault="007A15AC" w:rsidP="007A15AC">
      <w:pPr>
        <w:pStyle w:val="ListParagraph"/>
        <w:numPr>
          <w:ilvl w:val="0"/>
          <w:numId w:val="24"/>
        </w:numPr>
        <w:pBdr>
          <w:top w:val="nil"/>
          <w:left w:val="nil"/>
          <w:bottom w:val="nil"/>
          <w:right w:val="nil"/>
          <w:between w:val="nil"/>
        </w:pBdr>
        <w:rPr>
          <w:lang w:val="en-US"/>
        </w:rPr>
      </w:pPr>
      <w:r w:rsidRPr="00CC664D">
        <w:rPr>
          <w:lang w:val="en-US"/>
        </w:rPr>
        <w:t>What are some of the best practices in developing a system of linked mobility accounts? In particular, we are interested in understanding best practices in developing flexible, adaptable systems</w:t>
      </w:r>
      <w:ins w:id="611" w:author="harrison peck" w:date="2021-01-27T10:58:00Z">
        <w:r w:rsidR="00EB2372">
          <w:rPr>
            <w:lang w:val="en-US"/>
          </w:rPr>
          <w:t xml:space="preserve"> </w:t>
        </w:r>
        <w:commentRangeStart w:id="612"/>
        <w:r w:rsidR="00EB2372">
          <w:rPr>
            <w:lang w:val="en-US"/>
          </w:rPr>
          <w:t>and</w:t>
        </w:r>
      </w:ins>
      <w:del w:id="613" w:author="harrison peck" w:date="2021-01-27T10:58:00Z">
        <w:r w:rsidRPr="00CC664D" w:rsidDel="00EB2372">
          <w:rPr>
            <w:lang w:val="en-US"/>
          </w:rPr>
          <w:delText>,</w:delText>
        </w:r>
      </w:del>
      <w:r w:rsidRPr="00CC664D">
        <w:rPr>
          <w:lang w:val="en-US"/>
        </w:rPr>
        <w:t xml:space="preserve"> integrating legacy systems, the roles of the public and private sectors, business/revenue models, and governance models</w:t>
      </w:r>
      <w:commentRangeEnd w:id="612"/>
      <w:r w:rsidR="00EB2372">
        <w:rPr>
          <w:rStyle w:val="CommentReference"/>
        </w:rPr>
        <w:commentReference w:id="612"/>
      </w:r>
      <w:r w:rsidRPr="00CC664D">
        <w:rPr>
          <w:lang w:val="en-US"/>
        </w:rPr>
        <w:t>.</w:t>
      </w:r>
    </w:p>
    <w:p w14:paraId="1DBA21DA" w14:textId="77777777" w:rsidR="001E4589" w:rsidRPr="00CC664D" w:rsidRDefault="001E4589">
      <w:pPr>
        <w:rPr>
          <w:lang w:val="en-US"/>
        </w:rPr>
      </w:pPr>
    </w:p>
    <w:p w14:paraId="08B16EC8" w14:textId="4AD28818" w:rsidR="00675E46" w:rsidRPr="00CC664D" w:rsidDel="00EB2372" w:rsidRDefault="00675E46">
      <w:pPr>
        <w:rPr>
          <w:del w:id="614" w:author="harrison peck" w:date="2021-01-27T10:58:00Z"/>
          <w:b/>
          <w:lang w:val="en-US"/>
        </w:rPr>
      </w:pPr>
    </w:p>
    <w:p w14:paraId="19F3A62E" w14:textId="7EC66DFB" w:rsidR="00BD4E5C" w:rsidRPr="00CC664D" w:rsidRDefault="00726460">
      <w:pPr>
        <w:rPr>
          <w:b/>
          <w:lang w:val="en-US"/>
        </w:rPr>
      </w:pPr>
      <w:r w:rsidRPr="00CC664D">
        <w:rPr>
          <w:b/>
          <w:lang w:val="en-US"/>
        </w:rPr>
        <w:t xml:space="preserve">PART </w:t>
      </w:r>
      <w:r w:rsidR="000B0A84" w:rsidRPr="00CC664D">
        <w:rPr>
          <w:b/>
          <w:lang w:val="en-US"/>
        </w:rPr>
        <w:t>6</w:t>
      </w:r>
      <w:r w:rsidRPr="00CC664D">
        <w:rPr>
          <w:b/>
          <w:lang w:val="en-US"/>
        </w:rPr>
        <w:t xml:space="preserve"> – </w:t>
      </w:r>
      <w:r w:rsidR="000B0A84" w:rsidRPr="00CC664D">
        <w:rPr>
          <w:b/>
          <w:lang w:val="en-US"/>
        </w:rPr>
        <w:t>Future procurement</w:t>
      </w:r>
    </w:p>
    <w:p w14:paraId="1D76278D" w14:textId="6E61F8DB" w:rsidR="007A15AC" w:rsidRPr="00CC664D" w:rsidDel="00DA566D" w:rsidRDefault="007A15AC">
      <w:pPr>
        <w:rPr>
          <w:del w:id="615" w:author="harrison peck" w:date="2021-01-27T10:56:00Z"/>
          <w:b/>
          <w:lang w:val="en-US"/>
        </w:rPr>
      </w:pPr>
    </w:p>
    <w:p w14:paraId="7636511F" w14:textId="1CD30547" w:rsidR="007A15AC" w:rsidRPr="00CC664D" w:rsidRDefault="007A15AC" w:rsidP="007A15AC">
      <w:pPr>
        <w:pStyle w:val="ListParagraph"/>
        <w:numPr>
          <w:ilvl w:val="0"/>
          <w:numId w:val="24"/>
        </w:numPr>
        <w:rPr>
          <w:lang w:val="en-US"/>
        </w:rPr>
      </w:pPr>
      <w:r w:rsidRPr="00CC664D">
        <w:rPr>
          <w:lang w:val="en-US"/>
        </w:rPr>
        <w:t>What are the key positive and negative factors that would influence your organization’s decision to partake in a competitive procurement?</w:t>
      </w:r>
    </w:p>
    <w:p w14:paraId="454DB4E4" w14:textId="77777777" w:rsidR="00950F5B" w:rsidRPr="00CC664D" w:rsidRDefault="00950F5B">
      <w:pPr>
        <w:pBdr>
          <w:top w:val="nil"/>
          <w:left w:val="nil"/>
          <w:bottom w:val="nil"/>
          <w:right w:val="nil"/>
          <w:between w:val="nil"/>
        </w:pBdr>
        <w:rPr>
          <w:lang w:val="en-US"/>
        </w:rPr>
      </w:pPr>
    </w:p>
    <w:p w14:paraId="51215F86" w14:textId="21F339FA" w:rsidR="00950F5B" w:rsidRPr="00CC664D" w:rsidDel="00DA566D" w:rsidRDefault="00950F5B">
      <w:pPr>
        <w:pBdr>
          <w:top w:val="nil"/>
          <w:left w:val="nil"/>
          <w:bottom w:val="nil"/>
          <w:right w:val="nil"/>
          <w:between w:val="nil"/>
        </w:pBdr>
        <w:rPr>
          <w:del w:id="616" w:author="harrison peck" w:date="2021-01-27T10:56:00Z"/>
          <w:b/>
          <w:lang w:val="en-US"/>
        </w:rPr>
      </w:pPr>
    </w:p>
    <w:p w14:paraId="085A8993" w14:textId="123557E1" w:rsidR="00950F5B" w:rsidRPr="00CC664D" w:rsidRDefault="0069276A">
      <w:pPr>
        <w:pBdr>
          <w:top w:val="nil"/>
          <w:left w:val="nil"/>
          <w:bottom w:val="nil"/>
          <w:right w:val="nil"/>
          <w:between w:val="nil"/>
        </w:pBdr>
        <w:rPr>
          <w:b/>
          <w:lang w:val="en-US"/>
        </w:rPr>
      </w:pPr>
      <w:r w:rsidRPr="00CC664D">
        <w:rPr>
          <w:b/>
          <w:lang w:val="en-US"/>
        </w:rPr>
        <w:t xml:space="preserve">PART </w:t>
      </w:r>
      <w:r w:rsidR="000B0A84" w:rsidRPr="00CC664D">
        <w:rPr>
          <w:b/>
          <w:lang w:val="en-US"/>
        </w:rPr>
        <w:t>7</w:t>
      </w:r>
      <w:r w:rsidRPr="00CC664D">
        <w:rPr>
          <w:b/>
          <w:lang w:val="en-US"/>
        </w:rPr>
        <w:t xml:space="preserve"> – Other comments</w:t>
      </w:r>
    </w:p>
    <w:p w14:paraId="23791713" w14:textId="737E56CA" w:rsidR="007A15AC" w:rsidRPr="00CC664D" w:rsidDel="00DA566D" w:rsidRDefault="007A15AC">
      <w:pPr>
        <w:pBdr>
          <w:top w:val="nil"/>
          <w:left w:val="nil"/>
          <w:bottom w:val="nil"/>
          <w:right w:val="nil"/>
          <w:between w:val="nil"/>
        </w:pBdr>
        <w:rPr>
          <w:del w:id="617" w:author="harrison peck" w:date="2021-01-27T10:56:00Z"/>
          <w:b/>
          <w:lang w:val="en-US"/>
        </w:rPr>
      </w:pPr>
    </w:p>
    <w:p w14:paraId="2025A58D" w14:textId="121C0477" w:rsidR="009D006A" w:rsidRPr="00EB2372" w:rsidRDefault="007A15AC" w:rsidP="0088438E">
      <w:pPr>
        <w:pStyle w:val="ListParagraph"/>
        <w:numPr>
          <w:ilvl w:val="0"/>
          <w:numId w:val="24"/>
        </w:numPr>
        <w:pBdr>
          <w:top w:val="nil"/>
          <w:left w:val="nil"/>
          <w:bottom w:val="nil"/>
          <w:right w:val="nil"/>
          <w:between w:val="nil"/>
        </w:pBdr>
        <w:rPr>
          <w:lang w:val="en-US"/>
        </w:rPr>
      </w:pPr>
      <w:r w:rsidRPr="00EB2372">
        <w:rPr>
          <w:bCs/>
          <w:lang w:val="en-US"/>
        </w:rPr>
        <w:t>Please provide any other comments or feedback you think maybe helpful to CARB and Cal-ITP.</w:t>
      </w:r>
    </w:p>
    <w:sectPr w:rsidR="009D006A" w:rsidRPr="00EB2372" w:rsidSect="00804956">
      <w:headerReference w:type="default" r:id="rId20"/>
      <w:footerReference w:type="default" r:id="rId21"/>
      <w:headerReference w:type="first" r:id="rId22"/>
      <w:footerReference w:type="first" r:id="rId23"/>
      <w:pgSz w:w="12242" w:h="15842" w:code="1"/>
      <w:pgMar w:top="1440" w:right="1440" w:bottom="1440" w:left="1440" w:header="288"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harrison peck" w:date="2021-01-26T16:12:00Z" w:initials="hp">
    <w:p w14:paraId="03A5D05E" w14:textId="37996532" w:rsidR="00CC664D" w:rsidRDefault="00CC664D">
      <w:pPr>
        <w:pStyle w:val="CommentText"/>
      </w:pPr>
      <w:r>
        <w:rPr>
          <w:rStyle w:val="CommentReference"/>
        </w:rPr>
        <w:annotationRef/>
      </w:r>
      <w:r>
        <w:t>Not clear what this means</w:t>
      </w:r>
    </w:p>
  </w:comment>
  <w:comment w:id="20" w:author="harrison peck" w:date="2021-01-26T15:06:00Z" w:initials="hp">
    <w:p w14:paraId="3072B5AB" w14:textId="17E0E32F" w:rsidR="00CC664D" w:rsidRDefault="00CC664D">
      <w:pPr>
        <w:pStyle w:val="CommentText"/>
      </w:pPr>
      <w:r>
        <w:rPr>
          <w:rStyle w:val="CommentReference"/>
        </w:rPr>
        <w:annotationRef/>
      </w:r>
      <w:r>
        <w:t xml:space="preserve">This sentence is confusing. Is it intentional to switch from “transportation” to “mobility” services? And what is the connection between disaggregation and “shared’ services?  </w:t>
      </w:r>
    </w:p>
  </w:comment>
  <w:comment w:id="60" w:author="harrison peck" w:date="2021-01-26T16:19:00Z" w:initials="hp">
    <w:p w14:paraId="437E4CCB" w14:textId="710EEE59" w:rsidR="00CC664D" w:rsidRDefault="00CC664D">
      <w:pPr>
        <w:pStyle w:val="CommentText"/>
      </w:pPr>
      <w:r>
        <w:rPr>
          <w:rStyle w:val="CommentReference"/>
        </w:rPr>
        <w:annotationRef/>
      </w:r>
      <w:r>
        <w:t>Add an abbreviations page before the Overview. Let me know if you need help pulling all these together.</w:t>
      </w:r>
    </w:p>
  </w:comment>
  <w:comment w:id="63" w:author="harrison peck" w:date="2021-01-27T11:02:00Z" w:initials="hp">
    <w:p w14:paraId="3417DC1A" w14:textId="5AAF2AD3" w:rsidR="00C51D57" w:rsidRDefault="00C51D57">
      <w:pPr>
        <w:pStyle w:val="CommentText"/>
      </w:pPr>
      <w:r>
        <w:rPr>
          <w:rStyle w:val="CommentReference"/>
        </w:rPr>
        <w:annotationRef/>
      </w:r>
      <w:r>
        <w:t xml:space="preserve">The actual purpose </w:t>
      </w:r>
      <w:r w:rsidR="00535DA7">
        <w:t>of</w:t>
      </w:r>
      <w:r>
        <w:t xml:space="preserve"> this Market Sounding is buried several pages down. This intro section needs to explicitly call out and define account-based mobility services and the measurement of linked </w:t>
      </w:r>
      <w:r w:rsidR="004B6B89">
        <w:t>first/last</w:t>
      </w:r>
      <w:r>
        <w:t xml:space="preserve">-mile trip. </w:t>
      </w:r>
    </w:p>
  </w:comment>
  <w:comment w:id="79" w:author="harrison peck" w:date="2021-01-26T15:32:00Z" w:initials="hp">
    <w:p w14:paraId="61893B31" w14:textId="05D2AF32" w:rsidR="00CC664D" w:rsidRDefault="00CC664D">
      <w:pPr>
        <w:pStyle w:val="CommentText"/>
      </w:pPr>
      <w:r>
        <w:rPr>
          <w:rStyle w:val="CommentReference"/>
        </w:rPr>
        <w:annotationRef/>
      </w:r>
      <w:r>
        <w:t>What’s a good example to use here?</w:t>
      </w:r>
    </w:p>
  </w:comment>
  <w:comment w:id="98" w:author="harrison peck" w:date="2021-01-26T15:34:00Z" w:initials="hp">
    <w:p w14:paraId="141CAE23" w14:textId="48DF67C2" w:rsidR="00CC664D" w:rsidRDefault="00CC664D">
      <w:pPr>
        <w:pStyle w:val="CommentText"/>
      </w:pPr>
      <w:r>
        <w:rPr>
          <w:rStyle w:val="CommentReference"/>
        </w:rPr>
        <w:annotationRef/>
      </w:r>
      <w:r>
        <w:t>FYI, generally only need to spell out abbreviations once, but I think of the cover letter as standalone and the main body of the doc as a new doc, so am spelling these out here again.</w:t>
      </w:r>
    </w:p>
  </w:comment>
  <w:comment w:id="119" w:author="harrison peck" w:date="2021-01-27T11:13:00Z" w:initials="hp">
    <w:p w14:paraId="3B56426D" w14:textId="04C22ABF" w:rsidR="00D34AC9" w:rsidRDefault="00D34AC9">
      <w:pPr>
        <w:pStyle w:val="CommentText"/>
      </w:pPr>
      <w:r>
        <w:rPr>
          <w:rStyle w:val="CommentReference"/>
        </w:rPr>
        <w:annotationRef/>
      </w:r>
      <w:r>
        <w:t>This comes out of nowhere. If it’s the primary purpose, it should be stated further up. The way it’s phrased here, it suggests readers should already know this.</w:t>
      </w:r>
    </w:p>
  </w:comment>
  <w:comment w:id="118" w:author="harrison peck" w:date="2021-01-26T15:39:00Z" w:initials="hp">
    <w:p w14:paraId="3D9C56B7" w14:textId="7AB1AE4B" w:rsidR="00CC664D" w:rsidRDefault="00CC664D">
      <w:pPr>
        <w:pStyle w:val="CommentText"/>
      </w:pPr>
      <w:r>
        <w:rPr>
          <w:rStyle w:val="CommentReference"/>
        </w:rPr>
        <w:annotationRef/>
      </w:r>
      <w:r>
        <w:t>This paragraph feels irrelevant here.</w:t>
      </w:r>
    </w:p>
  </w:comment>
  <w:comment w:id="125" w:author="harrison peck" w:date="2021-01-26T16:02:00Z" w:initials="hp">
    <w:p w14:paraId="3D6C4B25" w14:textId="25C1856E" w:rsidR="00CC664D" w:rsidRDefault="00CC664D">
      <w:pPr>
        <w:pStyle w:val="CommentText"/>
      </w:pPr>
      <w:r>
        <w:rPr>
          <w:rStyle w:val="CommentReference"/>
        </w:rPr>
        <w:annotationRef/>
      </w:r>
      <w:r>
        <w:t>Both of these “objectives” sections (1.2 and 1.3) feel very long and overly detailed. Can they be cut back to a paragraph each? Is distracting to read…</w:t>
      </w:r>
    </w:p>
  </w:comment>
  <w:comment w:id="208" w:author="harrison peck" w:date="2021-01-27T11:43:00Z" w:initials="hp">
    <w:p w14:paraId="60519266" w14:textId="27DDBFE0" w:rsidR="00554EEE" w:rsidRDefault="00554EEE">
      <w:pPr>
        <w:pStyle w:val="CommentText"/>
      </w:pPr>
      <w:r>
        <w:rPr>
          <w:rStyle w:val="CommentReference"/>
        </w:rPr>
        <w:annotationRef/>
      </w:r>
      <w:r>
        <w:t xml:space="preserve">“accessibility” suggests by people with disabilities. Is this the intended meaning here? </w:t>
      </w:r>
    </w:p>
  </w:comment>
  <w:comment w:id="241" w:author="harrison peck" w:date="2021-01-26T16:19:00Z" w:initials="hp">
    <w:p w14:paraId="41953C06" w14:textId="74F74237" w:rsidR="00CC664D" w:rsidRDefault="00CC664D">
      <w:pPr>
        <w:pStyle w:val="CommentText"/>
      </w:pPr>
      <w:r>
        <w:rPr>
          <w:rStyle w:val="CommentReference"/>
        </w:rPr>
        <w:annotationRef/>
      </w:r>
      <w:r>
        <w:t>What does this stand for?</w:t>
      </w:r>
    </w:p>
  </w:comment>
  <w:comment w:id="240" w:author="harrison peck" w:date="2021-01-26T16:20:00Z" w:initials="hp">
    <w:p w14:paraId="57E94E42" w14:textId="6FBD0839" w:rsidR="00CC664D" w:rsidRDefault="00CC664D">
      <w:pPr>
        <w:pStyle w:val="CommentText"/>
      </w:pPr>
      <w:r>
        <w:rPr>
          <w:rStyle w:val="CommentReference"/>
        </w:rPr>
        <w:annotationRef/>
      </w:r>
      <w:r>
        <w:t>This is confusing, I have no idea what an “account level” is from reading this sentence.</w:t>
      </w:r>
    </w:p>
  </w:comment>
  <w:comment w:id="249" w:author="harrison peck" w:date="2021-01-26T16:24:00Z" w:initials="hp">
    <w:p w14:paraId="6D06DF6D" w14:textId="02E1D770" w:rsidR="00CC664D" w:rsidRDefault="00CC664D">
      <w:pPr>
        <w:pStyle w:val="CommentText"/>
      </w:pPr>
      <w:r>
        <w:rPr>
          <w:rStyle w:val="CommentReference"/>
        </w:rPr>
        <w:annotationRef/>
      </w:r>
      <w:r>
        <w:t>Like what? An example will help clarify what this means.</w:t>
      </w:r>
    </w:p>
  </w:comment>
  <w:comment w:id="290" w:author="harrison peck" w:date="2021-01-26T16:35:00Z" w:initials="hp">
    <w:p w14:paraId="100A1EF2" w14:textId="667FAF04" w:rsidR="001862F2" w:rsidRDefault="001862F2">
      <w:pPr>
        <w:pStyle w:val="CommentText"/>
      </w:pPr>
      <w:r>
        <w:rPr>
          <w:rStyle w:val="CommentReference"/>
        </w:rPr>
        <w:annotationRef/>
      </w:r>
      <w:r>
        <w:t>Why is this in parentheses?</w:t>
      </w:r>
    </w:p>
  </w:comment>
  <w:comment w:id="294" w:author="harrison peck" w:date="2021-01-26T16:37:00Z" w:initials="hp">
    <w:p w14:paraId="7082188F" w14:textId="21728810" w:rsidR="001862F2" w:rsidRDefault="001862F2">
      <w:pPr>
        <w:pStyle w:val="CommentText"/>
      </w:pPr>
      <w:r>
        <w:rPr>
          <w:rStyle w:val="CommentReference"/>
        </w:rPr>
        <w:annotationRef/>
      </w:r>
      <w:r>
        <w:t>Don’t’ use new abbreviations without defining first.</w:t>
      </w:r>
    </w:p>
  </w:comment>
  <w:comment w:id="301" w:author="harrison peck" w:date="2021-01-26T16:46:00Z" w:initials="hp">
    <w:p w14:paraId="402D3528" w14:textId="090016C4" w:rsidR="005402DC" w:rsidRDefault="005402DC">
      <w:pPr>
        <w:pStyle w:val="CommentText"/>
      </w:pPr>
      <w:r>
        <w:rPr>
          <w:rStyle w:val="CommentReference"/>
        </w:rPr>
        <w:annotationRef/>
      </w:r>
      <w:r>
        <w:t>The</w:t>
      </w:r>
      <w:r w:rsidR="00A40D54">
        <w:t>se</w:t>
      </w:r>
      <w:r>
        <w:t xml:space="preserve"> last few bullets are about account-based mobility, but nowhere is this defined. </w:t>
      </w:r>
    </w:p>
  </w:comment>
  <w:comment w:id="322" w:author="harrison peck" w:date="2021-01-26T17:08:00Z" w:initials="hp">
    <w:p w14:paraId="4ED871E8" w14:textId="21CF25D7" w:rsidR="001451E6" w:rsidRDefault="001451E6">
      <w:pPr>
        <w:pStyle w:val="CommentText"/>
      </w:pPr>
      <w:r>
        <w:rPr>
          <w:rStyle w:val="CommentReference"/>
        </w:rPr>
        <w:annotationRef/>
      </w:r>
      <w:r>
        <w:t>This section could use a brief intro paragraph before the 2.1 subheader.</w:t>
      </w:r>
    </w:p>
  </w:comment>
  <w:comment w:id="323" w:author="harrison peck" w:date="2021-01-27T12:05:00Z" w:initials="hp">
    <w:p w14:paraId="389582A4" w14:textId="14AFEDAB" w:rsidR="001A57C9" w:rsidRDefault="001A57C9">
      <w:pPr>
        <w:pStyle w:val="CommentText"/>
      </w:pPr>
      <w:r>
        <w:rPr>
          <w:rStyle w:val="CommentReference"/>
        </w:rPr>
        <w:annotationRef/>
      </w:r>
      <w:r>
        <w:t>Not sure I understand the purpose of this section. Why list these different types of services? Are these the groups you’re looking for responses from?</w:t>
      </w:r>
    </w:p>
  </w:comment>
  <w:comment w:id="326" w:author="harrison peck" w:date="2021-01-26T16:57:00Z" w:initials="hp">
    <w:p w14:paraId="05077DDB" w14:textId="53D9137E" w:rsidR="004671A9" w:rsidRDefault="004671A9">
      <w:pPr>
        <w:pStyle w:val="CommentText"/>
      </w:pPr>
      <w:r>
        <w:rPr>
          <w:rStyle w:val="CommentReference"/>
        </w:rPr>
        <w:annotationRef/>
      </w:r>
      <w:r>
        <w:t>Is this supposed to say “groups of companies”?</w:t>
      </w:r>
    </w:p>
  </w:comment>
  <w:comment w:id="325" w:author="harrison peck" w:date="2021-01-26T16:56:00Z" w:initials="hp">
    <w:p w14:paraId="37F6AD2C" w14:textId="353A41E1" w:rsidR="004671A9" w:rsidRDefault="004671A9">
      <w:pPr>
        <w:pStyle w:val="CommentText"/>
      </w:pPr>
      <w:r>
        <w:rPr>
          <w:rStyle w:val="CommentReference"/>
        </w:rPr>
        <w:annotationRef/>
      </w:r>
      <w:r>
        <w:t>Not sure what this is referring to</w:t>
      </w:r>
    </w:p>
  </w:comment>
  <w:comment w:id="327" w:author="harrison peck" w:date="2021-01-26T16:57:00Z" w:initials="hp">
    <w:p w14:paraId="4D606C60" w14:textId="7D35BF9F" w:rsidR="004671A9" w:rsidRDefault="004671A9">
      <w:pPr>
        <w:pStyle w:val="CommentText"/>
      </w:pPr>
      <w:r>
        <w:rPr>
          <w:rStyle w:val="CommentReference"/>
        </w:rPr>
        <w:annotationRef/>
      </w:r>
      <w:r w:rsidR="001A57C9">
        <w:rPr>
          <w:rStyle w:val="CommentReference"/>
        </w:rPr>
        <w:t>I changed from “these groups” to “the following groups” but am not sure if this changes the meaning…?</w:t>
      </w:r>
    </w:p>
  </w:comment>
  <w:comment w:id="364" w:author="harrison peck" w:date="2021-01-26T16:58:00Z" w:initials="hp">
    <w:p w14:paraId="11DDDE62" w14:textId="24E64B08" w:rsidR="00AD2AA0" w:rsidRDefault="00AD2AA0">
      <w:pPr>
        <w:pStyle w:val="CommentText"/>
      </w:pPr>
      <w:r>
        <w:rPr>
          <w:rStyle w:val="CommentReference"/>
        </w:rPr>
        <w:annotationRef/>
      </w:r>
      <w:r>
        <w:t>Again, it’s starting to feel like “accounts” are the focus of this document, but this was not clear early on, and it is still not clear what this actually means.</w:t>
      </w:r>
    </w:p>
  </w:comment>
  <w:comment w:id="379" w:author="harrison peck" w:date="2021-01-26T17:01:00Z" w:initials="hp">
    <w:p w14:paraId="675048A2" w14:textId="43B95A80" w:rsidR="00AD2AA0" w:rsidRDefault="00AD2AA0">
      <w:pPr>
        <w:pStyle w:val="CommentText"/>
      </w:pPr>
      <w:r>
        <w:rPr>
          <w:rStyle w:val="CommentReference"/>
        </w:rPr>
        <w:annotationRef/>
      </w:r>
      <w:r>
        <w:t>Not sure what this means</w:t>
      </w:r>
    </w:p>
  </w:comment>
  <w:comment w:id="401" w:author="harrison peck" w:date="2021-01-26T17:03:00Z" w:initials="hp">
    <w:p w14:paraId="55A2853D" w14:textId="2D8EF004" w:rsidR="001C07C6" w:rsidRDefault="001C07C6">
      <w:pPr>
        <w:pStyle w:val="CommentText"/>
      </w:pPr>
      <w:r>
        <w:rPr>
          <w:rStyle w:val="CommentReference"/>
        </w:rPr>
        <w:annotationRef/>
      </w:r>
      <w:r>
        <w:t>Should this read “…GPS, payment acceptance hardware, and software services” or “GPS, as well payment acceptance hardware and software services”? i.e. are you referring to payment acceptance hardware and software?</w:t>
      </w:r>
    </w:p>
  </w:comment>
  <w:comment w:id="477" w:author="harrison peck" w:date="2021-01-27T10:33:00Z" w:initials="hp">
    <w:p w14:paraId="17236023" w14:textId="1E373B9C" w:rsidR="00B033A3" w:rsidRDefault="00B033A3">
      <w:pPr>
        <w:pStyle w:val="CommentText"/>
      </w:pPr>
      <w:r>
        <w:rPr>
          <w:rStyle w:val="CommentReference"/>
        </w:rPr>
        <w:annotationRef/>
      </w:r>
      <w:r>
        <w:t>What does this mean? This is the first mention of a “central account.”</w:t>
      </w:r>
    </w:p>
  </w:comment>
  <w:comment w:id="612" w:author="harrison peck" w:date="2021-01-27T10:59:00Z" w:initials="hp">
    <w:p w14:paraId="20879537" w14:textId="1EBF6695" w:rsidR="00EB2372" w:rsidRDefault="00EB2372">
      <w:pPr>
        <w:pStyle w:val="CommentText"/>
      </w:pPr>
      <w:r>
        <w:rPr>
          <w:rStyle w:val="CommentReference"/>
        </w:rPr>
        <w:annotationRef/>
      </w:r>
      <w:r>
        <w:t>This sentence is confusing. Feels like it might be missing a verb? Please review, and let me know if my change messes with your intended meaning.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A5D05E" w15:done="0"/>
  <w15:commentEx w15:paraId="3072B5AB" w15:done="0"/>
  <w15:commentEx w15:paraId="437E4CCB" w15:done="0"/>
  <w15:commentEx w15:paraId="3417DC1A" w15:done="0"/>
  <w15:commentEx w15:paraId="61893B31" w15:done="0"/>
  <w15:commentEx w15:paraId="141CAE23" w15:done="0"/>
  <w15:commentEx w15:paraId="3B56426D" w15:done="0"/>
  <w15:commentEx w15:paraId="3D9C56B7" w15:done="0"/>
  <w15:commentEx w15:paraId="3D6C4B25" w15:done="0"/>
  <w15:commentEx w15:paraId="60519266" w15:done="0"/>
  <w15:commentEx w15:paraId="41953C06" w15:done="0"/>
  <w15:commentEx w15:paraId="57E94E42" w15:done="0"/>
  <w15:commentEx w15:paraId="6D06DF6D" w15:done="0"/>
  <w15:commentEx w15:paraId="100A1EF2" w15:done="0"/>
  <w15:commentEx w15:paraId="7082188F" w15:done="0"/>
  <w15:commentEx w15:paraId="402D3528" w15:done="0"/>
  <w15:commentEx w15:paraId="4ED871E8" w15:done="0"/>
  <w15:commentEx w15:paraId="389582A4" w15:done="0"/>
  <w15:commentEx w15:paraId="05077DDB" w15:done="0"/>
  <w15:commentEx w15:paraId="37F6AD2C" w15:done="0"/>
  <w15:commentEx w15:paraId="4D606C60" w15:done="0"/>
  <w15:commentEx w15:paraId="11DDDE62" w15:done="0"/>
  <w15:commentEx w15:paraId="675048A2" w15:done="0"/>
  <w15:commentEx w15:paraId="55A2853D" w15:done="0"/>
  <w15:commentEx w15:paraId="17236023" w15:done="0"/>
  <w15:commentEx w15:paraId="20879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BDFE" w16cex:dateUtc="2021-01-27T00:12:00Z"/>
  <w16cex:commentExtensible w16cex:durableId="23BAAE5E" w16cex:dateUtc="2021-01-26T23:06:00Z"/>
  <w16cex:commentExtensible w16cex:durableId="23BABF8B" w16cex:dateUtc="2021-01-27T00:19:00Z"/>
  <w16cex:commentExtensible w16cex:durableId="23BBC6B2" w16cex:dateUtc="2021-01-27T19:02:00Z"/>
  <w16cex:commentExtensible w16cex:durableId="23BAB475" w16cex:dateUtc="2021-01-26T23:32:00Z"/>
  <w16cex:commentExtensible w16cex:durableId="23BAB521" w16cex:dateUtc="2021-01-26T23:34:00Z"/>
  <w16cex:commentExtensible w16cex:durableId="23BBC93C" w16cex:dateUtc="2021-01-27T19:13:00Z"/>
  <w16cex:commentExtensible w16cex:durableId="23BAB62F" w16cex:dateUtc="2021-01-26T23:39:00Z"/>
  <w16cex:commentExtensible w16cex:durableId="23BABB8C" w16cex:dateUtc="2021-01-27T00:02:00Z"/>
  <w16cex:commentExtensible w16cex:durableId="23BBD045" w16cex:dateUtc="2021-01-27T19:43:00Z"/>
  <w16cex:commentExtensible w16cex:durableId="23BABFAF" w16cex:dateUtc="2021-01-27T00:19:00Z"/>
  <w16cex:commentExtensible w16cex:durableId="23BABFC3" w16cex:dateUtc="2021-01-27T00:20:00Z"/>
  <w16cex:commentExtensible w16cex:durableId="23BAC0A1" w16cex:dateUtc="2021-01-27T00:24:00Z"/>
  <w16cex:commentExtensible w16cex:durableId="23BAC33B" w16cex:dateUtc="2021-01-27T00:35:00Z"/>
  <w16cex:commentExtensible w16cex:durableId="23BAC3D2" w16cex:dateUtc="2021-01-27T00:37:00Z"/>
  <w16cex:commentExtensible w16cex:durableId="23BAC5DB" w16cex:dateUtc="2021-01-27T00:46:00Z"/>
  <w16cex:commentExtensible w16cex:durableId="23BACB15" w16cex:dateUtc="2021-01-27T01:08:00Z"/>
  <w16cex:commentExtensible w16cex:durableId="23BBD596" w16cex:dateUtc="2021-01-27T20:05:00Z"/>
  <w16cex:commentExtensible w16cex:durableId="23BAC86D" w16cex:dateUtc="2021-01-27T00:57:00Z"/>
  <w16cex:commentExtensible w16cex:durableId="23BAC84B" w16cex:dateUtc="2021-01-27T00:56:00Z"/>
  <w16cex:commentExtensible w16cex:durableId="23BAC867" w16cex:dateUtc="2021-01-27T00:57:00Z"/>
  <w16cex:commentExtensible w16cex:durableId="23BAC8CA" w16cex:dateUtc="2021-01-27T00:58:00Z"/>
  <w16cex:commentExtensible w16cex:durableId="23BAC97A" w16cex:dateUtc="2021-01-27T01:01:00Z"/>
  <w16cex:commentExtensible w16cex:durableId="23BAC9D7" w16cex:dateUtc="2021-01-27T01:03:00Z"/>
  <w16cex:commentExtensible w16cex:durableId="23BBC006" w16cex:dateUtc="2021-01-27T18:33:00Z"/>
  <w16cex:commentExtensible w16cex:durableId="23BBC603" w16cex:dateUtc="2021-01-27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A5D05E" w16cid:durableId="23BABDFE"/>
  <w16cid:commentId w16cid:paraId="3072B5AB" w16cid:durableId="23BAAE5E"/>
  <w16cid:commentId w16cid:paraId="437E4CCB" w16cid:durableId="23BABF8B"/>
  <w16cid:commentId w16cid:paraId="3417DC1A" w16cid:durableId="23BBC6B2"/>
  <w16cid:commentId w16cid:paraId="61893B31" w16cid:durableId="23BAB475"/>
  <w16cid:commentId w16cid:paraId="141CAE23" w16cid:durableId="23BAB521"/>
  <w16cid:commentId w16cid:paraId="3B56426D" w16cid:durableId="23BBC93C"/>
  <w16cid:commentId w16cid:paraId="3D9C56B7" w16cid:durableId="23BAB62F"/>
  <w16cid:commentId w16cid:paraId="3D6C4B25" w16cid:durableId="23BABB8C"/>
  <w16cid:commentId w16cid:paraId="60519266" w16cid:durableId="23BBD045"/>
  <w16cid:commentId w16cid:paraId="41953C06" w16cid:durableId="23BABFAF"/>
  <w16cid:commentId w16cid:paraId="57E94E42" w16cid:durableId="23BABFC3"/>
  <w16cid:commentId w16cid:paraId="6D06DF6D" w16cid:durableId="23BAC0A1"/>
  <w16cid:commentId w16cid:paraId="100A1EF2" w16cid:durableId="23BAC33B"/>
  <w16cid:commentId w16cid:paraId="7082188F" w16cid:durableId="23BAC3D2"/>
  <w16cid:commentId w16cid:paraId="402D3528" w16cid:durableId="23BAC5DB"/>
  <w16cid:commentId w16cid:paraId="4ED871E8" w16cid:durableId="23BACB15"/>
  <w16cid:commentId w16cid:paraId="389582A4" w16cid:durableId="23BBD596"/>
  <w16cid:commentId w16cid:paraId="05077DDB" w16cid:durableId="23BAC86D"/>
  <w16cid:commentId w16cid:paraId="37F6AD2C" w16cid:durableId="23BAC84B"/>
  <w16cid:commentId w16cid:paraId="4D606C60" w16cid:durableId="23BAC867"/>
  <w16cid:commentId w16cid:paraId="11DDDE62" w16cid:durableId="23BAC8CA"/>
  <w16cid:commentId w16cid:paraId="675048A2" w16cid:durableId="23BAC97A"/>
  <w16cid:commentId w16cid:paraId="55A2853D" w16cid:durableId="23BAC9D7"/>
  <w16cid:commentId w16cid:paraId="17236023" w16cid:durableId="23BBC006"/>
  <w16cid:commentId w16cid:paraId="20879537" w16cid:durableId="23BBC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C2951" w14:textId="77777777" w:rsidR="0047548A" w:rsidRDefault="0047548A">
      <w:r>
        <w:separator/>
      </w:r>
    </w:p>
  </w:endnote>
  <w:endnote w:type="continuationSeparator" w:id="0">
    <w:p w14:paraId="5A5E3564" w14:textId="77777777" w:rsidR="0047548A" w:rsidRDefault="0047548A">
      <w:r>
        <w:continuationSeparator/>
      </w:r>
    </w:p>
  </w:endnote>
  <w:endnote w:type="continuationNotice" w:id="1">
    <w:p w14:paraId="263CCE0E" w14:textId="77777777" w:rsidR="0047548A" w:rsidRDefault="00475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Noto Sans Symbols">
    <w:altName w:val="Calibri"/>
    <w:charset w:val="00"/>
    <w:family w:val="auto"/>
    <w:pitch w:val="default"/>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F0A19" w14:textId="77777777" w:rsidR="00CC664D" w:rsidRDefault="00CC664D">
    <w:pPr>
      <w:pBdr>
        <w:top w:val="nil"/>
        <w:left w:val="nil"/>
        <w:bottom w:val="nil"/>
        <w:right w:val="nil"/>
        <w:between w:val="nil"/>
      </w:pBdr>
      <w:jc w:val="right"/>
    </w:pPr>
    <w:r>
      <w:fldChar w:fldCharType="begin"/>
    </w:r>
    <w:r>
      <w:instrText>PAGE</w:instrText>
    </w:r>
    <w:r>
      <w:fldChar w:fldCharType="separate"/>
    </w:r>
    <w:r>
      <w:rPr>
        <w:noProof/>
      </w:rPr>
      <w:t>1</w:t>
    </w:r>
    <w:r>
      <w:fldChar w:fldCharType="end"/>
    </w:r>
  </w:p>
  <w:p w14:paraId="4FB32621" w14:textId="77777777" w:rsidR="00CC664D" w:rsidRDefault="00CC664D">
    <w:pPr>
      <w:pBdr>
        <w:top w:val="nil"/>
        <w:left w:val="nil"/>
        <w:bottom w:val="nil"/>
        <w:right w:val="nil"/>
        <w:between w:val="nil"/>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61D6B" w14:textId="77777777" w:rsidR="00CC664D" w:rsidRDefault="00CC664D">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7C800" w14:textId="77777777" w:rsidR="0047548A" w:rsidRDefault="0047548A">
      <w:r>
        <w:separator/>
      </w:r>
    </w:p>
  </w:footnote>
  <w:footnote w:type="continuationSeparator" w:id="0">
    <w:p w14:paraId="40D6630B" w14:textId="77777777" w:rsidR="0047548A" w:rsidRDefault="0047548A">
      <w:r>
        <w:continuationSeparator/>
      </w:r>
    </w:p>
  </w:footnote>
  <w:footnote w:type="continuationNotice" w:id="1">
    <w:p w14:paraId="2522A57B" w14:textId="77777777" w:rsidR="0047548A" w:rsidRDefault="004754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160CB" w14:textId="77777777" w:rsidR="00CC664D" w:rsidRDefault="00CC664D">
    <w:pPr>
      <w:pBdr>
        <w:top w:val="nil"/>
        <w:left w:val="nil"/>
        <w:bottom w:val="nil"/>
        <w:right w:val="nil"/>
        <w:between w:val="nil"/>
      </w:pBdr>
    </w:pPr>
  </w:p>
  <w:p w14:paraId="007B3879" w14:textId="77777777" w:rsidR="00CC664D" w:rsidRDefault="00CC664D">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E438D" w14:textId="77777777" w:rsidR="00CC664D" w:rsidRDefault="00CC664D">
    <w:pPr>
      <w:pBdr>
        <w:top w:val="nil"/>
        <w:left w:val="nil"/>
        <w:bottom w:val="nil"/>
        <w:right w:val="nil"/>
        <w:between w:val="nil"/>
      </w:pBdr>
    </w:pPr>
    <w:bookmarkStart w:id="618" w:name="bookmark=id.ihv636" w:colFirst="0" w:colLast="0"/>
    <w:bookmarkEnd w:id="6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B2DF1"/>
    <w:multiLevelType w:val="hybridMultilevel"/>
    <w:tmpl w:val="A51214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77602"/>
    <w:multiLevelType w:val="hybridMultilevel"/>
    <w:tmpl w:val="17CEB5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F945E49"/>
    <w:multiLevelType w:val="hybridMultilevel"/>
    <w:tmpl w:val="DB2A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4098A"/>
    <w:multiLevelType w:val="hybridMultilevel"/>
    <w:tmpl w:val="41222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E54DD"/>
    <w:multiLevelType w:val="hybridMultilevel"/>
    <w:tmpl w:val="DF50B974"/>
    <w:lvl w:ilvl="0" w:tplc="E6760262">
      <w:start w:val="2"/>
      <w:numFmt w:val="bullet"/>
      <w:lvlText w:val="-"/>
      <w:lvlJc w:val="left"/>
      <w:pPr>
        <w:ind w:left="720" w:hanging="360"/>
      </w:pPr>
      <w:rPr>
        <w:rFonts w:ascii="Ebrima" w:eastAsia="Ebrima" w:hAnsi="Ebrima" w:cs="Ebri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16D25"/>
    <w:multiLevelType w:val="multilevel"/>
    <w:tmpl w:val="EFD6AD00"/>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9256321"/>
    <w:multiLevelType w:val="hybridMultilevel"/>
    <w:tmpl w:val="D318E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9C54B67"/>
    <w:multiLevelType w:val="hybridMultilevel"/>
    <w:tmpl w:val="CB80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034BC"/>
    <w:multiLevelType w:val="hybridMultilevel"/>
    <w:tmpl w:val="9B96469E"/>
    <w:lvl w:ilvl="0" w:tplc="67EC23B0">
      <w:start w:val="1"/>
      <w:numFmt w:val="bullet"/>
      <w:pStyle w:val="heading10"/>
      <w:lvlText w:val="●"/>
      <w:lvlJc w:val="left"/>
      <w:pPr>
        <w:ind w:left="720" w:hanging="360"/>
      </w:pPr>
      <w:rPr>
        <w:rFonts w:ascii="Noto Sans Symbols" w:eastAsia="Noto Sans Symbols" w:hAnsi="Noto Sans Symbols" w:cs="Noto Sans Symbols"/>
      </w:rPr>
    </w:lvl>
    <w:lvl w:ilvl="1" w:tplc="A28A34B8">
      <w:start w:val="1"/>
      <w:numFmt w:val="bullet"/>
      <w:pStyle w:val="heading20"/>
      <w:lvlText w:val="o"/>
      <w:lvlJc w:val="left"/>
      <w:pPr>
        <w:ind w:left="1440" w:hanging="360"/>
      </w:pPr>
      <w:rPr>
        <w:rFonts w:ascii="Courier New" w:eastAsia="Courier New" w:hAnsi="Courier New" w:cs="Courier New"/>
      </w:rPr>
    </w:lvl>
    <w:lvl w:ilvl="2" w:tplc="05887F86">
      <w:start w:val="1"/>
      <w:numFmt w:val="bullet"/>
      <w:pStyle w:val="heading30"/>
      <w:lvlText w:val="▪"/>
      <w:lvlJc w:val="left"/>
      <w:pPr>
        <w:ind w:left="2160" w:hanging="360"/>
      </w:pPr>
      <w:rPr>
        <w:rFonts w:ascii="Noto Sans Symbols" w:eastAsia="Noto Sans Symbols" w:hAnsi="Noto Sans Symbols" w:cs="Noto Sans Symbols"/>
      </w:rPr>
    </w:lvl>
    <w:lvl w:ilvl="3" w:tplc="D04A4F42">
      <w:start w:val="1"/>
      <w:numFmt w:val="bullet"/>
      <w:pStyle w:val="heading40"/>
      <w:lvlText w:val="●"/>
      <w:lvlJc w:val="left"/>
      <w:pPr>
        <w:ind w:left="2880" w:hanging="360"/>
      </w:pPr>
      <w:rPr>
        <w:rFonts w:ascii="Noto Sans Symbols" w:eastAsia="Noto Sans Symbols" w:hAnsi="Noto Sans Symbols" w:cs="Noto Sans Symbols"/>
      </w:rPr>
    </w:lvl>
    <w:lvl w:ilvl="4" w:tplc="1E2CF984">
      <w:start w:val="1"/>
      <w:numFmt w:val="bullet"/>
      <w:pStyle w:val="heading50"/>
      <w:lvlText w:val="o"/>
      <w:lvlJc w:val="left"/>
      <w:pPr>
        <w:ind w:left="3600" w:hanging="360"/>
      </w:pPr>
      <w:rPr>
        <w:rFonts w:ascii="Courier New" w:eastAsia="Courier New" w:hAnsi="Courier New" w:cs="Courier New"/>
      </w:rPr>
    </w:lvl>
    <w:lvl w:ilvl="5" w:tplc="C706A4EC">
      <w:start w:val="1"/>
      <w:numFmt w:val="bullet"/>
      <w:pStyle w:val="heading60"/>
      <w:lvlText w:val="▪"/>
      <w:lvlJc w:val="left"/>
      <w:pPr>
        <w:ind w:left="4320" w:hanging="360"/>
      </w:pPr>
      <w:rPr>
        <w:rFonts w:ascii="Noto Sans Symbols" w:eastAsia="Noto Sans Symbols" w:hAnsi="Noto Sans Symbols" w:cs="Noto Sans Symbols"/>
      </w:rPr>
    </w:lvl>
    <w:lvl w:ilvl="6" w:tplc="695C4DA0">
      <w:start w:val="1"/>
      <w:numFmt w:val="bullet"/>
      <w:pStyle w:val="Heading7"/>
      <w:lvlText w:val="●"/>
      <w:lvlJc w:val="left"/>
      <w:pPr>
        <w:ind w:left="5040" w:hanging="360"/>
      </w:pPr>
      <w:rPr>
        <w:rFonts w:ascii="Noto Sans Symbols" w:eastAsia="Noto Sans Symbols" w:hAnsi="Noto Sans Symbols" w:cs="Noto Sans Symbols"/>
      </w:rPr>
    </w:lvl>
    <w:lvl w:ilvl="7" w:tplc="6D8ABF92">
      <w:start w:val="1"/>
      <w:numFmt w:val="bullet"/>
      <w:pStyle w:val="Heading8"/>
      <w:lvlText w:val="o"/>
      <w:lvlJc w:val="left"/>
      <w:pPr>
        <w:ind w:left="5760" w:hanging="360"/>
      </w:pPr>
      <w:rPr>
        <w:rFonts w:ascii="Courier New" w:eastAsia="Courier New" w:hAnsi="Courier New" w:cs="Courier New"/>
      </w:rPr>
    </w:lvl>
    <w:lvl w:ilvl="8" w:tplc="BE9ACE5A">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9" w15:restartNumberingAfterBreak="0">
    <w:nsid w:val="21A901DE"/>
    <w:multiLevelType w:val="hybridMultilevel"/>
    <w:tmpl w:val="8EC2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61F8A"/>
    <w:multiLevelType w:val="hybridMultilevel"/>
    <w:tmpl w:val="45A8C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973F3"/>
    <w:multiLevelType w:val="multilevel"/>
    <w:tmpl w:val="6AA6C8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CA62257"/>
    <w:multiLevelType w:val="hybridMultilevel"/>
    <w:tmpl w:val="7E40F9FC"/>
    <w:lvl w:ilvl="0" w:tplc="B414D0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0F0782"/>
    <w:multiLevelType w:val="hybridMultilevel"/>
    <w:tmpl w:val="7316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C0271"/>
    <w:multiLevelType w:val="hybridMultilevel"/>
    <w:tmpl w:val="B606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125E0"/>
    <w:multiLevelType w:val="hybridMultilevel"/>
    <w:tmpl w:val="8626D924"/>
    <w:lvl w:ilvl="0" w:tplc="EB0A81EC">
      <w:start w:val="1"/>
      <w:numFmt w:val="decimal"/>
      <w:lvlText w:val="%1."/>
      <w:lvlJc w:val="left"/>
      <w:pPr>
        <w:tabs>
          <w:tab w:val="num" w:pos="720"/>
        </w:tabs>
        <w:ind w:left="720" w:hanging="720"/>
      </w:pPr>
    </w:lvl>
    <w:lvl w:ilvl="1" w:tplc="D67E446C">
      <w:start w:val="1"/>
      <w:numFmt w:val="decimal"/>
      <w:lvlText w:val="%2."/>
      <w:lvlJc w:val="left"/>
      <w:pPr>
        <w:tabs>
          <w:tab w:val="num" w:pos="1440"/>
        </w:tabs>
        <w:ind w:left="1440" w:hanging="720"/>
      </w:pPr>
    </w:lvl>
    <w:lvl w:ilvl="2" w:tplc="6420B37C">
      <w:start w:val="1"/>
      <w:numFmt w:val="decimal"/>
      <w:lvlText w:val="%3."/>
      <w:lvlJc w:val="left"/>
      <w:pPr>
        <w:tabs>
          <w:tab w:val="num" w:pos="2160"/>
        </w:tabs>
        <w:ind w:left="2160" w:hanging="720"/>
      </w:pPr>
    </w:lvl>
    <w:lvl w:ilvl="3" w:tplc="49189844">
      <w:start w:val="1"/>
      <w:numFmt w:val="decimal"/>
      <w:lvlText w:val="%4."/>
      <w:lvlJc w:val="left"/>
      <w:pPr>
        <w:tabs>
          <w:tab w:val="num" w:pos="2880"/>
        </w:tabs>
        <w:ind w:left="2880" w:hanging="720"/>
      </w:pPr>
    </w:lvl>
    <w:lvl w:ilvl="4" w:tplc="1548E494">
      <w:start w:val="1"/>
      <w:numFmt w:val="decimal"/>
      <w:lvlText w:val="%5."/>
      <w:lvlJc w:val="left"/>
      <w:pPr>
        <w:tabs>
          <w:tab w:val="num" w:pos="3600"/>
        </w:tabs>
        <w:ind w:left="3600" w:hanging="720"/>
      </w:pPr>
    </w:lvl>
    <w:lvl w:ilvl="5" w:tplc="C80AD7EE">
      <w:start w:val="1"/>
      <w:numFmt w:val="decimal"/>
      <w:lvlText w:val="%6."/>
      <w:lvlJc w:val="left"/>
      <w:pPr>
        <w:tabs>
          <w:tab w:val="num" w:pos="4320"/>
        </w:tabs>
        <w:ind w:left="4320" w:hanging="720"/>
      </w:pPr>
    </w:lvl>
    <w:lvl w:ilvl="6" w:tplc="760C4552">
      <w:start w:val="1"/>
      <w:numFmt w:val="decimal"/>
      <w:lvlText w:val="%7."/>
      <w:lvlJc w:val="left"/>
      <w:pPr>
        <w:tabs>
          <w:tab w:val="num" w:pos="5040"/>
        </w:tabs>
        <w:ind w:left="5040" w:hanging="720"/>
      </w:pPr>
    </w:lvl>
    <w:lvl w:ilvl="7" w:tplc="BC2EDCE8">
      <w:start w:val="1"/>
      <w:numFmt w:val="decimal"/>
      <w:lvlText w:val="%8."/>
      <w:lvlJc w:val="left"/>
      <w:pPr>
        <w:tabs>
          <w:tab w:val="num" w:pos="5760"/>
        </w:tabs>
        <w:ind w:left="5760" w:hanging="720"/>
      </w:pPr>
    </w:lvl>
    <w:lvl w:ilvl="8" w:tplc="4D46CB72">
      <w:start w:val="1"/>
      <w:numFmt w:val="decimal"/>
      <w:lvlText w:val="%9."/>
      <w:lvlJc w:val="left"/>
      <w:pPr>
        <w:tabs>
          <w:tab w:val="num" w:pos="6480"/>
        </w:tabs>
        <w:ind w:left="6480" w:hanging="720"/>
      </w:pPr>
    </w:lvl>
  </w:abstractNum>
  <w:abstractNum w:abstractNumId="16" w15:restartNumberingAfterBreak="0">
    <w:nsid w:val="3C1B1D08"/>
    <w:multiLevelType w:val="hybridMultilevel"/>
    <w:tmpl w:val="D2BE4ABE"/>
    <w:lvl w:ilvl="0" w:tplc="78864C3C">
      <w:start w:val="1"/>
      <w:numFmt w:val="bullet"/>
      <w:lvlText w:val="●"/>
      <w:lvlJc w:val="left"/>
      <w:pPr>
        <w:ind w:left="720" w:hanging="360"/>
      </w:pPr>
      <w:rPr>
        <w:rFonts w:ascii="Noto Sans Symbols" w:eastAsia="Noto Sans Symbols" w:hAnsi="Noto Sans Symbols" w:cs="Noto Sans Symbols"/>
      </w:rPr>
    </w:lvl>
    <w:lvl w:ilvl="1" w:tplc="263E9668">
      <w:start w:val="1"/>
      <w:numFmt w:val="bullet"/>
      <w:lvlText w:val="o"/>
      <w:lvlJc w:val="left"/>
      <w:pPr>
        <w:ind w:left="1440" w:hanging="360"/>
      </w:pPr>
      <w:rPr>
        <w:rFonts w:ascii="Courier New" w:eastAsia="Courier New" w:hAnsi="Courier New" w:cs="Courier New"/>
      </w:rPr>
    </w:lvl>
    <w:lvl w:ilvl="2" w:tplc="7D80F478">
      <w:start w:val="1"/>
      <w:numFmt w:val="bullet"/>
      <w:lvlText w:val="▪"/>
      <w:lvlJc w:val="left"/>
      <w:pPr>
        <w:ind w:left="2160" w:hanging="360"/>
      </w:pPr>
      <w:rPr>
        <w:rFonts w:ascii="Noto Sans Symbols" w:eastAsia="Noto Sans Symbols" w:hAnsi="Noto Sans Symbols" w:cs="Noto Sans Symbols"/>
      </w:rPr>
    </w:lvl>
    <w:lvl w:ilvl="3" w:tplc="32B4A1E6">
      <w:start w:val="1"/>
      <w:numFmt w:val="bullet"/>
      <w:lvlText w:val="●"/>
      <w:lvlJc w:val="left"/>
      <w:pPr>
        <w:ind w:left="2880" w:hanging="360"/>
      </w:pPr>
      <w:rPr>
        <w:rFonts w:ascii="Noto Sans Symbols" w:eastAsia="Noto Sans Symbols" w:hAnsi="Noto Sans Symbols" w:cs="Noto Sans Symbols"/>
      </w:rPr>
    </w:lvl>
    <w:lvl w:ilvl="4" w:tplc="6E88B892">
      <w:start w:val="1"/>
      <w:numFmt w:val="bullet"/>
      <w:lvlText w:val="o"/>
      <w:lvlJc w:val="left"/>
      <w:pPr>
        <w:ind w:left="3600" w:hanging="360"/>
      </w:pPr>
      <w:rPr>
        <w:rFonts w:ascii="Courier New" w:eastAsia="Courier New" w:hAnsi="Courier New" w:cs="Courier New"/>
      </w:rPr>
    </w:lvl>
    <w:lvl w:ilvl="5" w:tplc="2E30315C">
      <w:start w:val="1"/>
      <w:numFmt w:val="bullet"/>
      <w:lvlText w:val="▪"/>
      <w:lvlJc w:val="left"/>
      <w:pPr>
        <w:ind w:left="4320" w:hanging="360"/>
      </w:pPr>
      <w:rPr>
        <w:rFonts w:ascii="Noto Sans Symbols" w:eastAsia="Noto Sans Symbols" w:hAnsi="Noto Sans Symbols" w:cs="Noto Sans Symbols"/>
      </w:rPr>
    </w:lvl>
    <w:lvl w:ilvl="6" w:tplc="06CE8BF0">
      <w:start w:val="1"/>
      <w:numFmt w:val="bullet"/>
      <w:lvlText w:val="●"/>
      <w:lvlJc w:val="left"/>
      <w:pPr>
        <w:ind w:left="5040" w:hanging="360"/>
      </w:pPr>
      <w:rPr>
        <w:rFonts w:ascii="Noto Sans Symbols" w:eastAsia="Noto Sans Symbols" w:hAnsi="Noto Sans Symbols" w:cs="Noto Sans Symbols"/>
      </w:rPr>
    </w:lvl>
    <w:lvl w:ilvl="7" w:tplc="061807BE">
      <w:start w:val="1"/>
      <w:numFmt w:val="bullet"/>
      <w:lvlText w:val="o"/>
      <w:lvlJc w:val="left"/>
      <w:pPr>
        <w:ind w:left="5760" w:hanging="360"/>
      </w:pPr>
      <w:rPr>
        <w:rFonts w:ascii="Courier New" w:eastAsia="Courier New" w:hAnsi="Courier New" w:cs="Courier New"/>
      </w:rPr>
    </w:lvl>
    <w:lvl w:ilvl="8" w:tplc="812863FC">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6F67D04"/>
    <w:multiLevelType w:val="hybridMultilevel"/>
    <w:tmpl w:val="D23C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2045B"/>
    <w:multiLevelType w:val="hybridMultilevel"/>
    <w:tmpl w:val="8290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D0E15"/>
    <w:multiLevelType w:val="hybridMultilevel"/>
    <w:tmpl w:val="E1A2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2472C"/>
    <w:multiLevelType w:val="hybridMultilevel"/>
    <w:tmpl w:val="34FE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B6792"/>
    <w:multiLevelType w:val="hybridMultilevel"/>
    <w:tmpl w:val="1D78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605291"/>
    <w:multiLevelType w:val="hybridMultilevel"/>
    <w:tmpl w:val="A2CA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62ED9"/>
    <w:multiLevelType w:val="hybridMultilevel"/>
    <w:tmpl w:val="F64C7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D15F0"/>
    <w:multiLevelType w:val="hybridMultilevel"/>
    <w:tmpl w:val="9FEA4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C5D5A"/>
    <w:multiLevelType w:val="hybridMultilevel"/>
    <w:tmpl w:val="0A8E2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D54060"/>
    <w:multiLevelType w:val="hybridMultilevel"/>
    <w:tmpl w:val="BD981EB4"/>
    <w:lvl w:ilvl="0" w:tplc="63CE6E26">
      <w:start w:val="1"/>
      <w:numFmt w:val="bullet"/>
      <w:lvlText w:val="●"/>
      <w:lvlJc w:val="left"/>
      <w:pPr>
        <w:ind w:left="720" w:hanging="360"/>
      </w:pPr>
      <w:rPr>
        <w:rFonts w:ascii="Noto Sans Symbols" w:eastAsia="Noto Sans Symbols" w:hAnsi="Noto Sans Symbols" w:cs="Noto Sans Symbols"/>
      </w:rPr>
    </w:lvl>
    <w:lvl w:ilvl="1" w:tplc="42D68D0A">
      <w:start w:val="1"/>
      <w:numFmt w:val="bullet"/>
      <w:lvlText w:val="o"/>
      <w:lvlJc w:val="left"/>
      <w:pPr>
        <w:ind w:left="1440" w:hanging="360"/>
      </w:pPr>
      <w:rPr>
        <w:rFonts w:ascii="Courier New" w:eastAsia="Courier New" w:hAnsi="Courier New" w:cs="Courier New"/>
      </w:rPr>
    </w:lvl>
    <w:lvl w:ilvl="2" w:tplc="3E58382C">
      <w:start w:val="1"/>
      <w:numFmt w:val="bullet"/>
      <w:lvlText w:val="▪"/>
      <w:lvlJc w:val="left"/>
      <w:pPr>
        <w:ind w:left="2160" w:hanging="360"/>
      </w:pPr>
      <w:rPr>
        <w:rFonts w:ascii="Noto Sans Symbols" w:eastAsia="Noto Sans Symbols" w:hAnsi="Noto Sans Symbols" w:cs="Noto Sans Symbols"/>
      </w:rPr>
    </w:lvl>
    <w:lvl w:ilvl="3" w:tplc="7376D838">
      <w:start w:val="1"/>
      <w:numFmt w:val="bullet"/>
      <w:lvlText w:val="●"/>
      <w:lvlJc w:val="left"/>
      <w:pPr>
        <w:ind w:left="2880" w:hanging="360"/>
      </w:pPr>
      <w:rPr>
        <w:rFonts w:ascii="Noto Sans Symbols" w:eastAsia="Noto Sans Symbols" w:hAnsi="Noto Sans Symbols" w:cs="Noto Sans Symbols"/>
      </w:rPr>
    </w:lvl>
    <w:lvl w:ilvl="4" w:tplc="67941E4A">
      <w:start w:val="1"/>
      <w:numFmt w:val="bullet"/>
      <w:lvlText w:val="o"/>
      <w:lvlJc w:val="left"/>
      <w:pPr>
        <w:ind w:left="3600" w:hanging="360"/>
      </w:pPr>
      <w:rPr>
        <w:rFonts w:ascii="Courier New" w:eastAsia="Courier New" w:hAnsi="Courier New" w:cs="Courier New"/>
      </w:rPr>
    </w:lvl>
    <w:lvl w:ilvl="5" w:tplc="3EEA1052">
      <w:start w:val="1"/>
      <w:numFmt w:val="bullet"/>
      <w:lvlText w:val="▪"/>
      <w:lvlJc w:val="left"/>
      <w:pPr>
        <w:ind w:left="4320" w:hanging="360"/>
      </w:pPr>
      <w:rPr>
        <w:rFonts w:ascii="Noto Sans Symbols" w:eastAsia="Noto Sans Symbols" w:hAnsi="Noto Sans Symbols" w:cs="Noto Sans Symbols"/>
      </w:rPr>
    </w:lvl>
    <w:lvl w:ilvl="6" w:tplc="59F2ED9E">
      <w:start w:val="1"/>
      <w:numFmt w:val="bullet"/>
      <w:lvlText w:val="●"/>
      <w:lvlJc w:val="left"/>
      <w:pPr>
        <w:ind w:left="5040" w:hanging="360"/>
      </w:pPr>
      <w:rPr>
        <w:rFonts w:ascii="Noto Sans Symbols" w:eastAsia="Noto Sans Symbols" w:hAnsi="Noto Sans Symbols" w:cs="Noto Sans Symbols"/>
      </w:rPr>
    </w:lvl>
    <w:lvl w:ilvl="7" w:tplc="44E0B5DC">
      <w:start w:val="1"/>
      <w:numFmt w:val="bullet"/>
      <w:lvlText w:val="o"/>
      <w:lvlJc w:val="left"/>
      <w:pPr>
        <w:ind w:left="5760" w:hanging="360"/>
      </w:pPr>
      <w:rPr>
        <w:rFonts w:ascii="Courier New" w:eastAsia="Courier New" w:hAnsi="Courier New" w:cs="Courier New"/>
      </w:rPr>
    </w:lvl>
    <w:lvl w:ilvl="8" w:tplc="2CBCA07E">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E151EE"/>
    <w:multiLevelType w:val="hybridMultilevel"/>
    <w:tmpl w:val="950C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54FB5"/>
    <w:multiLevelType w:val="hybridMultilevel"/>
    <w:tmpl w:val="3A4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22058"/>
    <w:multiLevelType w:val="hybridMultilevel"/>
    <w:tmpl w:val="21AE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8"/>
  </w:num>
  <w:num w:numId="4">
    <w:abstractNumId w:val="15"/>
  </w:num>
  <w:num w:numId="5">
    <w:abstractNumId w:val="6"/>
  </w:num>
  <w:num w:numId="6">
    <w:abstractNumId w:val="1"/>
  </w:num>
  <w:num w:numId="7">
    <w:abstractNumId w:val="24"/>
  </w:num>
  <w:num w:numId="8">
    <w:abstractNumId w:val="3"/>
  </w:num>
  <w:num w:numId="9">
    <w:abstractNumId w:val="5"/>
  </w:num>
  <w:num w:numId="10">
    <w:abstractNumId w:val="12"/>
  </w:num>
  <w:num w:numId="11">
    <w:abstractNumId w:val="27"/>
  </w:num>
  <w:num w:numId="12">
    <w:abstractNumId w:val="18"/>
  </w:num>
  <w:num w:numId="13">
    <w:abstractNumId w:val="14"/>
  </w:num>
  <w:num w:numId="14">
    <w:abstractNumId w:val="9"/>
  </w:num>
  <w:num w:numId="15">
    <w:abstractNumId w:val="2"/>
  </w:num>
  <w:num w:numId="16">
    <w:abstractNumId w:val="4"/>
  </w:num>
  <w:num w:numId="17">
    <w:abstractNumId w:val="7"/>
  </w:num>
  <w:num w:numId="18">
    <w:abstractNumId w:val="29"/>
  </w:num>
  <w:num w:numId="19">
    <w:abstractNumId w:val="28"/>
  </w:num>
  <w:num w:numId="20">
    <w:abstractNumId w:val="11"/>
  </w:num>
  <w:num w:numId="21">
    <w:abstractNumId w:val="0"/>
  </w:num>
  <w:num w:numId="22">
    <w:abstractNumId w:val="22"/>
  </w:num>
  <w:num w:numId="23">
    <w:abstractNumId w:val="10"/>
  </w:num>
  <w:num w:numId="24">
    <w:abstractNumId w:val="19"/>
  </w:num>
  <w:num w:numId="25">
    <w:abstractNumId w:val="17"/>
  </w:num>
  <w:num w:numId="26">
    <w:abstractNumId w:val="13"/>
  </w:num>
  <w:num w:numId="27">
    <w:abstractNumId w:val="25"/>
  </w:num>
  <w:num w:numId="28">
    <w:abstractNumId w:val="20"/>
  </w:num>
  <w:num w:numId="29">
    <w:abstractNumId w:val="23"/>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rison peck">
    <w15:presenceInfo w15:providerId="Windows Live" w15:userId="265d620459832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F5B"/>
    <w:rsid w:val="00000E95"/>
    <w:rsid w:val="00002036"/>
    <w:rsid w:val="0001076D"/>
    <w:rsid w:val="00014504"/>
    <w:rsid w:val="00014911"/>
    <w:rsid w:val="00016619"/>
    <w:rsid w:val="00017C50"/>
    <w:rsid w:val="00020BF9"/>
    <w:rsid w:val="00020CC8"/>
    <w:rsid w:val="00021299"/>
    <w:rsid w:val="00023AB0"/>
    <w:rsid w:val="00030504"/>
    <w:rsid w:val="00034645"/>
    <w:rsid w:val="00035B78"/>
    <w:rsid w:val="000366E6"/>
    <w:rsid w:val="0003749A"/>
    <w:rsid w:val="00046330"/>
    <w:rsid w:val="0004732B"/>
    <w:rsid w:val="000505C8"/>
    <w:rsid w:val="00053CFC"/>
    <w:rsid w:val="00054A3F"/>
    <w:rsid w:val="00055166"/>
    <w:rsid w:val="000577B8"/>
    <w:rsid w:val="000628DA"/>
    <w:rsid w:val="000663F4"/>
    <w:rsid w:val="00067D92"/>
    <w:rsid w:val="00072EFE"/>
    <w:rsid w:val="000761FB"/>
    <w:rsid w:val="00076DEA"/>
    <w:rsid w:val="00080662"/>
    <w:rsid w:val="0008155F"/>
    <w:rsid w:val="0008299F"/>
    <w:rsid w:val="00083F2E"/>
    <w:rsid w:val="00085008"/>
    <w:rsid w:val="000975B4"/>
    <w:rsid w:val="00097AEF"/>
    <w:rsid w:val="000A043A"/>
    <w:rsid w:val="000A1B02"/>
    <w:rsid w:val="000A5200"/>
    <w:rsid w:val="000A59DA"/>
    <w:rsid w:val="000A7580"/>
    <w:rsid w:val="000B0664"/>
    <w:rsid w:val="000B0A84"/>
    <w:rsid w:val="000B1D92"/>
    <w:rsid w:val="000B35E5"/>
    <w:rsid w:val="000B6754"/>
    <w:rsid w:val="000C0E0A"/>
    <w:rsid w:val="000C118A"/>
    <w:rsid w:val="000C2FA8"/>
    <w:rsid w:val="000C3B8C"/>
    <w:rsid w:val="000C40CF"/>
    <w:rsid w:val="000C6640"/>
    <w:rsid w:val="000D0ED0"/>
    <w:rsid w:val="000D0F85"/>
    <w:rsid w:val="000D2900"/>
    <w:rsid w:val="000D3324"/>
    <w:rsid w:val="000D5A3E"/>
    <w:rsid w:val="000D78C2"/>
    <w:rsid w:val="000E41A6"/>
    <w:rsid w:val="000E511B"/>
    <w:rsid w:val="000E56AC"/>
    <w:rsid w:val="000E64F6"/>
    <w:rsid w:val="000F20C2"/>
    <w:rsid w:val="000F2225"/>
    <w:rsid w:val="000F27CD"/>
    <w:rsid w:val="000F6F57"/>
    <w:rsid w:val="001002B2"/>
    <w:rsid w:val="001008CC"/>
    <w:rsid w:val="00100E12"/>
    <w:rsid w:val="00101253"/>
    <w:rsid w:val="001012F8"/>
    <w:rsid w:val="00103C2A"/>
    <w:rsid w:val="00104331"/>
    <w:rsid w:val="001055AB"/>
    <w:rsid w:val="00107373"/>
    <w:rsid w:val="00107421"/>
    <w:rsid w:val="001146A2"/>
    <w:rsid w:val="0011544B"/>
    <w:rsid w:val="00117756"/>
    <w:rsid w:val="00123098"/>
    <w:rsid w:val="001233E5"/>
    <w:rsid w:val="0012354E"/>
    <w:rsid w:val="001241F6"/>
    <w:rsid w:val="001300D7"/>
    <w:rsid w:val="00130ED0"/>
    <w:rsid w:val="00131B28"/>
    <w:rsid w:val="001341B5"/>
    <w:rsid w:val="00134651"/>
    <w:rsid w:val="0013580D"/>
    <w:rsid w:val="00135E25"/>
    <w:rsid w:val="00135ED4"/>
    <w:rsid w:val="00136140"/>
    <w:rsid w:val="001377CE"/>
    <w:rsid w:val="00140DC3"/>
    <w:rsid w:val="00142B27"/>
    <w:rsid w:val="00145141"/>
    <w:rsid w:val="001451E6"/>
    <w:rsid w:val="001463D5"/>
    <w:rsid w:val="00147D47"/>
    <w:rsid w:val="00150036"/>
    <w:rsid w:val="0015123A"/>
    <w:rsid w:val="00151701"/>
    <w:rsid w:val="00157F5D"/>
    <w:rsid w:val="001608F6"/>
    <w:rsid w:val="001658E8"/>
    <w:rsid w:val="001671D9"/>
    <w:rsid w:val="00167348"/>
    <w:rsid w:val="00172064"/>
    <w:rsid w:val="00172D7B"/>
    <w:rsid w:val="00174A70"/>
    <w:rsid w:val="00176B1C"/>
    <w:rsid w:val="00176C38"/>
    <w:rsid w:val="00177428"/>
    <w:rsid w:val="001862F2"/>
    <w:rsid w:val="00190B5F"/>
    <w:rsid w:val="00190C98"/>
    <w:rsid w:val="00194455"/>
    <w:rsid w:val="00195503"/>
    <w:rsid w:val="00195918"/>
    <w:rsid w:val="00196B73"/>
    <w:rsid w:val="00196ED3"/>
    <w:rsid w:val="00197F50"/>
    <w:rsid w:val="001A0E28"/>
    <w:rsid w:val="001A1501"/>
    <w:rsid w:val="001A42AE"/>
    <w:rsid w:val="001A4BD8"/>
    <w:rsid w:val="001A51E6"/>
    <w:rsid w:val="001A5655"/>
    <w:rsid w:val="001A57C9"/>
    <w:rsid w:val="001A5BFC"/>
    <w:rsid w:val="001A5FAF"/>
    <w:rsid w:val="001A6D1C"/>
    <w:rsid w:val="001A71AB"/>
    <w:rsid w:val="001B06D6"/>
    <w:rsid w:val="001B07E0"/>
    <w:rsid w:val="001B0E01"/>
    <w:rsid w:val="001B2F9F"/>
    <w:rsid w:val="001B3C80"/>
    <w:rsid w:val="001B666F"/>
    <w:rsid w:val="001C07C6"/>
    <w:rsid w:val="001C5279"/>
    <w:rsid w:val="001D4F37"/>
    <w:rsid w:val="001D7FD8"/>
    <w:rsid w:val="001E05C4"/>
    <w:rsid w:val="001E0D61"/>
    <w:rsid w:val="001E101E"/>
    <w:rsid w:val="001E16A3"/>
    <w:rsid w:val="001E2910"/>
    <w:rsid w:val="001E2C26"/>
    <w:rsid w:val="001E4073"/>
    <w:rsid w:val="001E4366"/>
    <w:rsid w:val="001E4589"/>
    <w:rsid w:val="001E620C"/>
    <w:rsid w:val="001E76D8"/>
    <w:rsid w:val="001F44F1"/>
    <w:rsid w:val="002020A0"/>
    <w:rsid w:val="00203885"/>
    <w:rsid w:val="00203FFD"/>
    <w:rsid w:val="0020555B"/>
    <w:rsid w:val="00206089"/>
    <w:rsid w:val="00206CEF"/>
    <w:rsid w:val="00210952"/>
    <w:rsid w:val="00211C5C"/>
    <w:rsid w:val="00212E27"/>
    <w:rsid w:val="00214C15"/>
    <w:rsid w:val="00215BBA"/>
    <w:rsid w:val="00217B63"/>
    <w:rsid w:val="00222FC1"/>
    <w:rsid w:val="00223E20"/>
    <w:rsid w:val="00227BE3"/>
    <w:rsid w:val="00236431"/>
    <w:rsid w:val="00237459"/>
    <w:rsid w:val="00244326"/>
    <w:rsid w:val="002452B8"/>
    <w:rsid w:val="002468E1"/>
    <w:rsid w:val="00247D00"/>
    <w:rsid w:val="00250433"/>
    <w:rsid w:val="00252F4D"/>
    <w:rsid w:val="0025327C"/>
    <w:rsid w:val="0025427B"/>
    <w:rsid w:val="00254382"/>
    <w:rsid w:val="00255564"/>
    <w:rsid w:val="00260215"/>
    <w:rsid w:val="0026135F"/>
    <w:rsid w:val="0026144C"/>
    <w:rsid w:val="00261451"/>
    <w:rsid w:val="00266751"/>
    <w:rsid w:val="00266EF3"/>
    <w:rsid w:val="00267EBB"/>
    <w:rsid w:val="00270DBD"/>
    <w:rsid w:val="00272225"/>
    <w:rsid w:val="00273424"/>
    <w:rsid w:val="00273593"/>
    <w:rsid w:val="00275954"/>
    <w:rsid w:val="002773B8"/>
    <w:rsid w:val="00281596"/>
    <w:rsid w:val="00281A72"/>
    <w:rsid w:val="00281D7C"/>
    <w:rsid w:val="002821DB"/>
    <w:rsid w:val="002823FE"/>
    <w:rsid w:val="00283D2E"/>
    <w:rsid w:val="00284598"/>
    <w:rsid w:val="00284887"/>
    <w:rsid w:val="00284D0B"/>
    <w:rsid w:val="00292E52"/>
    <w:rsid w:val="00294AA4"/>
    <w:rsid w:val="002A1DA0"/>
    <w:rsid w:val="002A2AF0"/>
    <w:rsid w:val="002A3992"/>
    <w:rsid w:val="002A3B24"/>
    <w:rsid w:val="002B0634"/>
    <w:rsid w:val="002B1451"/>
    <w:rsid w:val="002B14CF"/>
    <w:rsid w:val="002B22D4"/>
    <w:rsid w:val="002B2783"/>
    <w:rsid w:val="002B4A40"/>
    <w:rsid w:val="002B5A90"/>
    <w:rsid w:val="002B64F3"/>
    <w:rsid w:val="002B738D"/>
    <w:rsid w:val="002B7997"/>
    <w:rsid w:val="002C168B"/>
    <w:rsid w:val="002C214B"/>
    <w:rsid w:val="002C4190"/>
    <w:rsid w:val="002C4AFE"/>
    <w:rsid w:val="002C5FE4"/>
    <w:rsid w:val="002D2BE6"/>
    <w:rsid w:val="002D4E43"/>
    <w:rsid w:val="002D4F3B"/>
    <w:rsid w:val="002D7D0A"/>
    <w:rsid w:val="002E39BC"/>
    <w:rsid w:val="002E7289"/>
    <w:rsid w:val="002F3768"/>
    <w:rsid w:val="002F72E9"/>
    <w:rsid w:val="003026AF"/>
    <w:rsid w:val="00302AAC"/>
    <w:rsid w:val="003044F7"/>
    <w:rsid w:val="00306A59"/>
    <w:rsid w:val="0030720A"/>
    <w:rsid w:val="00312F86"/>
    <w:rsid w:val="0031317E"/>
    <w:rsid w:val="00314984"/>
    <w:rsid w:val="00314B17"/>
    <w:rsid w:val="00324B00"/>
    <w:rsid w:val="00325244"/>
    <w:rsid w:val="0032529C"/>
    <w:rsid w:val="00326508"/>
    <w:rsid w:val="003265E4"/>
    <w:rsid w:val="00326B93"/>
    <w:rsid w:val="00330FA5"/>
    <w:rsid w:val="003323D3"/>
    <w:rsid w:val="00333011"/>
    <w:rsid w:val="0033728F"/>
    <w:rsid w:val="00340421"/>
    <w:rsid w:val="0034103E"/>
    <w:rsid w:val="00341C41"/>
    <w:rsid w:val="00345419"/>
    <w:rsid w:val="00346847"/>
    <w:rsid w:val="003472C8"/>
    <w:rsid w:val="00347625"/>
    <w:rsid w:val="0034780A"/>
    <w:rsid w:val="00350132"/>
    <w:rsid w:val="0035029E"/>
    <w:rsid w:val="0035175E"/>
    <w:rsid w:val="00351937"/>
    <w:rsid w:val="00352E9E"/>
    <w:rsid w:val="00354163"/>
    <w:rsid w:val="00356DC5"/>
    <w:rsid w:val="00360521"/>
    <w:rsid w:val="003624D1"/>
    <w:rsid w:val="00362BB2"/>
    <w:rsid w:val="00362ECD"/>
    <w:rsid w:val="00366C4A"/>
    <w:rsid w:val="003714F1"/>
    <w:rsid w:val="00371796"/>
    <w:rsid w:val="00372B50"/>
    <w:rsid w:val="00374C4D"/>
    <w:rsid w:val="003762C8"/>
    <w:rsid w:val="003817BE"/>
    <w:rsid w:val="00384264"/>
    <w:rsid w:val="00384BEC"/>
    <w:rsid w:val="00385C29"/>
    <w:rsid w:val="00386843"/>
    <w:rsid w:val="00386857"/>
    <w:rsid w:val="00386DD1"/>
    <w:rsid w:val="00387D58"/>
    <w:rsid w:val="00390DE1"/>
    <w:rsid w:val="00391E74"/>
    <w:rsid w:val="003947A1"/>
    <w:rsid w:val="003956D2"/>
    <w:rsid w:val="00397A9F"/>
    <w:rsid w:val="003A1956"/>
    <w:rsid w:val="003A3569"/>
    <w:rsid w:val="003A4096"/>
    <w:rsid w:val="003A41A3"/>
    <w:rsid w:val="003A51BE"/>
    <w:rsid w:val="003A653D"/>
    <w:rsid w:val="003B0410"/>
    <w:rsid w:val="003B1705"/>
    <w:rsid w:val="003B358B"/>
    <w:rsid w:val="003B3E17"/>
    <w:rsid w:val="003B487C"/>
    <w:rsid w:val="003B742F"/>
    <w:rsid w:val="003C2BBB"/>
    <w:rsid w:val="003C3DDF"/>
    <w:rsid w:val="003D14CA"/>
    <w:rsid w:val="003E13DE"/>
    <w:rsid w:val="003E1B78"/>
    <w:rsid w:val="003E4059"/>
    <w:rsid w:val="003E4E16"/>
    <w:rsid w:val="003E5F2F"/>
    <w:rsid w:val="003F1C2F"/>
    <w:rsid w:val="003F68ED"/>
    <w:rsid w:val="003F71FC"/>
    <w:rsid w:val="003F75BA"/>
    <w:rsid w:val="004029E0"/>
    <w:rsid w:val="004134F5"/>
    <w:rsid w:val="00414B50"/>
    <w:rsid w:val="0041685E"/>
    <w:rsid w:val="00416A13"/>
    <w:rsid w:val="00416AF5"/>
    <w:rsid w:val="00417184"/>
    <w:rsid w:val="00421D83"/>
    <w:rsid w:val="00422F7D"/>
    <w:rsid w:val="0042462F"/>
    <w:rsid w:val="004262A6"/>
    <w:rsid w:val="00426605"/>
    <w:rsid w:val="004316C0"/>
    <w:rsid w:val="004341FB"/>
    <w:rsid w:val="004361C8"/>
    <w:rsid w:val="00436612"/>
    <w:rsid w:val="0043756D"/>
    <w:rsid w:val="004400AC"/>
    <w:rsid w:val="004432F5"/>
    <w:rsid w:val="004437D0"/>
    <w:rsid w:val="004445A1"/>
    <w:rsid w:val="004478DB"/>
    <w:rsid w:val="00447E6A"/>
    <w:rsid w:val="00450D6C"/>
    <w:rsid w:val="004540DA"/>
    <w:rsid w:val="00460C91"/>
    <w:rsid w:val="00461C78"/>
    <w:rsid w:val="004663FE"/>
    <w:rsid w:val="004665ED"/>
    <w:rsid w:val="00466DE7"/>
    <w:rsid w:val="004671A9"/>
    <w:rsid w:val="00470FF4"/>
    <w:rsid w:val="004724AD"/>
    <w:rsid w:val="00473A52"/>
    <w:rsid w:val="0047548A"/>
    <w:rsid w:val="00475F08"/>
    <w:rsid w:val="0048122B"/>
    <w:rsid w:val="00481601"/>
    <w:rsid w:val="00482406"/>
    <w:rsid w:val="00483307"/>
    <w:rsid w:val="004854B0"/>
    <w:rsid w:val="00487754"/>
    <w:rsid w:val="0049009D"/>
    <w:rsid w:val="0049180C"/>
    <w:rsid w:val="00492A5A"/>
    <w:rsid w:val="0049327F"/>
    <w:rsid w:val="00495A93"/>
    <w:rsid w:val="004A2373"/>
    <w:rsid w:val="004A37BE"/>
    <w:rsid w:val="004A463A"/>
    <w:rsid w:val="004A63C5"/>
    <w:rsid w:val="004A6B8C"/>
    <w:rsid w:val="004B0FCD"/>
    <w:rsid w:val="004B19A7"/>
    <w:rsid w:val="004B22B5"/>
    <w:rsid w:val="004B6B89"/>
    <w:rsid w:val="004C1635"/>
    <w:rsid w:val="004C1697"/>
    <w:rsid w:val="004C2671"/>
    <w:rsid w:val="004C541C"/>
    <w:rsid w:val="004C6098"/>
    <w:rsid w:val="004D2479"/>
    <w:rsid w:val="004D4D9F"/>
    <w:rsid w:val="004E0FF6"/>
    <w:rsid w:val="004E1174"/>
    <w:rsid w:val="004E28F1"/>
    <w:rsid w:val="004E2CF3"/>
    <w:rsid w:val="004E3D3B"/>
    <w:rsid w:val="004E3F44"/>
    <w:rsid w:val="004E4ED5"/>
    <w:rsid w:val="004E6B59"/>
    <w:rsid w:val="004F2D93"/>
    <w:rsid w:val="004F2F9B"/>
    <w:rsid w:val="004F4717"/>
    <w:rsid w:val="004F4EBB"/>
    <w:rsid w:val="004F63E3"/>
    <w:rsid w:val="004F7AAD"/>
    <w:rsid w:val="005016BA"/>
    <w:rsid w:val="00502E34"/>
    <w:rsid w:val="0050459E"/>
    <w:rsid w:val="0050469D"/>
    <w:rsid w:val="005050AC"/>
    <w:rsid w:val="00505205"/>
    <w:rsid w:val="00506603"/>
    <w:rsid w:val="00507834"/>
    <w:rsid w:val="00507E0F"/>
    <w:rsid w:val="00510FD0"/>
    <w:rsid w:val="00513C86"/>
    <w:rsid w:val="00514919"/>
    <w:rsid w:val="00515CE9"/>
    <w:rsid w:val="00517242"/>
    <w:rsid w:val="00521618"/>
    <w:rsid w:val="00523CCA"/>
    <w:rsid w:val="00531123"/>
    <w:rsid w:val="00533D42"/>
    <w:rsid w:val="005349E2"/>
    <w:rsid w:val="00534CCF"/>
    <w:rsid w:val="00534F1F"/>
    <w:rsid w:val="005354D4"/>
    <w:rsid w:val="00535DA7"/>
    <w:rsid w:val="0053624A"/>
    <w:rsid w:val="005402DC"/>
    <w:rsid w:val="00540A04"/>
    <w:rsid w:val="00540AC4"/>
    <w:rsid w:val="005449E8"/>
    <w:rsid w:val="00546BAF"/>
    <w:rsid w:val="00546F06"/>
    <w:rsid w:val="005477BF"/>
    <w:rsid w:val="00550BDC"/>
    <w:rsid w:val="0055344E"/>
    <w:rsid w:val="00554EEE"/>
    <w:rsid w:val="0055611C"/>
    <w:rsid w:val="00557791"/>
    <w:rsid w:val="00557DFC"/>
    <w:rsid w:val="00560712"/>
    <w:rsid w:val="00561820"/>
    <w:rsid w:val="00564A42"/>
    <w:rsid w:val="00564ABB"/>
    <w:rsid w:val="00565635"/>
    <w:rsid w:val="00565B16"/>
    <w:rsid w:val="00573180"/>
    <w:rsid w:val="00577D75"/>
    <w:rsid w:val="00580CC0"/>
    <w:rsid w:val="005829A3"/>
    <w:rsid w:val="0058334D"/>
    <w:rsid w:val="0058444A"/>
    <w:rsid w:val="005846A9"/>
    <w:rsid w:val="005871C0"/>
    <w:rsid w:val="00592A9E"/>
    <w:rsid w:val="005963F5"/>
    <w:rsid w:val="0059653A"/>
    <w:rsid w:val="005A4833"/>
    <w:rsid w:val="005A79B4"/>
    <w:rsid w:val="005B0E57"/>
    <w:rsid w:val="005B1641"/>
    <w:rsid w:val="005B1C9F"/>
    <w:rsid w:val="005B3589"/>
    <w:rsid w:val="005B38FD"/>
    <w:rsid w:val="005B6989"/>
    <w:rsid w:val="005B774E"/>
    <w:rsid w:val="005C4ADA"/>
    <w:rsid w:val="005C5A23"/>
    <w:rsid w:val="005C5AA4"/>
    <w:rsid w:val="005C6D7A"/>
    <w:rsid w:val="005D2BD0"/>
    <w:rsid w:val="005D555D"/>
    <w:rsid w:val="005D72CF"/>
    <w:rsid w:val="005D7403"/>
    <w:rsid w:val="005E092E"/>
    <w:rsid w:val="005E0DDF"/>
    <w:rsid w:val="005E10AC"/>
    <w:rsid w:val="005E1649"/>
    <w:rsid w:val="005E24BD"/>
    <w:rsid w:val="005E2D0A"/>
    <w:rsid w:val="005E6D17"/>
    <w:rsid w:val="005F3D80"/>
    <w:rsid w:val="005F4B5F"/>
    <w:rsid w:val="005F57D8"/>
    <w:rsid w:val="0060138A"/>
    <w:rsid w:val="00602958"/>
    <w:rsid w:val="00602FFF"/>
    <w:rsid w:val="0060365A"/>
    <w:rsid w:val="006037FB"/>
    <w:rsid w:val="00603B32"/>
    <w:rsid w:val="0060440A"/>
    <w:rsid w:val="00604DE3"/>
    <w:rsid w:val="006056CA"/>
    <w:rsid w:val="00607663"/>
    <w:rsid w:val="0061576F"/>
    <w:rsid w:val="00615CA6"/>
    <w:rsid w:val="00617CC6"/>
    <w:rsid w:val="00617E36"/>
    <w:rsid w:val="00622B4C"/>
    <w:rsid w:val="006230BD"/>
    <w:rsid w:val="00623624"/>
    <w:rsid w:val="00623DAA"/>
    <w:rsid w:val="006263D0"/>
    <w:rsid w:val="006325AC"/>
    <w:rsid w:val="00633BE0"/>
    <w:rsid w:val="00633EDA"/>
    <w:rsid w:val="00641FDF"/>
    <w:rsid w:val="00646143"/>
    <w:rsid w:val="00646538"/>
    <w:rsid w:val="0065140A"/>
    <w:rsid w:val="00651689"/>
    <w:rsid w:val="00652B71"/>
    <w:rsid w:val="00655BB5"/>
    <w:rsid w:val="00656197"/>
    <w:rsid w:val="00656769"/>
    <w:rsid w:val="00657314"/>
    <w:rsid w:val="006600ED"/>
    <w:rsid w:val="006611A7"/>
    <w:rsid w:val="00664C90"/>
    <w:rsid w:val="0066613F"/>
    <w:rsid w:val="0067051F"/>
    <w:rsid w:val="00671D7B"/>
    <w:rsid w:val="00675741"/>
    <w:rsid w:val="00675E46"/>
    <w:rsid w:val="00677DC9"/>
    <w:rsid w:val="00684956"/>
    <w:rsid w:val="00686F09"/>
    <w:rsid w:val="00691C50"/>
    <w:rsid w:val="00691E9A"/>
    <w:rsid w:val="00692266"/>
    <w:rsid w:val="0069276A"/>
    <w:rsid w:val="006952F1"/>
    <w:rsid w:val="006966C3"/>
    <w:rsid w:val="00697282"/>
    <w:rsid w:val="006A02DF"/>
    <w:rsid w:val="006A35EE"/>
    <w:rsid w:val="006A3D1E"/>
    <w:rsid w:val="006A5DA1"/>
    <w:rsid w:val="006A7A6A"/>
    <w:rsid w:val="006B0A69"/>
    <w:rsid w:val="006B0E0B"/>
    <w:rsid w:val="006B0E50"/>
    <w:rsid w:val="006B11D8"/>
    <w:rsid w:val="006B180A"/>
    <w:rsid w:val="006B3A2B"/>
    <w:rsid w:val="006B3EFA"/>
    <w:rsid w:val="006B4307"/>
    <w:rsid w:val="006B5759"/>
    <w:rsid w:val="006B5CCF"/>
    <w:rsid w:val="006C1D98"/>
    <w:rsid w:val="006C1DCB"/>
    <w:rsid w:val="006C1F88"/>
    <w:rsid w:val="006C5F29"/>
    <w:rsid w:val="006C6CF9"/>
    <w:rsid w:val="006C6E1C"/>
    <w:rsid w:val="006D200E"/>
    <w:rsid w:val="006D2E37"/>
    <w:rsid w:val="006D3012"/>
    <w:rsid w:val="006D65FF"/>
    <w:rsid w:val="006E08AD"/>
    <w:rsid w:val="006E166A"/>
    <w:rsid w:val="006E17FE"/>
    <w:rsid w:val="006E1C9F"/>
    <w:rsid w:val="006E1DBD"/>
    <w:rsid w:val="006E3BE9"/>
    <w:rsid w:val="006E3FC5"/>
    <w:rsid w:val="006E4531"/>
    <w:rsid w:val="006E64D5"/>
    <w:rsid w:val="006E75D0"/>
    <w:rsid w:val="006F0018"/>
    <w:rsid w:val="006F0FE0"/>
    <w:rsid w:val="006F36EB"/>
    <w:rsid w:val="006F38AA"/>
    <w:rsid w:val="006F4FA0"/>
    <w:rsid w:val="006F6D2F"/>
    <w:rsid w:val="00703C05"/>
    <w:rsid w:val="00704D43"/>
    <w:rsid w:val="00705BDD"/>
    <w:rsid w:val="00706B36"/>
    <w:rsid w:val="00706D15"/>
    <w:rsid w:val="00707C10"/>
    <w:rsid w:val="00707CA9"/>
    <w:rsid w:val="00711165"/>
    <w:rsid w:val="007126C9"/>
    <w:rsid w:val="00713965"/>
    <w:rsid w:val="00713BEE"/>
    <w:rsid w:val="007145C4"/>
    <w:rsid w:val="00715076"/>
    <w:rsid w:val="0071510C"/>
    <w:rsid w:val="00716871"/>
    <w:rsid w:val="007201F3"/>
    <w:rsid w:val="007236C7"/>
    <w:rsid w:val="00726460"/>
    <w:rsid w:val="0072665C"/>
    <w:rsid w:val="00727D19"/>
    <w:rsid w:val="007314D3"/>
    <w:rsid w:val="007314F0"/>
    <w:rsid w:val="00731DFB"/>
    <w:rsid w:val="00733D1A"/>
    <w:rsid w:val="00734723"/>
    <w:rsid w:val="00740DE7"/>
    <w:rsid w:val="00741573"/>
    <w:rsid w:val="00741D3F"/>
    <w:rsid w:val="00742A77"/>
    <w:rsid w:val="0074318A"/>
    <w:rsid w:val="00745613"/>
    <w:rsid w:val="00745938"/>
    <w:rsid w:val="00745C5C"/>
    <w:rsid w:val="007461B0"/>
    <w:rsid w:val="00747B7B"/>
    <w:rsid w:val="00750E8B"/>
    <w:rsid w:val="007512E6"/>
    <w:rsid w:val="007517E4"/>
    <w:rsid w:val="00753C12"/>
    <w:rsid w:val="00753F36"/>
    <w:rsid w:val="00755129"/>
    <w:rsid w:val="0076224B"/>
    <w:rsid w:val="00762C4D"/>
    <w:rsid w:val="00764473"/>
    <w:rsid w:val="007648C9"/>
    <w:rsid w:val="00764A6B"/>
    <w:rsid w:val="00764B89"/>
    <w:rsid w:val="007747E6"/>
    <w:rsid w:val="00775DCC"/>
    <w:rsid w:val="00777F8E"/>
    <w:rsid w:val="0078106B"/>
    <w:rsid w:val="007954CB"/>
    <w:rsid w:val="007974BB"/>
    <w:rsid w:val="007A125B"/>
    <w:rsid w:val="007A15AC"/>
    <w:rsid w:val="007A1763"/>
    <w:rsid w:val="007A3E5F"/>
    <w:rsid w:val="007A47E5"/>
    <w:rsid w:val="007A4FD5"/>
    <w:rsid w:val="007A6B41"/>
    <w:rsid w:val="007B015A"/>
    <w:rsid w:val="007B0816"/>
    <w:rsid w:val="007B327C"/>
    <w:rsid w:val="007B684E"/>
    <w:rsid w:val="007C0B33"/>
    <w:rsid w:val="007C10C7"/>
    <w:rsid w:val="007C11F7"/>
    <w:rsid w:val="007C1824"/>
    <w:rsid w:val="007C2AF3"/>
    <w:rsid w:val="007C3555"/>
    <w:rsid w:val="007C3935"/>
    <w:rsid w:val="007C7007"/>
    <w:rsid w:val="007C7DE8"/>
    <w:rsid w:val="007C7F58"/>
    <w:rsid w:val="007D10D9"/>
    <w:rsid w:val="007D121F"/>
    <w:rsid w:val="007D15AD"/>
    <w:rsid w:val="007D3C7D"/>
    <w:rsid w:val="007D4FD1"/>
    <w:rsid w:val="007D57AC"/>
    <w:rsid w:val="007D5C8E"/>
    <w:rsid w:val="007D77A9"/>
    <w:rsid w:val="007E10FB"/>
    <w:rsid w:val="007E5C8C"/>
    <w:rsid w:val="007E7FD1"/>
    <w:rsid w:val="007F1F1F"/>
    <w:rsid w:val="007F57F4"/>
    <w:rsid w:val="008027D2"/>
    <w:rsid w:val="0080427F"/>
    <w:rsid w:val="0080480A"/>
    <w:rsid w:val="00804956"/>
    <w:rsid w:val="00805465"/>
    <w:rsid w:val="008058F1"/>
    <w:rsid w:val="00807FFA"/>
    <w:rsid w:val="0081026B"/>
    <w:rsid w:val="00810E0B"/>
    <w:rsid w:val="0081639A"/>
    <w:rsid w:val="008170A7"/>
    <w:rsid w:val="0082304B"/>
    <w:rsid w:val="00823D9B"/>
    <w:rsid w:val="00825CB9"/>
    <w:rsid w:val="00830543"/>
    <w:rsid w:val="00830A42"/>
    <w:rsid w:val="00831699"/>
    <w:rsid w:val="00831828"/>
    <w:rsid w:val="008322E0"/>
    <w:rsid w:val="00832A78"/>
    <w:rsid w:val="00834A89"/>
    <w:rsid w:val="0083549B"/>
    <w:rsid w:val="00835C57"/>
    <w:rsid w:val="00835DE9"/>
    <w:rsid w:val="008406C8"/>
    <w:rsid w:val="00840DD0"/>
    <w:rsid w:val="0084364E"/>
    <w:rsid w:val="00846E6A"/>
    <w:rsid w:val="00850A54"/>
    <w:rsid w:val="00850F3C"/>
    <w:rsid w:val="00851714"/>
    <w:rsid w:val="0085218C"/>
    <w:rsid w:val="00852BF7"/>
    <w:rsid w:val="0085342A"/>
    <w:rsid w:val="00853F91"/>
    <w:rsid w:val="00855297"/>
    <w:rsid w:val="00860752"/>
    <w:rsid w:val="00860FB3"/>
    <w:rsid w:val="00861028"/>
    <w:rsid w:val="00861D36"/>
    <w:rsid w:val="00862805"/>
    <w:rsid w:val="0086565D"/>
    <w:rsid w:val="0086595D"/>
    <w:rsid w:val="008659C3"/>
    <w:rsid w:val="00865FAE"/>
    <w:rsid w:val="00867919"/>
    <w:rsid w:val="00870C39"/>
    <w:rsid w:val="00870FF7"/>
    <w:rsid w:val="00876010"/>
    <w:rsid w:val="00881E0D"/>
    <w:rsid w:val="00882366"/>
    <w:rsid w:val="00884AD3"/>
    <w:rsid w:val="00885B33"/>
    <w:rsid w:val="0089237D"/>
    <w:rsid w:val="00895BD9"/>
    <w:rsid w:val="00897529"/>
    <w:rsid w:val="008A12A9"/>
    <w:rsid w:val="008A33D8"/>
    <w:rsid w:val="008A3B95"/>
    <w:rsid w:val="008A544C"/>
    <w:rsid w:val="008A6CE0"/>
    <w:rsid w:val="008B171F"/>
    <w:rsid w:val="008B3F28"/>
    <w:rsid w:val="008B635E"/>
    <w:rsid w:val="008B65E4"/>
    <w:rsid w:val="008B7C72"/>
    <w:rsid w:val="008B7CE1"/>
    <w:rsid w:val="008C165B"/>
    <w:rsid w:val="008C2C36"/>
    <w:rsid w:val="008C6567"/>
    <w:rsid w:val="008C7289"/>
    <w:rsid w:val="008C7FB7"/>
    <w:rsid w:val="008D42D4"/>
    <w:rsid w:val="008D55CD"/>
    <w:rsid w:val="008D6748"/>
    <w:rsid w:val="008E156A"/>
    <w:rsid w:val="008E33F9"/>
    <w:rsid w:val="008E4E4F"/>
    <w:rsid w:val="008E5482"/>
    <w:rsid w:val="008E54A4"/>
    <w:rsid w:val="008E7992"/>
    <w:rsid w:val="008F0821"/>
    <w:rsid w:val="008F3EBA"/>
    <w:rsid w:val="008F4124"/>
    <w:rsid w:val="008F53A5"/>
    <w:rsid w:val="008F629A"/>
    <w:rsid w:val="008F6FBB"/>
    <w:rsid w:val="008F7D50"/>
    <w:rsid w:val="00902CE0"/>
    <w:rsid w:val="0091461A"/>
    <w:rsid w:val="0091575A"/>
    <w:rsid w:val="0091653E"/>
    <w:rsid w:val="00916930"/>
    <w:rsid w:val="00921EE5"/>
    <w:rsid w:val="00921F27"/>
    <w:rsid w:val="009235DB"/>
    <w:rsid w:val="00925127"/>
    <w:rsid w:val="0092531A"/>
    <w:rsid w:val="009254CF"/>
    <w:rsid w:val="009302D4"/>
    <w:rsid w:val="00931AFB"/>
    <w:rsid w:val="00934347"/>
    <w:rsid w:val="00935EEF"/>
    <w:rsid w:val="009361DA"/>
    <w:rsid w:val="009426E5"/>
    <w:rsid w:val="00947A46"/>
    <w:rsid w:val="00950F5B"/>
    <w:rsid w:val="00950FAD"/>
    <w:rsid w:val="00951C08"/>
    <w:rsid w:val="00952949"/>
    <w:rsid w:val="00952A33"/>
    <w:rsid w:val="00953C02"/>
    <w:rsid w:val="00954FDB"/>
    <w:rsid w:val="00955F52"/>
    <w:rsid w:val="00957A26"/>
    <w:rsid w:val="0096032A"/>
    <w:rsid w:val="0096079B"/>
    <w:rsid w:val="009619F3"/>
    <w:rsid w:val="00962640"/>
    <w:rsid w:val="0096291F"/>
    <w:rsid w:val="009637C9"/>
    <w:rsid w:val="00964854"/>
    <w:rsid w:val="00965697"/>
    <w:rsid w:val="00972825"/>
    <w:rsid w:val="009756E4"/>
    <w:rsid w:val="00977F09"/>
    <w:rsid w:val="009808B9"/>
    <w:rsid w:val="009811C5"/>
    <w:rsid w:val="00982729"/>
    <w:rsid w:val="00982795"/>
    <w:rsid w:val="00993A09"/>
    <w:rsid w:val="00995462"/>
    <w:rsid w:val="009972D6"/>
    <w:rsid w:val="00997ED2"/>
    <w:rsid w:val="009A1F36"/>
    <w:rsid w:val="009A26ED"/>
    <w:rsid w:val="009A3453"/>
    <w:rsid w:val="009A3B81"/>
    <w:rsid w:val="009A5904"/>
    <w:rsid w:val="009B012D"/>
    <w:rsid w:val="009B4A23"/>
    <w:rsid w:val="009B6D36"/>
    <w:rsid w:val="009C08DD"/>
    <w:rsid w:val="009C51EA"/>
    <w:rsid w:val="009C64E8"/>
    <w:rsid w:val="009C6D8F"/>
    <w:rsid w:val="009C7256"/>
    <w:rsid w:val="009D006A"/>
    <w:rsid w:val="009D0498"/>
    <w:rsid w:val="009D1BE5"/>
    <w:rsid w:val="009D2969"/>
    <w:rsid w:val="009D3DF3"/>
    <w:rsid w:val="009E0325"/>
    <w:rsid w:val="009E29C1"/>
    <w:rsid w:val="009E3396"/>
    <w:rsid w:val="009E61CE"/>
    <w:rsid w:val="009E659B"/>
    <w:rsid w:val="009E7FBC"/>
    <w:rsid w:val="009F0E16"/>
    <w:rsid w:val="009F109F"/>
    <w:rsid w:val="009F364F"/>
    <w:rsid w:val="009F3CF3"/>
    <w:rsid w:val="009F4EF1"/>
    <w:rsid w:val="00A02544"/>
    <w:rsid w:val="00A036B5"/>
    <w:rsid w:val="00A039A9"/>
    <w:rsid w:val="00A058AA"/>
    <w:rsid w:val="00A066A9"/>
    <w:rsid w:val="00A066BE"/>
    <w:rsid w:val="00A07492"/>
    <w:rsid w:val="00A1029E"/>
    <w:rsid w:val="00A104E2"/>
    <w:rsid w:val="00A12D86"/>
    <w:rsid w:val="00A208AC"/>
    <w:rsid w:val="00A2117A"/>
    <w:rsid w:val="00A2147E"/>
    <w:rsid w:val="00A21C26"/>
    <w:rsid w:val="00A22B04"/>
    <w:rsid w:val="00A2423A"/>
    <w:rsid w:val="00A24656"/>
    <w:rsid w:val="00A263F5"/>
    <w:rsid w:val="00A278AA"/>
    <w:rsid w:val="00A33E46"/>
    <w:rsid w:val="00A34354"/>
    <w:rsid w:val="00A353D2"/>
    <w:rsid w:val="00A35CDD"/>
    <w:rsid w:val="00A37A9E"/>
    <w:rsid w:val="00A37E0C"/>
    <w:rsid w:val="00A40D54"/>
    <w:rsid w:val="00A42387"/>
    <w:rsid w:val="00A428F5"/>
    <w:rsid w:val="00A43985"/>
    <w:rsid w:val="00A43B9F"/>
    <w:rsid w:val="00A46015"/>
    <w:rsid w:val="00A472B3"/>
    <w:rsid w:val="00A50974"/>
    <w:rsid w:val="00A5111D"/>
    <w:rsid w:val="00A51839"/>
    <w:rsid w:val="00A533AB"/>
    <w:rsid w:val="00A56411"/>
    <w:rsid w:val="00A56509"/>
    <w:rsid w:val="00A57F0F"/>
    <w:rsid w:val="00A6105D"/>
    <w:rsid w:val="00A6133F"/>
    <w:rsid w:val="00A64072"/>
    <w:rsid w:val="00A7049F"/>
    <w:rsid w:val="00A713DB"/>
    <w:rsid w:val="00A73423"/>
    <w:rsid w:val="00A75A8A"/>
    <w:rsid w:val="00A8046F"/>
    <w:rsid w:val="00A82F6E"/>
    <w:rsid w:val="00A830DB"/>
    <w:rsid w:val="00A83A3A"/>
    <w:rsid w:val="00A85B05"/>
    <w:rsid w:val="00A85FE3"/>
    <w:rsid w:val="00A8680C"/>
    <w:rsid w:val="00A86D13"/>
    <w:rsid w:val="00A93449"/>
    <w:rsid w:val="00A94133"/>
    <w:rsid w:val="00A94858"/>
    <w:rsid w:val="00A948BB"/>
    <w:rsid w:val="00A95CF7"/>
    <w:rsid w:val="00A960FE"/>
    <w:rsid w:val="00A9671D"/>
    <w:rsid w:val="00A976D5"/>
    <w:rsid w:val="00AA05DA"/>
    <w:rsid w:val="00AA11DE"/>
    <w:rsid w:val="00AA3A23"/>
    <w:rsid w:val="00AA6353"/>
    <w:rsid w:val="00AA6BFA"/>
    <w:rsid w:val="00AB0C69"/>
    <w:rsid w:val="00AB1C3A"/>
    <w:rsid w:val="00AB21D0"/>
    <w:rsid w:val="00AB3428"/>
    <w:rsid w:val="00AB3480"/>
    <w:rsid w:val="00AB4D02"/>
    <w:rsid w:val="00AB6B5A"/>
    <w:rsid w:val="00AB7C23"/>
    <w:rsid w:val="00AB7E84"/>
    <w:rsid w:val="00AC082B"/>
    <w:rsid w:val="00AC1C2C"/>
    <w:rsid w:val="00AC2613"/>
    <w:rsid w:val="00AC2B63"/>
    <w:rsid w:val="00AC49BC"/>
    <w:rsid w:val="00AC5109"/>
    <w:rsid w:val="00AC5641"/>
    <w:rsid w:val="00AD0F19"/>
    <w:rsid w:val="00AD2AA0"/>
    <w:rsid w:val="00AD3CDA"/>
    <w:rsid w:val="00AD41FB"/>
    <w:rsid w:val="00AD73DA"/>
    <w:rsid w:val="00AD7441"/>
    <w:rsid w:val="00AE03E1"/>
    <w:rsid w:val="00AE13B2"/>
    <w:rsid w:val="00AE13C2"/>
    <w:rsid w:val="00AE1AD0"/>
    <w:rsid w:val="00AE778C"/>
    <w:rsid w:val="00AF11A9"/>
    <w:rsid w:val="00AF1837"/>
    <w:rsid w:val="00AF41C9"/>
    <w:rsid w:val="00AF48BC"/>
    <w:rsid w:val="00AF5250"/>
    <w:rsid w:val="00AF7F50"/>
    <w:rsid w:val="00B033A3"/>
    <w:rsid w:val="00B03A58"/>
    <w:rsid w:val="00B05B17"/>
    <w:rsid w:val="00B131A3"/>
    <w:rsid w:val="00B1321A"/>
    <w:rsid w:val="00B14338"/>
    <w:rsid w:val="00B146BA"/>
    <w:rsid w:val="00B1585F"/>
    <w:rsid w:val="00B15A02"/>
    <w:rsid w:val="00B20321"/>
    <w:rsid w:val="00B3111E"/>
    <w:rsid w:val="00B31CDA"/>
    <w:rsid w:val="00B34D5E"/>
    <w:rsid w:val="00B35227"/>
    <w:rsid w:val="00B35560"/>
    <w:rsid w:val="00B355D6"/>
    <w:rsid w:val="00B35FD0"/>
    <w:rsid w:val="00B417E6"/>
    <w:rsid w:val="00B455D6"/>
    <w:rsid w:val="00B47ECE"/>
    <w:rsid w:val="00B505FD"/>
    <w:rsid w:val="00B512A4"/>
    <w:rsid w:val="00B56E8C"/>
    <w:rsid w:val="00B65E22"/>
    <w:rsid w:val="00B66911"/>
    <w:rsid w:val="00B70A6E"/>
    <w:rsid w:val="00B71F23"/>
    <w:rsid w:val="00B72E6C"/>
    <w:rsid w:val="00B7348A"/>
    <w:rsid w:val="00B74F27"/>
    <w:rsid w:val="00B75C08"/>
    <w:rsid w:val="00B76878"/>
    <w:rsid w:val="00B76A68"/>
    <w:rsid w:val="00B771C4"/>
    <w:rsid w:val="00B81FEA"/>
    <w:rsid w:val="00B82077"/>
    <w:rsid w:val="00B82681"/>
    <w:rsid w:val="00B82CF4"/>
    <w:rsid w:val="00B838EC"/>
    <w:rsid w:val="00B86017"/>
    <w:rsid w:val="00B916BF"/>
    <w:rsid w:val="00B91F26"/>
    <w:rsid w:val="00B9254F"/>
    <w:rsid w:val="00B93238"/>
    <w:rsid w:val="00B95F8B"/>
    <w:rsid w:val="00B97F46"/>
    <w:rsid w:val="00BA261F"/>
    <w:rsid w:val="00BA5526"/>
    <w:rsid w:val="00BA56C4"/>
    <w:rsid w:val="00BA751F"/>
    <w:rsid w:val="00BA77F4"/>
    <w:rsid w:val="00BB1303"/>
    <w:rsid w:val="00BB15FE"/>
    <w:rsid w:val="00BB246C"/>
    <w:rsid w:val="00BB3CC0"/>
    <w:rsid w:val="00BB5C5A"/>
    <w:rsid w:val="00BB651C"/>
    <w:rsid w:val="00BC0509"/>
    <w:rsid w:val="00BC0701"/>
    <w:rsid w:val="00BC1B10"/>
    <w:rsid w:val="00BC3251"/>
    <w:rsid w:val="00BC3571"/>
    <w:rsid w:val="00BC46C9"/>
    <w:rsid w:val="00BC65A1"/>
    <w:rsid w:val="00BD156D"/>
    <w:rsid w:val="00BD15C1"/>
    <w:rsid w:val="00BD1B46"/>
    <w:rsid w:val="00BD4E5C"/>
    <w:rsid w:val="00BD5483"/>
    <w:rsid w:val="00BD5692"/>
    <w:rsid w:val="00BD7DE7"/>
    <w:rsid w:val="00BE4DD9"/>
    <w:rsid w:val="00BE508B"/>
    <w:rsid w:val="00BF181F"/>
    <w:rsid w:val="00BF3524"/>
    <w:rsid w:val="00BF4237"/>
    <w:rsid w:val="00BF5B3A"/>
    <w:rsid w:val="00BF626B"/>
    <w:rsid w:val="00BF64B6"/>
    <w:rsid w:val="00C005E9"/>
    <w:rsid w:val="00C00C57"/>
    <w:rsid w:val="00C03DD8"/>
    <w:rsid w:val="00C03F0A"/>
    <w:rsid w:val="00C04C0A"/>
    <w:rsid w:val="00C06E1D"/>
    <w:rsid w:val="00C10676"/>
    <w:rsid w:val="00C11844"/>
    <w:rsid w:val="00C13704"/>
    <w:rsid w:val="00C1635B"/>
    <w:rsid w:val="00C16E26"/>
    <w:rsid w:val="00C228DB"/>
    <w:rsid w:val="00C22E8C"/>
    <w:rsid w:val="00C23926"/>
    <w:rsid w:val="00C24C3C"/>
    <w:rsid w:val="00C257BF"/>
    <w:rsid w:val="00C31B87"/>
    <w:rsid w:val="00C31E85"/>
    <w:rsid w:val="00C33016"/>
    <w:rsid w:val="00C337F7"/>
    <w:rsid w:val="00C34620"/>
    <w:rsid w:val="00C34E05"/>
    <w:rsid w:val="00C354EA"/>
    <w:rsid w:val="00C36258"/>
    <w:rsid w:val="00C3666B"/>
    <w:rsid w:val="00C37258"/>
    <w:rsid w:val="00C40718"/>
    <w:rsid w:val="00C41647"/>
    <w:rsid w:val="00C42CEC"/>
    <w:rsid w:val="00C4416F"/>
    <w:rsid w:val="00C51D57"/>
    <w:rsid w:val="00C53BF2"/>
    <w:rsid w:val="00C55733"/>
    <w:rsid w:val="00C575DC"/>
    <w:rsid w:val="00C610E5"/>
    <w:rsid w:val="00C62339"/>
    <w:rsid w:val="00C62520"/>
    <w:rsid w:val="00C654BC"/>
    <w:rsid w:val="00C6676D"/>
    <w:rsid w:val="00C671DA"/>
    <w:rsid w:val="00C70A83"/>
    <w:rsid w:val="00C723C7"/>
    <w:rsid w:val="00C73631"/>
    <w:rsid w:val="00C751E6"/>
    <w:rsid w:val="00C80C2C"/>
    <w:rsid w:val="00C81A4E"/>
    <w:rsid w:val="00C83CD2"/>
    <w:rsid w:val="00C905A2"/>
    <w:rsid w:val="00C946C8"/>
    <w:rsid w:val="00C95572"/>
    <w:rsid w:val="00C95E34"/>
    <w:rsid w:val="00CA049E"/>
    <w:rsid w:val="00CA2758"/>
    <w:rsid w:val="00CA33D9"/>
    <w:rsid w:val="00CA6AB0"/>
    <w:rsid w:val="00CA7F89"/>
    <w:rsid w:val="00CB0A3E"/>
    <w:rsid w:val="00CB45A4"/>
    <w:rsid w:val="00CB5C80"/>
    <w:rsid w:val="00CB7461"/>
    <w:rsid w:val="00CC23F7"/>
    <w:rsid w:val="00CC521C"/>
    <w:rsid w:val="00CC648E"/>
    <w:rsid w:val="00CC664D"/>
    <w:rsid w:val="00CC7922"/>
    <w:rsid w:val="00CD0406"/>
    <w:rsid w:val="00CD0509"/>
    <w:rsid w:val="00CD0EB4"/>
    <w:rsid w:val="00CD141D"/>
    <w:rsid w:val="00CD1D76"/>
    <w:rsid w:val="00CD4CC8"/>
    <w:rsid w:val="00CD7BD8"/>
    <w:rsid w:val="00CD7C3A"/>
    <w:rsid w:val="00CE1007"/>
    <w:rsid w:val="00CE1DAF"/>
    <w:rsid w:val="00CE32A2"/>
    <w:rsid w:val="00CE41C1"/>
    <w:rsid w:val="00CE433D"/>
    <w:rsid w:val="00CE6EC3"/>
    <w:rsid w:val="00CE736F"/>
    <w:rsid w:val="00CE7F91"/>
    <w:rsid w:val="00CF2600"/>
    <w:rsid w:val="00CF2638"/>
    <w:rsid w:val="00CF4DE6"/>
    <w:rsid w:val="00D02264"/>
    <w:rsid w:val="00D03BAB"/>
    <w:rsid w:val="00D04A1E"/>
    <w:rsid w:val="00D05FB9"/>
    <w:rsid w:val="00D06A86"/>
    <w:rsid w:val="00D06E9B"/>
    <w:rsid w:val="00D07B17"/>
    <w:rsid w:val="00D127C3"/>
    <w:rsid w:val="00D17CB5"/>
    <w:rsid w:val="00D200F9"/>
    <w:rsid w:val="00D20489"/>
    <w:rsid w:val="00D21023"/>
    <w:rsid w:val="00D230DC"/>
    <w:rsid w:val="00D2477E"/>
    <w:rsid w:val="00D26409"/>
    <w:rsid w:val="00D26C9C"/>
    <w:rsid w:val="00D272C6"/>
    <w:rsid w:val="00D30338"/>
    <w:rsid w:val="00D31D00"/>
    <w:rsid w:val="00D34AC9"/>
    <w:rsid w:val="00D40281"/>
    <w:rsid w:val="00D4106F"/>
    <w:rsid w:val="00D4342E"/>
    <w:rsid w:val="00D45D9B"/>
    <w:rsid w:val="00D50B57"/>
    <w:rsid w:val="00D56BCB"/>
    <w:rsid w:val="00D60449"/>
    <w:rsid w:val="00D625CE"/>
    <w:rsid w:val="00D6337A"/>
    <w:rsid w:val="00D65A8B"/>
    <w:rsid w:val="00D75AA9"/>
    <w:rsid w:val="00D76024"/>
    <w:rsid w:val="00D76915"/>
    <w:rsid w:val="00D778E5"/>
    <w:rsid w:val="00D81844"/>
    <w:rsid w:val="00D831E6"/>
    <w:rsid w:val="00D84A08"/>
    <w:rsid w:val="00D84B70"/>
    <w:rsid w:val="00D85668"/>
    <w:rsid w:val="00D872D6"/>
    <w:rsid w:val="00D9198D"/>
    <w:rsid w:val="00D92150"/>
    <w:rsid w:val="00D921C3"/>
    <w:rsid w:val="00D939F5"/>
    <w:rsid w:val="00D95979"/>
    <w:rsid w:val="00DA26B1"/>
    <w:rsid w:val="00DA3253"/>
    <w:rsid w:val="00DA3EB3"/>
    <w:rsid w:val="00DA4DA6"/>
    <w:rsid w:val="00DA566D"/>
    <w:rsid w:val="00DA5FFA"/>
    <w:rsid w:val="00DB023D"/>
    <w:rsid w:val="00DB19CB"/>
    <w:rsid w:val="00DB22E2"/>
    <w:rsid w:val="00DB2643"/>
    <w:rsid w:val="00DB2FEB"/>
    <w:rsid w:val="00DB32A6"/>
    <w:rsid w:val="00DB5611"/>
    <w:rsid w:val="00DB60CA"/>
    <w:rsid w:val="00DC17C8"/>
    <w:rsid w:val="00DC29DC"/>
    <w:rsid w:val="00DC3702"/>
    <w:rsid w:val="00DC487A"/>
    <w:rsid w:val="00DC70D6"/>
    <w:rsid w:val="00DC74BE"/>
    <w:rsid w:val="00DC74FC"/>
    <w:rsid w:val="00DC75F5"/>
    <w:rsid w:val="00DC769A"/>
    <w:rsid w:val="00DD3B13"/>
    <w:rsid w:val="00DE0675"/>
    <w:rsid w:val="00DE0817"/>
    <w:rsid w:val="00DE1667"/>
    <w:rsid w:val="00DE612A"/>
    <w:rsid w:val="00DE6CF4"/>
    <w:rsid w:val="00DF08DC"/>
    <w:rsid w:val="00DF3570"/>
    <w:rsid w:val="00DF3B61"/>
    <w:rsid w:val="00DF472E"/>
    <w:rsid w:val="00DF590F"/>
    <w:rsid w:val="00DF6838"/>
    <w:rsid w:val="00DF7D6B"/>
    <w:rsid w:val="00E02D8D"/>
    <w:rsid w:val="00E0379B"/>
    <w:rsid w:val="00E05251"/>
    <w:rsid w:val="00E05A9C"/>
    <w:rsid w:val="00E06509"/>
    <w:rsid w:val="00E068B4"/>
    <w:rsid w:val="00E07AB9"/>
    <w:rsid w:val="00E10629"/>
    <w:rsid w:val="00E1103C"/>
    <w:rsid w:val="00E12211"/>
    <w:rsid w:val="00E154C3"/>
    <w:rsid w:val="00E165AA"/>
    <w:rsid w:val="00E16BA7"/>
    <w:rsid w:val="00E20979"/>
    <w:rsid w:val="00E20D4A"/>
    <w:rsid w:val="00E21053"/>
    <w:rsid w:val="00E2347F"/>
    <w:rsid w:val="00E23EBC"/>
    <w:rsid w:val="00E25651"/>
    <w:rsid w:val="00E26548"/>
    <w:rsid w:val="00E26DE3"/>
    <w:rsid w:val="00E27E87"/>
    <w:rsid w:val="00E33AB1"/>
    <w:rsid w:val="00E375C5"/>
    <w:rsid w:val="00E40D5D"/>
    <w:rsid w:val="00E42D75"/>
    <w:rsid w:val="00E45275"/>
    <w:rsid w:val="00E45344"/>
    <w:rsid w:val="00E479F0"/>
    <w:rsid w:val="00E47B83"/>
    <w:rsid w:val="00E50074"/>
    <w:rsid w:val="00E5088E"/>
    <w:rsid w:val="00E523D9"/>
    <w:rsid w:val="00E548AC"/>
    <w:rsid w:val="00E61348"/>
    <w:rsid w:val="00E640C0"/>
    <w:rsid w:val="00E65B84"/>
    <w:rsid w:val="00E66FB7"/>
    <w:rsid w:val="00E707AD"/>
    <w:rsid w:val="00E75DE1"/>
    <w:rsid w:val="00E800AD"/>
    <w:rsid w:val="00E8182F"/>
    <w:rsid w:val="00E81A2A"/>
    <w:rsid w:val="00E84BA8"/>
    <w:rsid w:val="00E85444"/>
    <w:rsid w:val="00E9015B"/>
    <w:rsid w:val="00E931A3"/>
    <w:rsid w:val="00E935BC"/>
    <w:rsid w:val="00E93DF6"/>
    <w:rsid w:val="00E954DB"/>
    <w:rsid w:val="00E95C49"/>
    <w:rsid w:val="00E95DE4"/>
    <w:rsid w:val="00E95EF9"/>
    <w:rsid w:val="00E9633C"/>
    <w:rsid w:val="00E9663A"/>
    <w:rsid w:val="00EA02C3"/>
    <w:rsid w:val="00EA0FE9"/>
    <w:rsid w:val="00EA1B99"/>
    <w:rsid w:val="00EA409D"/>
    <w:rsid w:val="00EA573E"/>
    <w:rsid w:val="00EA6DBE"/>
    <w:rsid w:val="00EA6E31"/>
    <w:rsid w:val="00EB1892"/>
    <w:rsid w:val="00EB1BC0"/>
    <w:rsid w:val="00EB2372"/>
    <w:rsid w:val="00EB35F5"/>
    <w:rsid w:val="00EB4DE5"/>
    <w:rsid w:val="00EB7491"/>
    <w:rsid w:val="00EC1626"/>
    <w:rsid w:val="00EC3992"/>
    <w:rsid w:val="00EC782A"/>
    <w:rsid w:val="00EC7BF1"/>
    <w:rsid w:val="00ED09B3"/>
    <w:rsid w:val="00ED0B11"/>
    <w:rsid w:val="00ED2CEC"/>
    <w:rsid w:val="00ED61E2"/>
    <w:rsid w:val="00ED675A"/>
    <w:rsid w:val="00ED77C2"/>
    <w:rsid w:val="00EE0CC8"/>
    <w:rsid w:val="00EE0D83"/>
    <w:rsid w:val="00EE1B54"/>
    <w:rsid w:val="00EE1E3C"/>
    <w:rsid w:val="00EE27C2"/>
    <w:rsid w:val="00EE3A98"/>
    <w:rsid w:val="00EE7174"/>
    <w:rsid w:val="00EF0706"/>
    <w:rsid w:val="00EF0B75"/>
    <w:rsid w:val="00EF346A"/>
    <w:rsid w:val="00EF4DD8"/>
    <w:rsid w:val="00EF7E16"/>
    <w:rsid w:val="00F0674D"/>
    <w:rsid w:val="00F06E50"/>
    <w:rsid w:val="00F1054B"/>
    <w:rsid w:val="00F123A8"/>
    <w:rsid w:val="00F144E7"/>
    <w:rsid w:val="00F1475E"/>
    <w:rsid w:val="00F20931"/>
    <w:rsid w:val="00F211FC"/>
    <w:rsid w:val="00F21DFB"/>
    <w:rsid w:val="00F27012"/>
    <w:rsid w:val="00F32028"/>
    <w:rsid w:val="00F350EC"/>
    <w:rsid w:val="00F35237"/>
    <w:rsid w:val="00F35404"/>
    <w:rsid w:val="00F35EAE"/>
    <w:rsid w:val="00F36F1C"/>
    <w:rsid w:val="00F45048"/>
    <w:rsid w:val="00F450C0"/>
    <w:rsid w:val="00F45531"/>
    <w:rsid w:val="00F47920"/>
    <w:rsid w:val="00F47E8A"/>
    <w:rsid w:val="00F537DD"/>
    <w:rsid w:val="00F602A2"/>
    <w:rsid w:val="00F61DAB"/>
    <w:rsid w:val="00F66895"/>
    <w:rsid w:val="00F66F59"/>
    <w:rsid w:val="00F74B66"/>
    <w:rsid w:val="00F77E9D"/>
    <w:rsid w:val="00F819DE"/>
    <w:rsid w:val="00F81B54"/>
    <w:rsid w:val="00F820B8"/>
    <w:rsid w:val="00F83C3D"/>
    <w:rsid w:val="00F84376"/>
    <w:rsid w:val="00F850A7"/>
    <w:rsid w:val="00F86A1E"/>
    <w:rsid w:val="00F87135"/>
    <w:rsid w:val="00F87477"/>
    <w:rsid w:val="00F87E2D"/>
    <w:rsid w:val="00F87F0D"/>
    <w:rsid w:val="00F90F19"/>
    <w:rsid w:val="00F930B9"/>
    <w:rsid w:val="00F93C2D"/>
    <w:rsid w:val="00F93DDC"/>
    <w:rsid w:val="00F96AFF"/>
    <w:rsid w:val="00F97CC5"/>
    <w:rsid w:val="00FA0257"/>
    <w:rsid w:val="00FA0DC5"/>
    <w:rsid w:val="00FA39EB"/>
    <w:rsid w:val="00FA400C"/>
    <w:rsid w:val="00FA4895"/>
    <w:rsid w:val="00FA79E3"/>
    <w:rsid w:val="00FA7CBE"/>
    <w:rsid w:val="00FB082A"/>
    <w:rsid w:val="00FB2564"/>
    <w:rsid w:val="00FB3308"/>
    <w:rsid w:val="00FB4201"/>
    <w:rsid w:val="00FB5104"/>
    <w:rsid w:val="00FB6072"/>
    <w:rsid w:val="00FB64ED"/>
    <w:rsid w:val="00FB7348"/>
    <w:rsid w:val="00FC1BF6"/>
    <w:rsid w:val="00FC249B"/>
    <w:rsid w:val="00FC319D"/>
    <w:rsid w:val="00FC489B"/>
    <w:rsid w:val="00FC515D"/>
    <w:rsid w:val="00FC6B24"/>
    <w:rsid w:val="00FC6E6B"/>
    <w:rsid w:val="00FC78A0"/>
    <w:rsid w:val="00FC7D3D"/>
    <w:rsid w:val="00FD0AAC"/>
    <w:rsid w:val="00FD23CC"/>
    <w:rsid w:val="00FD28B0"/>
    <w:rsid w:val="00FD4246"/>
    <w:rsid w:val="00FD507D"/>
    <w:rsid w:val="00FE002A"/>
    <w:rsid w:val="00FE0A3B"/>
    <w:rsid w:val="00FE0BBD"/>
    <w:rsid w:val="00FE101E"/>
    <w:rsid w:val="00FE1F4E"/>
    <w:rsid w:val="00FE32B0"/>
    <w:rsid w:val="00FE664B"/>
    <w:rsid w:val="00FE6D6C"/>
    <w:rsid w:val="00FF115E"/>
    <w:rsid w:val="00FF154B"/>
    <w:rsid w:val="00FF1F12"/>
    <w:rsid w:val="00FF2100"/>
    <w:rsid w:val="00FF35D8"/>
    <w:rsid w:val="00FF6892"/>
    <w:rsid w:val="00FF70C2"/>
    <w:rsid w:val="50E82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1D99"/>
  <w15:docId w15:val="{71E51934-ECDB-4D88-840A-417CBBBC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rima" w:eastAsia="Ebrima" w:hAnsi="Ebrima" w:cs="Ebrima"/>
        <w:color w:val="333332"/>
        <w:lang w:val="en-GB" w:eastAsia="en-US" w:bidi="ar-SA"/>
      </w:rPr>
    </w:rPrDefault>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4" w:unhideWhenUsed="1" w:qFormat="1"/>
    <w:lsdException w:name="table of figures" w:semiHidden="1" w:uiPriority="4"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3" w:unhideWhenUsed="1"/>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nhideWhenUsed="1"/>
    <w:lsdException w:name="Hyperlink" w:semiHidden="1" w:uiPriority="99" w:unhideWhenUsed="1"/>
    <w:lsdException w:name="FollowedHyperlink" w:semiHidden="1" w:uiPriority="4"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20"/>
      <w:outlineLvl w:val="0"/>
    </w:pPr>
    <w:rPr>
      <w:b/>
      <w:sz w:val="32"/>
      <w:szCs w:val="32"/>
    </w:rPr>
  </w:style>
  <w:style w:type="paragraph" w:styleId="Heading2">
    <w:name w:val="heading 2"/>
    <w:basedOn w:val="Normal"/>
    <w:next w:val="Normal"/>
    <w:uiPriority w:val="9"/>
    <w:unhideWhenUsed/>
    <w:qFormat/>
    <w:pPr>
      <w:keepNext/>
      <w:keepLines/>
      <w:spacing w:before="326"/>
      <w:ind w:left="567"/>
      <w:outlineLvl w:val="1"/>
    </w:pPr>
    <w:rPr>
      <w:b/>
      <w:sz w:val="24"/>
      <w:szCs w:val="24"/>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6"/>
      <w:ind w:left="851" w:hanging="851"/>
      <w:outlineLvl w:val="2"/>
    </w:pPr>
    <w:rPr>
      <w:b/>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326"/>
      <w:outlineLvl w:val="3"/>
    </w:pPr>
    <w:rPr>
      <w:b/>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ind w:left="851" w:hanging="851"/>
      <w:outlineLvl w:val="4"/>
    </w:pPr>
  </w:style>
  <w:style w:type="paragraph" w:styleId="Heading6">
    <w:name w:val="heading 6"/>
    <w:basedOn w:val="Normal"/>
    <w:next w:val="Normal"/>
    <w:uiPriority w:val="9"/>
    <w:semiHidden/>
    <w:unhideWhenUsed/>
    <w:qFormat/>
    <w:pPr>
      <w:keepNext/>
      <w:keepLines/>
      <w:pBdr>
        <w:top w:val="nil"/>
        <w:left w:val="nil"/>
        <w:bottom w:val="nil"/>
        <w:right w:val="nil"/>
        <w:between w:val="nil"/>
      </w:pBdr>
      <w:ind w:left="992" w:hanging="992"/>
      <w:outlineLvl w:val="5"/>
    </w:pPr>
  </w:style>
  <w:style w:type="paragraph" w:styleId="Heading7">
    <w:name w:val="heading 7"/>
    <w:aliases w:val="Heading 7 Rebel"/>
    <w:basedOn w:val="ZsysbasisRebel"/>
    <w:next w:val="BodytextRebel"/>
    <w:uiPriority w:val="4"/>
    <w:rsid w:val="001D531D"/>
    <w:pPr>
      <w:keepNext/>
      <w:keepLines/>
      <w:numPr>
        <w:ilvl w:val="6"/>
        <w:numId w:val="3"/>
      </w:numPr>
      <w:outlineLvl w:val="6"/>
    </w:pPr>
    <w:rPr>
      <w:bCs/>
      <w:szCs w:val="20"/>
    </w:rPr>
  </w:style>
  <w:style w:type="paragraph" w:styleId="Heading8">
    <w:name w:val="heading 8"/>
    <w:aliases w:val="Heading 8 Rebel"/>
    <w:basedOn w:val="ZsysbasisRebel"/>
    <w:next w:val="BodytextRebel"/>
    <w:uiPriority w:val="4"/>
    <w:rsid w:val="001D531D"/>
    <w:pPr>
      <w:keepNext/>
      <w:keepLines/>
      <w:numPr>
        <w:ilvl w:val="7"/>
        <w:numId w:val="3"/>
      </w:numPr>
      <w:outlineLvl w:val="7"/>
    </w:pPr>
    <w:rPr>
      <w:iCs/>
      <w:szCs w:val="20"/>
    </w:rPr>
  </w:style>
  <w:style w:type="paragraph" w:styleId="Heading9">
    <w:name w:val="heading 9"/>
    <w:aliases w:val="Heading 9 Rebel"/>
    <w:basedOn w:val="ZsysbasisRebel"/>
    <w:next w:val="BodytextRebel"/>
    <w:uiPriority w:val="4"/>
    <w:rsid w:val="001D531D"/>
    <w:pPr>
      <w:keepNext/>
      <w:keepLines/>
      <w:numPr>
        <w:ilvl w:val="8"/>
        <w:numId w:val="3"/>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pPr>
  </w:style>
  <w:style w:type="paragraph" w:customStyle="1" w:styleId="Normal0">
    <w:name w:val="Normal0"/>
    <w:aliases w:val="Normal Rebel"/>
    <w:next w:val="BodytextRebel"/>
    <w:uiPriority w:val="4"/>
    <w:rsid w:val="00522F21"/>
    <w:pPr>
      <w:spacing w:line="300" w:lineRule="atLeast"/>
    </w:pPr>
    <w:rPr>
      <w:rFonts w:cs="Maiandra GD"/>
      <w:color w:val="333332" w:themeColor="text1"/>
      <w:szCs w:val="18"/>
    </w:rPr>
  </w:style>
  <w:style w:type="paragraph" w:customStyle="1" w:styleId="heading10">
    <w:name w:val="heading 10"/>
    <w:aliases w:val="Heading 1 Rebel,a1"/>
    <w:basedOn w:val="ZsysbasisRebel"/>
    <w:next w:val="Normal0"/>
    <w:link w:val="Kop1Char"/>
    <w:uiPriority w:val="9"/>
    <w:qFormat/>
    <w:rsid w:val="003E1498"/>
    <w:pPr>
      <w:keepNext/>
      <w:keepLines/>
      <w:numPr>
        <w:numId w:val="3"/>
      </w:numPr>
      <w:spacing w:after="220" w:line="435" w:lineRule="atLeast"/>
      <w:outlineLvl w:val="0"/>
    </w:pPr>
    <w:rPr>
      <w:b/>
      <w:bCs/>
      <w:color w:val="333332" w:themeColor="dark1"/>
      <w:sz w:val="32"/>
      <w:szCs w:val="32"/>
    </w:rPr>
  </w:style>
  <w:style w:type="paragraph" w:customStyle="1" w:styleId="heading20">
    <w:name w:val="heading 20"/>
    <w:aliases w:val="Heading 2 Rebel,a2"/>
    <w:basedOn w:val="ZsysbasisRebel"/>
    <w:next w:val="Normal0"/>
    <w:link w:val="Kop2Char"/>
    <w:uiPriority w:val="9"/>
    <w:qFormat/>
    <w:rsid w:val="003E1498"/>
    <w:pPr>
      <w:keepNext/>
      <w:keepLines/>
      <w:numPr>
        <w:ilvl w:val="1"/>
        <w:numId w:val="3"/>
      </w:numPr>
      <w:spacing w:before="326" w:line="326" w:lineRule="atLeast"/>
      <w:outlineLvl w:val="1"/>
    </w:pPr>
    <w:rPr>
      <w:b/>
      <w:bCs/>
      <w:iCs/>
      <w:color w:val="333332" w:themeColor="dark1"/>
      <w:sz w:val="24"/>
      <w:szCs w:val="28"/>
    </w:rPr>
  </w:style>
  <w:style w:type="paragraph" w:customStyle="1" w:styleId="heading30">
    <w:name w:val="heading 30"/>
    <w:aliases w:val="Heading 3 Rebel,a3"/>
    <w:basedOn w:val="ZsysbasisRebel"/>
    <w:next w:val="Normal0"/>
    <w:qFormat/>
    <w:rsid w:val="003E1498"/>
    <w:pPr>
      <w:keepNext/>
      <w:keepLines/>
      <w:numPr>
        <w:ilvl w:val="2"/>
        <w:numId w:val="3"/>
      </w:numPr>
      <w:spacing w:before="326" w:line="326" w:lineRule="atLeast"/>
      <w:outlineLvl w:val="2"/>
    </w:pPr>
    <w:rPr>
      <w:b/>
      <w:iCs/>
      <w:color w:val="333332" w:themeColor="dark1"/>
      <w:sz w:val="24"/>
    </w:rPr>
  </w:style>
  <w:style w:type="paragraph" w:customStyle="1" w:styleId="heading40">
    <w:name w:val="heading 40"/>
    <w:aliases w:val="Heading 4 Rebel"/>
    <w:basedOn w:val="ZsysbasisRebel"/>
    <w:next w:val="Normal0"/>
    <w:uiPriority w:val="4"/>
    <w:rsid w:val="003E1498"/>
    <w:pPr>
      <w:keepNext/>
      <w:keepLines/>
      <w:numPr>
        <w:ilvl w:val="3"/>
        <w:numId w:val="3"/>
      </w:numPr>
      <w:spacing w:before="326" w:line="326" w:lineRule="atLeast"/>
      <w:outlineLvl w:val="3"/>
    </w:pPr>
    <w:rPr>
      <w:b/>
      <w:bCs/>
      <w:color w:val="333332" w:themeColor="dark1"/>
      <w:sz w:val="24"/>
      <w:szCs w:val="24"/>
    </w:rPr>
  </w:style>
  <w:style w:type="paragraph" w:customStyle="1" w:styleId="heading50">
    <w:name w:val="heading 50"/>
    <w:aliases w:val="Heading 5 Rebel"/>
    <w:basedOn w:val="ZsysbasisRebel"/>
    <w:next w:val="BodytextRebel"/>
    <w:uiPriority w:val="4"/>
    <w:rsid w:val="001D531D"/>
    <w:pPr>
      <w:keepNext/>
      <w:keepLines/>
      <w:numPr>
        <w:ilvl w:val="4"/>
        <w:numId w:val="3"/>
      </w:numPr>
      <w:outlineLvl w:val="4"/>
    </w:pPr>
    <w:rPr>
      <w:bCs/>
      <w:iCs/>
      <w:szCs w:val="22"/>
    </w:rPr>
  </w:style>
  <w:style w:type="paragraph" w:customStyle="1" w:styleId="heading60">
    <w:name w:val="heading 60"/>
    <w:aliases w:val="Heading 6 Rebel"/>
    <w:basedOn w:val="ZsysbasisRebel"/>
    <w:next w:val="BodytextRebel"/>
    <w:uiPriority w:val="4"/>
    <w:rsid w:val="001D531D"/>
    <w:pPr>
      <w:keepNext/>
      <w:keepLines/>
      <w:numPr>
        <w:ilvl w:val="5"/>
        <w:numId w:val="3"/>
      </w:numPr>
      <w:outlineLvl w:val="5"/>
    </w:p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BodytextRebel">
    <w:name w:val="Body text Rebel"/>
    <w:basedOn w:val="ZsysbasisRebel"/>
    <w:link w:val="BodytextRebelChar"/>
    <w:qFormat/>
    <w:rsid w:val="00122DED"/>
  </w:style>
  <w:style w:type="paragraph" w:customStyle="1" w:styleId="ZsysbasisRebel">
    <w:name w:val="Zsysbasis Rebel"/>
    <w:next w:val="BodytextRebel"/>
    <w:link w:val="ZsysbasisRebelChar"/>
    <w:uiPriority w:val="4"/>
    <w:semiHidden/>
    <w:rsid w:val="00522F21"/>
    <w:pPr>
      <w:spacing w:line="300" w:lineRule="atLeast"/>
    </w:pPr>
    <w:rPr>
      <w:rFonts w:cs="Maiandra GD"/>
      <w:color w:val="333332" w:themeColor="text1"/>
      <w:szCs w:val="18"/>
    </w:rPr>
  </w:style>
  <w:style w:type="paragraph" w:customStyle="1" w:styleId="BodytextboldRebel">
    <w:name w:val="Body text bold Rebel"/>
    <w:basedOn w:val="ZsysbasisRebel"/>
    <w:next w:val="BodytextRebel"/>
    <w:uiPriority w:val="1"/>
    <w:qFormat/>
    <w:rsid w:val="00122DED"/>
    <w:rPr>
      <w:b/>
      <w:bCs/>
    </w:rPr>
  </w:style>
  <w:style w:type="character" w:styleId="FollowedHyperlink">
    <w:name w:val="FollowedHyperlink"/>
    <w:aliases w:val="FollowedHyperlink Rebel"/>
    <w:basedOn w:val="DefaultParagraphFont"/>
    <w:uiPriority w:val="4"/>
    <w:rsid w:val="00B460C2"/>
    <w:rPr>
      <w:color w:val="auto"/>
      <w:u w:val="none"/>
    </w:rPr>
  </w:style>
  <w:style w:type="character" w:styleId="Hyperlink">
    <w:name w:val="Hyperlink"/>
    <w:aliases w:val="Hyperlink Rebel"/>
    <w:basedOn w:val="DefaultParagraphFont"/>
    <w:uiPriority w:val="99"/>
    <w:rsid w:val="00B460C2"/>
    <w:rPr>
      <w:color w:val="auto"/>
      <w:u w:val="none"/>
    </w:rPr>
  </w:style>
  <w:style w:type="paragraph" w:customStyle="1" w:styleId="AddressboxRebel">
    <w:name w:val="Address box Rebel"/>
    <w:basedOn w:val="ZsysbasisRebel"/>
    <w:uiPriority w:val="4"/>
    <w:rsid w:val="00B43490"/>
    <w:rPr>
      <w:noProof/>
    </w:rPr>
  </w:style>
  <w:style w:type="paragraph" w:styleId="Header">
    <w:name w:val="header"/>
    <w:basedOn w:val="ZsysbasisRebel"/>
    <w:next w:val="BodytextRebel"/>
    <w:link w:val="HeaderChar"/>
    <w:uiPriority w:val="98"/>
    <w:semiHidden/>
    <w:rsid w:val="00122DED"/>
  </w:style>
  <w:style w:type="paragraph" w:styleId="Footer">
    <w:name w:val="footer"/>
    <w:basedOn w:val="ZsysbasisRebel"/>
    <w:next w:val="BodytextRebel"/>
    <w:link w:val="FooterChar"/>
    <w:uiPriority w:val="99"/>
    <w:rsid w:val="00122DED"/>
    <w:pPr>
      <w:jc w:val="right"/>
    </w:pPr>
  </w:style>
  <w:style w:type="paragraph" w:customStyle="1" w:styleId="HeadertextRebel">
    <w:name w:val="Header text Rebel"/>
    <w:basedOn w:val="ZsysbasisdocumentgegevensRebel"/>
    <w:uiPriority w:val="4"/>
    <w:rsid w:val="00122DED"/>
  </w:style>
  <w:style w:type="paragraph" w:customStyle="1" w:styleId="FootertextRebel">
    <w:name w:val="Footer text Rebel"/>
    <w:basedOn w:val="ZsysbasisdocumentgegevensRebel"/>
    <w:uiPriority w:val="4"/>
    <w:rsid w:val="00122DED"/>
  </w:style>
  <w:style w:type="numbering" w:styleId="111111">
    <w:name w:val="Outline List 2"/>
    <w:basedOn w:val="NoList"/>
    <w:uiPriority w:val="99"/>
    <w:semiHidden/>
    <w:rsid w:val="00E07762"/>
  </w:style>
  <w:style w:type="numbering" w:styleId="1ai">
    <w:name w:val="Outline List 1"/>
    <w:basedOn w:val="NoList"/>
    <w:uiPriority w:val="98"/>
    <w:semiHidden/>
    <w:rsid w:val="00E07762"/>
  </w:style>
  <w:style w:type="paragraph" w:customStyle="1" w:styleId="BodytextitalicRebel">
    <w:name w:val="Body text italic Rebel"/>
    <w:basedOn w:val="ZsysbasisRebel"/>
    <w:next w:val="BodytextRebel"/>
    <w:uiPriority w:val="2"/>
    <w:qFormat/>
    <w:rsid w:val="00122DED"/>
    <w:rPr>
      <w:i/>
      <w:iCs/>
    </w:rPr>
  </w:style>
  <w:style w:type="table" w:styleId="Table3Deffects1">
    <w:name w:val="Table 3D effects 1"/>
    <w:basedOn w:val="NormalTable0"/>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NormalTable0"/>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NormalTable0"/>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Rebel"/>
    <w:next w:val="BodytextRebel"/>
    <w:uiPriority w:val="98"/>
    <w:semiHidden/>
    <w:rsid w:val="0020607F"/>
  </w:style>
  <w:style w:type="paragraph" w:styleId="EnvelopeAddress">
    <w:name w:val="envelope address"/>
    <w:basedOn w:val="ZsysbasisRebel"/>
    <w:next w:val="BodytextRebel"/>
    <w:uiPriority w:val="98"/>
    <w:semiHidden/>
    <w:rsid w:val="0020607F"/>
  </w:style>
  <w:style w:type="paragraph" w:styleId="Closing">
    <w:name w:val="Closing"/>
    <w:basedOn w:val="ZsysbasisRebel"/>
    <w:next w:val="BodytextRebel"/>
    <w:uiPriority w:val="98"/>
    <w:semiHidden/>
    <w:rsid w:val="0020607F"/>
  </w:style>
  <w:style w:type="paragraph" w:customStyle="1" w:styleId="Customlist1stlevelRebel">
    <w:name w:val="Custom list 1st level Rebel"/>
    <w:basedOn w:val="ZsysbasisRebel"/>
    <w:uiPriority w:val="4"/>
    <w:qFormat/>
    <w:rsid w:val="00122DED"/>
    <w:pPr>
      <w:tabs>
        <w:tab w:val="left" w:pos="454"/>
      </w:tabs>
      <w:ind w:left="454" w:hanging="454"/>
    </w:pPr>
  </w:style>
  <w:style w:type="paragraph" w:customStyle="1" w:styleId="Customlist2ndlevelRebel">
    <w:name w:val="Custom list 2nd level Rebel"/>
    <w:basedOn w:val="ZsysbasisRebel"/>
    <w:uiPriority w:val="4"/>
    <w:qFormat/>
    <w:rsid w:val="00122DED"/>
    <w:pPr>
      <w:tabs>
        <w:tab w:val="left" w:pos="907"/>
      </w:tabs>
      <w:ind w:left="907" w:hanging="454"/>
    </w:pPr>
  </w:style>
  <w:style w:type="paragraph" w:customStyle="1" w:styleId="Customlist3rdlevelRebel">
    <w:name w:val="Custom list 3rd level Rebel"/>
    <w:basedOn w:val="ZsysbasisRebel"/>
    <w:uiPriority w:val="4"/>
    <w:qFormat/>
    <w:rsid w:val="00122DED"/>
    <w:pPr>
      <w:tabs>
        <w:tab w:val="left" w:pos="1361"/>
      </w:tabs>
      <w:ind w:left="1361" w:hanging="454"/>
    </w:pPr>
  </w:style>
  <w:style w:type="paragraph" w:customStyle="1" w:styleId="Indent1stlevelRebel">
    <w:name w:val="Indent 1st level Rebel"/>
    <w:basedOn w:val="ZsysbasisRebel"/>
    <w:uiPriority w:val="4"/>
    <w:qFormat/>
    <w:rsid w:val="00122DED"/>
    <w:pPr>
      <w:ind w:left="454"/>
    </w:pPr>
  </w:style>
  <w:style w:type="paragraph" w:customStyle="1" w:styleId="Indent2ndlevelRebel">
    <w:name w:val="Indent 2nd level Rebel"/>
    <w:basedOn w:val="ZsysbasisRebel"/>
    <w:uiPriority w:val="4"/>
    <w:qFormat/>
    <w:rsid w:val="00122DED"/>
    <w:pPr>
      <w:ind w:left="907"/>
    </w:pPr>
  </w:style>
  <w:style w:type="paragraph" w:customStyle="1" w:styleId="Indent3rdlevelRebel">
    <w:name w:val="Indent 3rd level Rebel"/>
    <w:basedOn w:val="ZsysbasisRebel"/>
    <w:uiPriority w:val="4"/>
    <w:qFormat/>
    <w:rsid w:val="00122DED"/>
    <w:pPr>
      <w:ind w:left="1361"/>
    </w:pPr>
  </w:style>
  <w:style w:type="paragraph" w:styleId="TOC1">
    <w:name w:val="toc 1"/>
    <w:aliases w:val="TOC 1 Rebel"/>
    <w:basedOn w:val="ZsysbasistocRebel"/>
    <w:next w:val="BodytextRebel"/>
    <w:uiPriority w:val="39"/>
    <w:rsid w:val="00E7087A"/>
    <w:pPr>
      <w:spacing w:line="360" w:lineRule="atLeast"/>
      <w:ind w:left="227" w:hanging="227"/>
    </w:pPr>
    <w:rPr>
      <w:b/>
      <w:color w:val="E63329" w:themeColor="dark2"/>
    </w:rPr>
  </w:style>
  <w:style w:type="paragraph" w:styleId="TOC2">
    <w:name w:val="toc 2"/>
    <w:aliases w:val="TOC 2 Rebel"/>
    <w:basedOn w:val="ZsysbasistocRebel"/>
    <w:next w:val="BodytextRebel"/>
    <w:uiPriority w:val="39"/>
    <w:rsid w:val="0070151C"/>
    <w:pPr>
      <w:spacing w:line="360" w:lineRule="atLeast"/>
      <w:ind w:left="567" w:hanging="340"/>
    </w:pPr>
    <w:rPr>
      <w:color w:val="E63329" w:themeColor="dark2"/>
    </w:rPr>
  </w:style>
  <w:style w:type="paragraph" w:styleId="TOC3">
    <w:name w:val="toc 3"/>
    <w:aliases w:val="TOC 3 Rebel"/>
    <w:basedOn w:val="ZsysbasistocRebel"/>
    <w:next w:val="BodytextRebel"/>
    <w:uiPriority w:val="39"/>
    <w:rsid w:val="0070151C"/>
    <w:pPr>
      <w:spacing w:line="360" w:lineRule="atLeast"/>
      <w:ind w:left="1021" w:hanging="482"/>
    </w:pPr>
    <w:rPr>
      <w:color w:val="E63329" w:themeColor="dark2"/>
    </w:rPr>
  </w:style>
  <w:style w:type="paragraph" w:styleId="TOC4">
    <w:name w:val="toc 4"/>
    <w:aliases w:val="TOC 4 Rebel"/>
    <w:basedOn w:val="ZsysbasistocRebel"/>
    <w:next w:val="BodytextRebel"/>
    <w:uiPriority w:val="39"/>
    <w:rsid w:val="00E07E86"/>
    <w:pPr>
      <w:spacing w:line="360" w:lineRule="atLeast"/>
      <w:ind w:left="1645" w:hanging="624"/>
    </w:pPr>
    <w:rPr>
      <w:color w:val="E63329" w:themeColor="dark2"/>
    </w:rPr>
  </w:style>
  <w:style w:type="paragraph" w:styleId="TableofAuthorities">
    <w:name w:val="table of authorities"/>
    <w:basedOn w:val="ZsysbasisRebel"/>
    <w:next w:val="BodytextRebel"/>
    <w:uiPriority w:val="98"/>
    <w:semiHidden/>
    <w:rsid w:val="00F33259"/>
    <w:pPr>
      <w:ind w:left="180" w:hanging="180"/>
    </w:pPr>
  </w:style>
  <w:style w:type="paragraph" w:styleId="Index2">
    <w:name w:val="index 2"/>
    <w:basedOn w:val="ZsysbasisRebel"/>
    <w:next w:val="BodytextRebel"/>
    <w:uiPriority w:val="98"/>
    <w:semiHidden/>
    <w:rsid w:val="00122DED"/>
  </w:style>
  <w:style w:type="paragraph" w:styleId="Index3">
    <w:name w:val="index 3"/>
    <w:basedOn w:val="ZsysbasisRebel"/>
    <w:next w:val="BodytextRebel"/>
    <w:uiPriority w:val="98"/>
    <w:semiHidden/>
    <w:rsid w:val="00122DED"/>
  </w:style>
  <w:style w:type="paragraph" w:styleId="Subtitle">
    <w:name w:val="Subtitle"/>
    <w:basedOn w:val="Normal"/>
    <w:next w:val="Normal"/>
    <w:uiPriority w:val="11"/>
    <w:qFormat/>
    <w:pPr>
      <w:pBdr>
        <w:top w:val="nil"/>
        <w:left w:val="nil"/>
        <w:bottom w:val="nil"/>
        <w:right w:val="nil"/>
        <w:between w:val="nil"/>
      </w:pBdr>
    </w:pPr>
  </w:style>
  <w:style w:type="paragraph" w:customStyle="1" w:styleId="Title0">
    <w:name w:val="Title0"/>
    <w:basedOn w:val="ZsysbasisRebel"/>
    <w:next w:val="BodytextRebel"/>
    <w:uiPriority w:val="98"/>
    <w:semiHidden/>
    <w:rsid w:val="00122DED"/>
  </w:style>
  <w:style w:type="paragraph" w:customStyle="1" w:styleId="Heading2nonumberRebel">
    <w:name w:val="Heading 2 no number Rebel"/>
    <w:basedOn w:val="ZsysbasisRebel"/>
    <w:next w:val="BodytextRebel"/>
    <w:uiPriority w:val="4"/>
    <w:qFormat/>
    <w:rsid w:val="007E33B5"/>
    <w:pPr>
      <w:keepNext/>
      <w:keepLines/>
      <w:spacing w:before="326" w:line="326" w:lineRule="atLeast"/>
      <w:outlineLvl w:val="1"/>
    </w:pPr>
    <w:rPr>
      <w:b/>
      <w:bCs/>
      <w:iCs/>
      <w:color w:val="333332" w:themeColor="dark1"/>
      <w:sz w:val="24"/>
      <w:szCs w:val="28"/>
    </w:rPr>
  </w:style>
  <w:style w:type="character" w:styleId="PageNumber">
    <w:name w:val="page number"/>
    <w:basedOn w:val="DefaultParagraphFont"/>
    <w:uiPriority w:val="98"/>
    <w:semiHidden/>
    <w:rsid w:val="00122DED"/>
  </w:style>
  <w:style w:type="character" w:customStyle="1" w:styleId="zsysVeldMarkering">
    <w:name w:val="zsysVeldMarkering"/>
    <w:basedOn w:val="DefaultParagraphFont"/>
    <w:uiPriority w:val="97"/>
    <w:semiHidden/>
    <w:rsid w:val="00B10EBF"/>
    <w:rPr>
      <w:color w:val="000000"/>
      <w:bdr w:val="none" w:sz="0" w:space="0" w:color="auto"/>
      <w:shd w:val="clear" w:color="auto" w:fill="FFFF00"/>
    </w:rPr>
  </w:style>
  <w:style w:type="paragraph" w:customStyle="1" w:styleId="Heading1nonumberRebel">
    <w:name w:val="Heading 1 no number Rebel"/>
    <w:basedOn w:val="ZsysbasisRebel"/>
    <w:next w:val="BodytextRebel"/>
    <w:uiPriority w:val="4"/>
    <w:qFormat/>
    <w:rsid w:val="007E33B5"/>
    <w:pPr>
      <w:keepNext/>
      <w:keepLines/>
      <w:spacing w:after="220" w:line="435" w:lineRule="atLeast"/>
      <w:outlineLvl w:val="0"/>
    </w:pPr>
    <w:rPr>
      <w:b/>
      <w:bCs/>
      <w:color w:val="333332" w:themeColor="dark1"/>
      <w:sz w:val="32"/>
      <w:szCs w:val="32"/>
    </w:rPr>
  </w:style>
  <w:style w:type="paragraph" w:customStyle="1" w:styleId="Heading3nonumberRebel">
    <w:name w:val="Heading 3 no number Rebel"/>
    <w:basedOn w:val="ZsysbasisRebel"/>
    <w:next w:val="BodytextRebel"/>
    <w:uiPriority w:val="4"/>
    <w:qFormat/>
    <w:rsid w:val="007E33B5"/>
    <w:pPr>
      <w:keepNext/>
      <w:keepLines/>
      <w:spacing w:before="326" w:line="326" w:lineRule="atLeast"/>
      <w:outlineLvl w:val="2"/>
    </w:pPr>
    <w:rPr>
      <w:b/>
      <w:iCs/>
      <w:color w:val="333332" w:themeColor="dark1"/>
      <w:sz w:val="24"/>
    </w:rPr>
  </w:style>
  <w:style w:type="paragraph" w:styleId="Index4">
    <w:name w:val="index 4"/>
    <w:basedOn w:val="Normal0"/>
    <w:next w:val="Normal0"/>
    <w:uiPriority w:val="98"/>
    <w:semiHidden/>
    <w:rsid w:val="00122DED"/>
    <w:pPr>
      <w:ind w:left="720" w:hanging="180"/>
    </w:pPr>
  </w:style>
  <w:style w:type="paragraph" w:styleId="Index5">
    <w:name w:val="index 5"/>
    <w:basedOn w:val="Normal0"/>
    <w:next w:val="Normal0"/>
    <w:uiPriority w:val="98"/>
    <w:semiHidden/>
    <w:rsid w:val="00122DED"/>
    <w:pPr>
      <w:ind w:left="900" w:hanging="180"/>
    </w:pPr>
  </w:style>
  <w:style w:type="paragraph" w:styleId="Index6">
    <w:name w:val="index 6"/>
    <w:basedOn w:val="Normal0"/>
    <w:next w:val="Normal0"/>
    <w:uiPriority w:val="98"/>
    <w:semiHidden/>
    <w:rsid w:val="00122DED"/>
    <w:pPr>
      <w:ind w:left="1080" w:hanging="180"/>
    </w:pPr>
  </w:style>
  <w:style w:type="paragraph" w:styleId="Index7">
    <w:name w:val="index 7"/>
    <w:basedOn w:val="Normal0"/>
    <w:next w:val="Normal0"/>
    <w:uiPriority w:val="98"/>
    <w:semiHidden/>
    <w:rsid w:val="00122DED"/>
    <w:pPr>
      <w:ind w:left="1260" w:hanging="180"/>
    </w:pPr>
  </w:style>
  <w:style w:type="paragraph" w:styleId="Index8">
    <w:name w:val="index 8"/>
    <w:basedOn w:val="Normal0"/>
    <w:next w:val="Normal0"/>
    <w:uiPriority w:val="98"/>
    <w:semiHidden/>
    <w:rsid w:val="00122DED"/>
    <w:pPr>
      <w:ind w:left="1440" w:hanging="180"/>
    </w:pPr>
  </w:style>
  <w:style w:type="paragraph" w:styleId="Index9">
    <w:name w:val="index 9"/>
    <w:basedOn w:val="Normal0"/>
    <w:next w:val="Normal0"/>
    <w:uiPriority w:val="98"/>
    <w:semiHidden/>
    <w:rsid w:val="00122DED"/>
    <w:pPr>
      <w:ind w:left="1620" w:hanging="180"/>
    </w:pPr>
  </w:style>
  <w:style w:type="paragraph" w:styleId="TOC5">
    <w:name w:val="toc 5"/>
    <w:aliases w:val="TOC 5 Rebel"/>
    <w:basedOn w:val="ZsysbasistocRebel"/>
    <w:next w:val="BodytextRebel"/>
    <w:uiPriority w:val="4"/>
    <w:rsid w:val="003964D4"/>
  </w:style>
  <w:style w:type="paragraph" w:styleId="TOC6">
    <w:name w:val="toc 6"/>
    <w:aliases w:val="TOC 6 Rebel"/>
    <w:basedOn w:val="ZsysbasistocRebel"/>
    <w:next w:val="BodytextRebel"/>
    <w:uiPriority w:val="4"/>
    <w:rsid w:val="003964D4"/>
  </w:style>
  <w:style w:type="paragraph" w:styleId="TOC7">
    <w:name w:val="toc 7"/>
    <w:aliases w:val="TOC 7 Rebel"/>
    <w:basedOn w:val="ZsysbasistocRebel"/>
    <w:next w:val="BodytextRebel"/>
    <w:uiPriority w:val="4"/>
    <w:rsid w:val="003964D4"/>
  </w:style>
  <w:style w:type="paragraph" w:styleId="TOC8">
    <w:name w:val="toc 8"/>
    <w:aliases w:val="TOC 8 Rebel"/>
    <w:basedOn w:val="ZsysbasistocRebel"/>
    <w:next w:val="BodytextRebel"/>
    <w:uiPriority w:val="4"/>
    <w:rsid w:val="003964D4"/>
  </w:style>
  <w:style w:type="paragraph" w:styleId="TOC9">
    <w:name w:val="toc 9"/>
    <w:aliases w:val="TOC 9 Rebel"/>
    <w:basedOn w:val="ZsysbasistocRebel"/>
    <w:next w:val="BodytextRebel"/>
    <w:uiPriority w:val="4"/>
    <w:rsid w:val="003964D4"/>
  </w:style>
  <w:style w:type="paragraph" w:styleId="EnvelopeReturn">
    <w:name w:val="envelope return"/>
    <w:basedOn w:val="ZsysbasisRebel"/>
    <w:next w:val="BodytextRebel"/>
    <w:uiPriority w:val="98"/>
    <w:semiHidden/>
    <w:rsid w:val="0020607F"/>
  </w:style>
  <w:style w:type="numbering" w:styleId="ArticleSection">
    <w:name w:val="Outline List 3"/>
    <w:basedOn w:val="NoList"/>
    <w:uiPriority w:val="98"/>
    <w:semiHidden/>
    <w:rsid w:val="00E07762"/>
  </w:style>
  <w:style w:type="paragraph" w:styleId="MessageHeader">
    <w:name w:val="Message Header"/>
    <w:basedOn w:val="ZsysbasisRebel"/>
    <w:next w:val="BodytextRebel"/>
    <w:uiPriority w:val="98"/>
    <w:semiHidden/>
    <w:rsid w:val="0020607F"/>
  </w:style>
  <w:style w:type="paragraph" w:styleId="BlockText">
    <w:name w:val="Block Text"/>
    <w:basedOn w:val="ZsysbasisRebel"/>
    <w:next w:val="BodytextRebel"/>
    <w:uiPriority w:val="98"/>
    <w:semiHidden/>
    <w:rsid w:val="0020607F"/>
  </w:style>
  <w:style w:type="table" w:styleId="TableSimple1">
    <w:name w:val="Table Simple 1"/>
    <w:basedOn w:val="NormalTable0"/>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NormalTable0"/>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NormalTable0"/>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NormalTable0"/>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NormalTable0"/>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Rebel"/>
    <w:next w:val="BodytextRebel"/>
    <w:uiPriority w:val="98"/>
    <w:semiHidden/>
    <w:rsid w:val="0020607F"/>
  </w:style>
  <w:style w:type="paragraph" w:styleId="Signature">
    <w:name w:val="Signature"/>
    <w:basedOn w:val="ZsysbasisRebel"/>
    <w:next w:val="BodytextRebel"/>
    <w:uiPriority w:val="98"/>
    <w:semiHidden/>
    <w:rsid w:val="0020607F"/>
  </w:style>
  <w:style w:type="paragraph" w:styleId="HTMLPreformatted">
    <w:name w:val="HTML Preformatted"/>
    <w:basedOn w:val="ZsysbasisRebel"/>
    <w:next w:val="BodytextRebel"/>
    <w:uiPriority w:val="98"/>
    <w:semiHidden/>
    <w:rsid w:val="0020607F"/>
  </w:style>
  <w:style w:type="table" w:styleId="LightList-Accent6">
    <w:name w:val="Light List Accent 6"/>
    <w:basedOn w:val="NormalTable0"/>
    <w:uiPriority w:val="61"/>
    <w:rsid w:val="00E07762"/>
    <w:tblPr>
      <w:tblStyleRowBandSize w:val="1"/>
      <w:tblStyleColBandSize w:val="1"/>
      <w:tblBorders>
        <w:top w:val="single" w:sz="8" w:space="0" w:color="C9D6A5" w:themeColor="accent6"/>
        <w:left w:val="single" w:sz="8" w:space="0" w:color="C9D6A5" w:themeColor="accent6"/>
        <w:bottom w:val="single" w:sz="8" w:space="0" w:color="C9D6A5" w:themeColor="accent6"/>
        <w:right w:val="single" w:sz="8" w:space="0" w:color="C9D6A5" w:themeColor="accent6"/>
      </w:tblBorders>
    </w:tblPr>
    <w:tblStylePr w:type="firstRow">
      <w:pPr>
        <w:spacing w:before="0" w:after="0" w:line="240" w:lineRule="auto"/>
      </w:pPr>
      <w:rPr>
        <w:b/>
        <w:bCs/>
        <w:color w:val="DBE1E6" w:themeColor="background1"/>
      </w:rPr>
      <w:tblPr/>
      <w:tcPr>
        <w:shd w:val="clear" w:color="auto" w:fill="C9D6A5" w:themeFill="accent6"/>
      </w:tcPr>
    </w:tblStylePr>
    <w:tblStylePr w:type="lastRow">
      <w:pPr>
        <w:spacing w:before="0" w:after="0" w:line="240" w:lineRule="auto"/>
      </w:pPr>
      <w:rPr>
        <w:b/>
        <w:bCs/>
      </w:rPr>
      <w:tblPr/>
      <w:tcPr>
        <w:tcBorders>
          <w:top w:val="double" w:sz="6" w:space="0" w:color="C9D6A5" w:themeColor="accent6"/>
          <w:left w:val="single" w:sz="8" w:space="0" w:color="C9D6A5" w:themeColor="accent6"/>
          <w:bottom w:val="single" w:sz="8" w:space="0" w:color="C9D6A5" w:themeColor="accent6"/>
          <w:right w:val="single" w:sz="8" w:space="0" w:color="C9D6A5" w:themeColor="accent6"/>
        </w:tcBorders>
      </w:tcPr>
    </w:tblStylePr>
    <w:tblStylePr w:type="firstCol">
      <w:rPr>
        <w:b/>
        <w:bCs/>
      </w:rPr>
    </w:tblStylePr>
    <w:tblStylePr w:type="lastCol">
      <w:rPr>
        <w:b/>
        <w:bCs/>
      </w:rPr>
    </w:tblStylePr>
    <w:tblStylePr w:type="band1Vert">
      <w:tblPr/>
      <w:tcPr>
        <w:tcBorders>
          <w:top w:val="single" w:sz="8" w:space="0" w:color="C9D6A5" w:themeColor="accent6"/>
          <w:left w:val="single" w:sz="8" w:space="0" w:color="C9D6A5" w:themeColor="accent6"/>
          <w:bottom w:val="single" w:sz="8" w:space="0" w:color="C9D6A5" w:themeColor="accent6"/>
          <w:right w:val="single" w:sz="8" w:space="0" w:color="C9D6A5" w:themeColor="accent6"/>
        </w:tcBorders>
      </w:tcPr>
    </w:tblStylePr>
    <w:tblStylePr w:type="band1Horz">
      <w:tblPr/>
      <w:tcPr>
        <w:tcBorders>
          <w:top w:val="single" w:sz="8" w:space="0" w:color="C9D6A5" w:themeColor="accent6"/>
          <w:left w:val="single" w:sz="8" w:space="0" w:color="C9D6A5" w:themeColor="accent6"/>
          <w:bottom w:val="single" w:sz="8" w:space="0" w:color="C9D6A5" w:themeColor="accent6"/>
          <w:right w:val="single" w:sz="8" w:space="0" w:color="C9D6A5" w:themeColor="accent6"/>
        </w:tcBorders>
      </w:tcPr>
    </w:tblStylePr>
  </w:style>
  <w:style w:type="table" w:styleId="LightList-Accent5">
    <w:name w:val="Light List Accent 5"/>
    <w:basedOn w:val="NormalTable0"/>
    <w:uiPriority w:val="61"/>
    <w:rsid w:val="00E07762"/>
    <w:tblPr>
      <w:tblStyleRowBandSize w:val="1"/>
      <w:tblStyleColBandSize w:val="1"/>
      <w:tblBorders>
        <w:top w:val="single" w:sz="8" w:space="0" w:color="9BCCAD" w:themeColor="accent5"/>
        <w:left w:val="single" w:sz="8" w:space="0" w:color="9BCCAD" w:themeColor="accent5"/>
        <w:bottom w:val="single" w:sz="8" w:space="0" w:color="9BCCAD" w:themeColor="accent5"/>
        <w:right w:val="single" w:sz="8" w:space="0" w:color="9BCCAD" w:themeColor="accent5"/>
      </w:tblBorders>
    </w:tblPr>
    <w:tblStylePr w:type="firstRow">
      <w:pPr>
        <w:spacing w:before="0" w:after="0" w:line="240" w:lineRule="auto"/>
      </w:pPr>
      <w:rPr>
        <w:b/>
        <w:bCs/>
        <w:color w:val="DBE1E6" w:themeColor="background1"/>
      </w:rPr>
      <w:tblPr/>
      <w:tcPr>
        <w:shd w:val="clear" w:color="auto" w:fill="9BCCAD" w:themeFill="accent5"/>
      </w:tcPr>
    </w:tblStylePr>
    <w:tblStylePr w:type="lastRow">
      <w:pPr>
        <w:spacing w:before="0" w:after="0" w:line="240" w:lineRule="auto"/>
      </w:pPr>
      <w:rPr>
        <w:b/>
        <w:bCs/>
      </w:rPr>
      <w:tblPr/>
      <w:tcPr>
        <w:tcBorders>
          <w:top w:val="double" w:sz="6" w:space="0" w:color="9BCCAD" w:themeColor="accent5"/>
          <w:left w:val="single" w:sz="8" w:space="0" w:color="9BCCAD" w:themeColor="accent5"/>
          <w:bottom w:val="single" w:sz="8" w:space="0" w:color="9BCCAD" w:themeColor="accent5"/>
          <w:right w:val="single" w:sz="8" w:space="0" w:color="9BCCAD" w:themeColor="accent5"/>
        </w:tcBorders>
      </w:tcPr>
    </w:tblStylePr>
    <w:tblStylePr w:type="firstCol">
      <w:rPr>
        <w:b/>
        <w:bCs/>
      </w:rPr>
    </w:tblStylePr>
    <w:tblStylePr w:type="lastCol">
      <w:rPr>
        <w:b/>
        <w:bCs/>
      </w:rPr>
    </w:tblStylePr>
    <w:tblStylePr w:type="band1Vert">
      <w:tblPr/>
      <w:tcPr>
        <w:tcBorders>
          <w:top w:val="single" w:sz="8" w:space="0" w:color="9BCCAD" w:themeColor="accent5"/>
          <w:left w:val="single" w:sz="8" w:space="0" w:color="9BCCAD" w:themeColor="accent5"/>
          <w:bottom w:val="single" w:sz="8" w:space="0" w:color="9BCCAD" w:themeColor="accent5"/>
          <w:right w:val="single" w:sz="8" w:space="0" w:color="9BCCAD" w:themeColor="accent5"/>
        </w:tcBorders>
      </w:tcPr>
    </w:tblStylePr>
    <w:tblStylePr w:type="band1Horz">
      <w:tblPr/>
      <w:tcPr>
        <w:tcBorders>
          <w:top w:val="single" w:sz="8" w:space="0" w:color="9BCCAD" w:themeColor="accent5"/>
          <w:left w:val="single" w:sz="8" w:space="0" w:color="9BCCAD" w:themeColor="accent5"/>
          <w:bottom w:val="single" w:sz="8" w:space="0" w:color="9BCCAD" w:themeColor="accent5"/>
          <w:right w:val="single" w:sz="8" w:space="0" w:color="9BCCAD" w:themeColor="accent5"/>
        </w:tcBorders>
      </w:tcPr>
    </w:tblStylePr>
  </w:style>
  <w:style w:type="table" w:styleId="LightList-Accent4">
    <w:name w:val="Light List Accent 4"/>
    <w:basedOn w:val="NormalTable0"/>
    <w:uiPriority w:val="61"/>
    <w:rsid w:val="00E07762"/>
    <w:tblPr>
      <w:tblStyleRowBandSize w:val="1"/>
      <w:tblStyleColBandSize w:val="1"/>
      <w:tblBorders>
        <w:top w:val="single" w:sz="8" w:space="0" w:color="2AB4A8" w:themeColor="accent4"/>
        <w:left w:val="single" w:sz="8" w:space="0" w:color="2AB4A8" w:themeColor="accent4"/>
        <w:bottom w:val="single" w:sz="8" w:space="0" w:color="2AB4A8" w:themeColor="accent4"/>
        <w:right w:val="single" w:sz="8" w:space="0" w:color="2AB4A8" w:themeColor="accent4"/>
      </w:tblBorders>
    </w:tblPr>
    <w:tblStylePr w:type="firstRow">
      <w:pPr>
        <w:spacing w:before="0" w:after="0" w:line="240" w:lineRule="auto"/>
      </w:pPr>
      <w:rPr>
        <w:b/>
        <w:bCs/>
        <w:color w:val="DBE1E6" w:themeColor="background1"/>
      </w:rPr>
      <w:tblPr/>
      <w:tcPr>
        <w:shd w:val="clear" w:color="auto" w:fill="2AB4A8" w:themeFill="accent4"/>
      </w:tcPr>
    </w:tblStylePr>
    <w:tblStylePr w:type="lastRow">
      <w:pPr>
        <w:spacing w:before="0" w:after="0" w:line="240" w:lineRule="auto"/>
      </w:pPr>
      <w:rPr>
        <w:b/>
        <w:bCs/>
      </w:rPr>
      <w:tblPr/>
      <w:tcPr>
        <w:tcBorders>
          <w:top w:val="double" w:sz="6" w:space="0" w:color="2AB4A8" w:themeColor="accent4"/>
          <w:left w:val="single" w:sz="8" w:space="0" w:color="2AB4A8" w:themeColor="accent4"/>
          <w:bottom w:val="single" w:sz="8" w:space="0" w:color="2AB4A8" w:themeColor="accent4"/>
          <w:right w:val="single" w:sz="8" w:space="0" w:color="2AB4A8" w:themeColor="accent4"/>
        </w:tcBorders>
      </w:tcPr>
    </w:tblStylePr>
    <w:tblStylePr w:type="firstCol">
      <w:rPr>
        <w:b/>
        <w:bCs/>
      </w:rPr>
    </w:tblStylePr>
    <w:tblStylePr w:type="lastCol">
      <w:rPr>
        <w:b/>
        <w:bCs/>
      </w:rPr>
    </w:tblStylePr>
    <w:tblStylePr w:type="band1Vert">
      <w:tblPr/>
      <w:tcPr>
        <w:tcBorders>
          <w:top w:val="single" w:sz="8" w:space="0" w:color="2AB4A8" w:themeColor="accent4"/>
          <w:left w:val="single" w:sz="8" w:space="0" w:color="2AB4A8" w:themeColor="accent4"/>
          <w:bottom w:val="single" w:sz="8" w:space="0" w:color="2AB4A8" w:themeColor="accent4"/>
          <w:right w:val="single" w:sz="8" w:space="0" w:color="2AB4A8" w:themeColor="accent4"/>
        </w:tcBorders>
      </w:tcPr>
    </w:tblStylePr>
    <w:tblStylePr w:type="band1Horz">
      <w:tblPr/>
      <w:tcPr>
        <w:tcBorders>
          <w:top w:val="single" w:sz="8" w:space="0" w:color="2AB4A8" w:themeColor="accent4"/>
          <w:left w:val="single" w:sz="8" w:space="0" w:color="2AB4A8" w:themeColor="accent4"/>
          <w:bottom w:val="single" w:sz="8" w:space="0" w:color="2AB4A8" w:themeColor="accent4"/>
          <w:right w:val="single" w:sz="8" w:space="0" w:color="2AB4A8" w:themeColor="accent4"/>
        </w:tcBorders>
      </w:tcPr>
    </w:tblStylePr>
  </w:style>
  <w:style w:type="table" w:styleId="LightList-Accent3">
    <w:name w:val="Light List Accent 3"/>
    <w:basedOn w:val="NormalTable0"/>
    <w:uiPriority w:val="61"/>
    <w:rsid w:val="00E07762"/>
    <w:tblPr>
      <w:tblStyleRowBandSize w:val="1"/>
      <w:tblStyleColBandSize w:val="1"/>
      <w:tblBorders>
        <w:top w:val="single" w:sz="8" w:space="0" w:color="A4D4E3" w:themeColor="accent3"/>
        <w:left w:val="single" w:sz="8" w:space="0" w:color="A4D4E3" w:themeColor="accent3"/>
        <w:bottom w:val="single" w:sz="8" w:space="0" w:color="A4D4E3" w:themeColor="accent3"/>
        <w:right w:val="single" w:sz="8" w:space="0" w:color="A4D4E3" w:themeColor="accent3"/>
      </w:tblBorders>
    </w:tblPr>
    <w:tblStylePr w:type="firstRow">
      <w:pPr>
        <w:spacing w:before="0" w:after="0" w:line="240" w:lineRule="auto"/>
      </w:pPr>
      <w:rPr>
        <w:b/>
        <w:bCs/>
        <w:color w:val="DBE1E6" w:themeColor="background1"/>
      </w:rPr>
      <w:tblPr/>
      <w:tcPr>
        <w:shd w:val="clear" w:color="auto" w:fill="A4D4E3" w:themeFill="accent3"/>
      </w:tcPr>
    </w:tblStylePr>
    <w:tblStylePr w:type="lastRow">
      <w:pPr>
        <w:spacing w:before="0" w:after="0" w:line="240" w:lineRule="auto"/>
      </w:pPr>
      <w:rPr>
        <w:b/>
        <w:bCs/>
      </w:rPr>
      <w:tblPr/>
      <w:tcPr>
        <w:tcBorders>
          <w:top w:val="double" w:sz="6" w:space="0" w:color="A4D4E3" w:themeColor="accent3"/>
          <w:left w:val="single" w:sz="8" w:space="0" w:color="A4D4E3" w:themeColor="accent3"/>
          <w:bottom w:val="single" w:sz="8" w:space="0" w:color="A4D4E3" w:themeColor="accent3"/>
          <w:right w:val="single" w:sz="8" w:space="0" w:color="A4D4E3" w:themeColor="accent3"/>
        </w:tcBorders>
      </w:tcPr>
    </w:tblStylePr>
    <w:tblStylePr w:type="firstCol">
      <w:rPr>
        <w:b/>
        <w:bCs/>
      </w:rPr>
    </w:tblStylePr>
    <w:tblStylePr w:type="lastCol">
      <w:rPr>
        <w:b/>
        <w:bCs/>
      </w:rPr>
    </w:tblStylePr>
    <w:tblStylePr w:type="band1Vert">
      <w:tblPr/>
      <w:tcPr>
        <w:tcBorders>
          <w:top w:val="single" w:sz="8" w:space="0" w:color="A4D4E3" w:themeColor="accent3"/>
          <w:left w:val="single" w:sz="8" w:space="0" w:color="A4D4E3" w:themeColor="accent3"/>
          <w:bottom w:val="single" w:sz="8" w:space="0" w:color="A4D4E3" w:themeColor="accent3"/>
          <w:right w:val="single" w:sz="8" w:space="0" w:color="A4D4E3" w:themeColor="accent3"/>
        </w:tcBorders>
      </w:tcPr>
    </w:tblStylePr>
    <w:tblStylePr w:type="band1Horz">
      <w:tblPr/>
      <w:tcPr>
        <w:tcBorders>
          <w:top w:val="single" w:sz="8" w:space="0" w:color="A4D4E3" w:themeColor="accent3"/>
          <w:left w:val="single" w:sz="8" w:space="0" w:color="A4D4E3" w:themeColor="accent3"/>
          <w:bottom w:val="single" w:sz="8" w:space="0" w:color="A4D4E3" w:themeColor="accent3"/>
          <w:right w:val="single" w:sz="8" w:space="0" w:color="A4D4E3" w:themeColor="accent3"/>
        </w:tcBorders>
      </w:tcPr>
    </w:tblStylePr>
  </w:style>
  <w:style w:type="paragraph" w:styleId="HTMLAddress">
    <w:name w:val="HTML Address"/>
    <w:basedOn w:val="ZsysbasisRebel"/>
    <w:next w:val="BodytextRebel"/>
    <w:uiPriority w:val="98"/>
    <w:semiHidden/>
    <w:rsid w:val="0020607F"/>
  </w:style>
  <w:style w:type="table" w:styleId="LightList-Accent2">
    <w:name w:val="Light List Accent 2"/>
    <w:basedOn w:val="NormalTable0"/>
    <w:uiPriority w:val="61"/>
    <w:rsid w:val="00E07762"/>
    <w:tblPr>
      <w:tblStyleRowBandSize w:val="1"/>
      <w:tblStyleColBandSize w:val="1"/>
      <w:tblBorders>
        <w:top w:val="single" w:sz="8" w:space="0" w:color="0086CD" w:themeColor="accent2"/>
        <w:left w:val="single" w:sz="8" w:space="0" w:color="0086CD" w:themeColor="accent2"/>
        <w:bottom w:val="single" w:sz="8" w:space="0" w:color="0086CD" w:themeColor="accent2"/>
        <w:right w:val="single" w:sz="8" w:space="0" w:color="0086CD" w:themeColor="accent2"/>
      </w:tblBorders>
    </w:tblPr>
    <w:tblStylePr w:type="firstRow">
      <w:pPr>
        <w:spacing w:before="0" w:after="0" w:line="240" w:lineRule="auto"/>
      </w:pPr>
      <w:rPr>
        <w:b/>
        <w:bCs/>
        <w:color w:val="DBE1E6" w:themeColor="background1"/>
      </w:rPr>
      <w:tblPr/>
      <w:tcPr>
        <w:shd w:val="clear" w:color="auto" w:fill="0086CD" w:themeFill="accent2"/>
      </w:tcPr>
    </w:tblStylePr>
    <w:tblStylePr w:type="lastRow">
      <w:pPr>
        <w:spacing w:before="0" w:after="0" w:line="240" w:lineRule="auto"/>
      </w:pPr>
      <w:rPr>
        <w:b/>
        <w:bCs/>
      </w:rPr>
      <w:tblPr/>
      <w:tcPr>
        <w:tcBorders>
          <w:top w:val="double" w:sz="6" w:space="0" w:color="0086CD" w:themeColor="accent2"/>
          <w:left w:val="single" w:sz="8" w:space="0" w:color="0086CD" w:themeColor="accent2"/>
          <w:bottom w:val="single" w:sz="8" w:space="0" w:color="0086CD" w:themeColor="accent2"/>
          <w:right w:val="single" w:sz="8" w:space="0" w:color="0086CD" w:themeColor="accent2"/>
        </w:tcBorders>
      </w:tcPr>
    </w:tblStylePr>
    <w:tblStylePr w:type="firstCol">
      <w:rPr>
        <w:b/>
        <w:bCs/>
      </w:rPr>
    </w:tblStylePr>
    <w:tblStylePr w:type="lastCol">
      <w:rPr>
        <w:b/>
        <w:bCs/>
      </w:rPr>
    </w:tblStylePr>
    <w:tblStylePr w:type="band1Vert">
      <w:tblPr/>
      <w:tcPr>
        <w:tcBorders>
          <w:top w:val="single" w:sz="8" w:space="0" w:color="0086CD" w:themeColor="accent2"/>
          <w:left w:val="single" w:sz="8" w:space="0" w:color="0086CD" w:themeColor="accent2"/>
          <w:bottom w:val="single" w:sz="8" w:space="0" w:color="0086CD" w:themeColor="accent2"/>
          <w:right w:val="single" w:sz="8" w:space="0" w:color="0086CD" w:themeColor="accent2"/>
        </w:tcBorders>
      </w:tcPr>
    </w:tblStylePr>
    <w:tblStylePr w:type="band1Horz">
      <w:tblPr/>
      <w:tcPr>
        <w:tcBorders>
          <w:top w:val="single" w:sz="8" w:space="0" w:color="0086CD" w:themeColor="accent2"/>
          <w:left w:val="single" w:sz="8" w:space="0" w:color="0086CD" w:themeColor="accent2"/>
          <w:bottom w:val="single" w:sz="8" w:space="0" w:color="0086CD" w:themeColor="accent2"/>
          <w:right w:val="single" w:sz="8" w:space="0" w:color="0086CD" w:themeColor="accent2"/>
        </w:tcBorders>
      </w:tcPr>
    </w:tblStylePr>
  </w:style>
  <w:style w:type="table" w:styleId="LightShading-Accent6">
    <w:name w:val="Light Shading Accent 6"/>
    <w:basedOn w:val="NormalTable0"/>
    <w:uiPriority w:val="60"/>
    <w:rsid w:val="00E07762"/>
    <w:rPr>
      <w:color w:val="A1B863" w:themeColor="accent6" w:themeShade="BF"/>
    </w:rPr>
    <w:tblPr>
      <w:tblStyleRowBandSize w:val="1"/>
      <w:tblStyleColBandSize w:val="1"/>
      <w:tblBorders>
        <w:top w:val="single" w:sz="8" w:space="0" w:color="C9D6A5" w:themeColor="accent6"/>
        <w:bottom w:val="single" w:sz="8" w:space="0" w:color="C9D6A5" w:themeColor="accent6"/>
      </w:tblBorders>
    </w:tblPr>
    <w:tblStylePr w:type="firstRow">
      <w:pPr>
        <w:spacing w:before="0" w:after="0" w:line="240" w:lineRule="auto"/>
      </w:pPr>
      <w:rPr>
        <w:b/>
        <w:bCs/>
      </w:rPr>
      <w:tblPr/>
      <w:tcPr>
        <w:tcBorders>
          <w:top w:val="single" w:sz="8" w:space="0" w:color="C9D6A5" w:themeColor="accent6"/>
          <w:left w:val="nil"/>
          <w:bottom w:val="single" w:sz="8" w:space="0" w:color="C9D6A5" w:themeColor="accent6"/>
          <w:right w:val="nil"/>
          <w:insideH w:val="nil"/>
          <w:insideV w:val="nil"/>
        </w:tcBorders>
      </w:tcPr>
    </w:tblStylePr>
    <w:tblStylePr w:type="lastRow">
      <w:pPr>
        <w:spacing w:before="0" w:after="0" w:line="240" w:lineRule="auto"/>
      </w:pPr>
      <w:rPr>
        <w:b/>
        <w:bCs/>
      </w:rPr>
      <w:tblPr/>
      <w:tcPr>
        <w:tcBorders>
          <w:top w:val="single" w:sz="8" w:space="0" w:color="C9D6A5" w:themeColor="accent6"/>
          <w:left w:val="nil"/>
          <w:bottom w:val="single" w:sz="8" w:space="0" w:color="C9D6A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8" w:themeFill="accent6" w:themeFillTint="3F"/>
      </w:tcPr>
    </w:tblStylePr>
    <w:tblStylePr w:type="band1Horz">
      <w:tblPr/>
      <w:tcPr>
        <w:tcBorders>
          <w:left w:val="nil"/>
          <w:right w:val="nil"/>
          <w:insideH w:val="nil"/>
          <w:insideV w:val="nil"/>
        </w:tcBorders>
        <w:shd w:val="clear" w:color="auto" w:fill="F1F4E8" w:themeFill="accent6" w:themeFillTint="3F"/>
      </w:tcPr>
    </w:tblStylePr>
  </w:style>
  <w:style w:type="table" w:styleId="TableClassic1">
    <w:name w:val="Table Classic 1"/>
    <w:basedOn w:val="NormalTable0"/>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NormalTable0"/>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NormalTable0"/>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NormalTable0"/>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NormalTable0"/>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NormalTable0"/>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NormalTable0"/>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Rebel"/>
    <w:next w:val="BodytextRebel"/>
    <w:uiPriority w:val="98"/>
    <w:semiHidden/>
    <w:rsid w:val="00F33259"/>
    <w:pPr>
      <w:ind w:left="284" w:hanging="284"/>
    </w:pPr>
  </w:style>
  <w:style w:type="paragraph" w:styleId="List2">
    <w:name w:val="List 2"/>
    <w:basedOn w:val="ZsysbasisRebel"/>
    <w:next w:val="BodytextRebel"/>
    <w:uiPriority w:val="98"/>
    <w:semiHidden/>
    <w:rsid w:val="00F33259"/>
    <w:pPr>
      <w:ind w:left="568" w:hanging="284"/>
    </w:pPr>
  </w:style>
  <w:style w:type="paragraph" w:styleId="List3">
    <w:name w:val="List 3"/>
    <w:basedOn w:val="ZsysbasisRebel"/>
    <w:next w:val="BodytextRebel"/>
    <w:uiPriority w:val="98"/>
    <w:semiHidden/>
    <w:rsid w:val="00F33259"/>
    <w:pPr>
      <w:ind w:left="851" w:hanging="284"/>
    </w:pPr>
  </w:style>
  <w:style w:type="paragraph" w:styleId="List4">
    <w:name w:val="List 4"/>
    <w:basedOn w:val="ZsysbasisRebel"/>
    <w:next w:val="BodytextRebel"/>
    <w:uiPriority w:val="98"/>
    <w:semiHidden/>
    <w:rsid w:val="00F33259"/>
    <w:pPr>
      <w:ind w:left="1135" w:hanging="284"/>
    </w:pPr>
  </w:style>
  <w:style w:type="paragraph" w:styleId="List5">
    <w:name w:val="List 5"/>
    <w:basedOn w:val="ZsysbasisRebel"/>
    <w:next w:val="BodytextRebel"/>
    <w:uiPriority w:val="98"/>
    <w:semiHidden/>
    <w:rsid w:val="00F33259"/>
    <w:pPr>
      <w:ind w:left="1418" w:hanging="284"/>
    </w:pPr>
  </w:style>
  <w:style w:type="paragraph" w:styleId="Index1">
    <w:name w:val="index 1"/>
    <w:basedOn w:val="ZsysbasisRebel"/>
    <w:next w:val="BodytextRebel"/>
    <w:uiPriority w:val="98"/>
    <w:semiHidden/>
    <w:rsid w:val="00F33259"/>
  </w:style>
  <w:style w:type="paragraph" w:styleId="ListBullet">
    <w:name w:val="List Bullet"/>
    <w:basedOn w:val="ZsysbasisRebel"/>
    <w:next w:val="BodytextRebel"/>
    <w:uiPriority w:val="98"/>
    <w:semiHidden/>
    <w:rsid w:val="00E7078D"/>
    <w:pPr>
      <w:tabs>
        <w:tab w:val="num" w:pos="720"/>
      </w:tabs>
      <w:ind w:left="357" w:hanging="357"/>
    </w:pPr>
  </w:style>
  <w:style w:type="paragraph" w:styleId="ListBullet2">
    <w:name w:val="List Bullet 2"/>
    <w:basedOn w:val="ZsysbasisRebel"/>
    <w:next w:val="BodytextRebel"/>
    <w:uiPriority w:val="98"/>
    <w:semiHidden/>
    <w:rsid w:val="00E7078D"/>
    <w:pPr>
      <w:tabs>
        <w:tab w:val="num" w:pos="720"/>
      </w:tabs>
      <w:ind w:left="641" w:hanging="357"/>
    </w:pPr>
  </w:style>
  <w:style w:type="paragraph" w:styleId="ListBullet3">
    <w:name w:val="List Bullet 3"/>
    <w:basedOn w:val="ZsysbasisRebel"/>
    <w:next w:val="BodytextRebel"/>
    <w:uiPriority w:val="98"/>
    <w:semiHidden/>
    <w:rsid w:val="00E7078D"/>
    <w:pPr>
      <w:tabs>
        <w:tab w:val="num" w:pos="720"/>
      </w:tabs>
      <w:ind w:left="924" w:hanging="357"/>
    </w:pPr>
  </w:style>
  <w:style w:type="paragraph" w:styleId="ListBullet4">
    <w:name w:val="List Bullet 4"/>
    <w:basedOn w:val="ZsysbasisRebel"/>
    <w:next w:val="BodytextRebel"/>
    <w:uiPriority w:val="98"/>
    <w:semiHidden/>
    <w:rsid w:val="00E7078D"/>
    <w:pPr>
      <w:tabs>
        <w:tab w:val="num" w:pos="720"/>
      </w:tabs>
      <w:ind w:left="1208" w:hanging="357"/>
    </w:pPr>
  </w:style>
  <w:style w:type="paragraph" w:styleId="ListNumber">
    <w:name w:val="List Number"/>
    <w:basedOn w:val="ZsysbasisRebel"/>
    <w:next w:val="BodytextRebel"/>
    <w:uiPriority w:val="98"/>
    <w:semiHidden/>
    <w:rsid w:val="00705849"/>
    <w:pPr>
      <w:tabs>
        <w:tab w:val="num" w:pos="720"/>
      </w:tabs>
      <w:ind w:left="357" w:hanging="357"/>
    </w:pPr>
  </w:style>
  <w:style w:type="paragraph" w:styleId="ListNumber2">
    <w:name w:val="List Number 2"/>
    <w:basedOn w:val="ZsysbasisRebel"/>
    <w:next w:val="BodytextRebel"/>
    <w:uiPriority w:val="98"/>
    <w:semiHidden/>
    <w:rsid w:val="00705849"/>
    <w:pPr>
      <w:tabs>
        <w:tab w:val="num" w:pos="720"/>
      </w:tabs>
      <w:ind w:left="641" w:hanging="357"/>
    </w:pPr>
  </w:style>
  <w:style w:type="paragraph" w:styleId="ListNumber3">
    <w:name w:val="List Number 3"/>
    <w:basedOn w:val="ZsysbasisRebel"/>
    <w:next w:val="BodytextRebel"/>
    <w:uiPriority w:val="98"/>
    <w:semiHidden/>
    <w:rsid w:val="00705849"/>
    <w:pPr>
      <w:tabs>
        <w:tab w:val="num" w:pos="720"/>
      </w:tabs>
      <w:ind w:left="924" w:hanging="357"/>
    </w:pPr>
  </w:style>
  <w:style w:type="paragraph" w:styleId="ListNumber4">
    <w:name w:val="List Number 4"/>
    <w:basedOn w:val="ZsysbasisRebel"/>
    <w:next w:val="BodytextRebel"/>
    <w:uiPriority w:val="98"/>
    <w:semiHidden/>
    <w:rsid w:val="00705849"/>
    <w:pPr>
      <w:tabs>
        <w:tab w:val="num" w:pos="720"/>
      </w:tabs>
      <w:ind w:left="1208" w:hanging="357"/>
    </w:pPr>
  </w:style>
  <w:style w:type="paragraph" w:styleId="ListNumber5">
    <w:name w:val="List Number 5"/>
    <w:basedOn w:val="ZsysbasisRebel"/>
    <w:next w:val="BodytextRebel"/>
    <w:uiPriority w:val="98"/>
    <w:semiHidden/>
    <w:rsid w:val="00705849"/>
    <w:pPr>
      <w:tabs>
        <w:tab w:val="num" w:pos="720"/>
      </w:tabs>
      <w:ind w:left="1491" w:hanging="357"/>
    </w:pPr>
  </w:style>
  <w:style w:type="paragraph" w:styleId="ListContinue">
    <w:name w:val="List Continue"/>
    <w:basedOn w:val="ZsysbasisRebel"/>
    <w:next w:val="BodytextRebel"/>
    <w:uiPriority w:val="98"/>
    <w:semiHidden/>
    <w:rsid w:val="00705849"/>
    <w:pPr>
      <w:ind w:left="284"/>
    </w:pPr>
  </w:style>
  <w:style w:type="paragraph" w:styleId="ListContinue2">
    <w:name w:val="List Continue 2"/>
    <w:basedOn w:val="ZsysbasisRebel"/>
    <w:next w:val="BodytextRebel"/>
    <w:uiPriority w:val="98"/>
    <w:semiHidden/>
    <w:rsid w:val="00705849"/>
    <w:pPr>
      <w:ind w:left="567"/>
    </w:pPr>
  </w:style>
  <w:style w:type="paragraph" w:styleId="ListContinue3">
    <w:name w:val="List Continue 3"/>
    <w:basedOn w:val="ZsysbasisRebel"/>
    <w:next w:val="BodytextRebel"/>
    <w:uiPriority w:val="98"/>
    <w:semiHidden/>
    <w:rsid w:val="00705849"/>
    <w:pPr>
      <w:ind w:left="851"/>
    </w:pPr>
  </w:style>
  <w:style w:type="paragraph" w:styleId="ListContinue4">
    <w:name w:val="List Continue 4"/>
    <w:basedOn w:val="ZsysbasisRebel"/>
    <w:next w:val="BodytextRebel"/>
    <w:uiPriority w:val="98"/>
    <w:semiHidden/>
    <w:rsid w:val="00705849"/>
    <w:pPr>
      <w:ind w:left="1134"/>
    </w:pPr>
  </w:style>
  <w:style w:type="paragraph" w:styleId="ListContinue5">
    <w:name w:val="List Continue 5"/>
    <w:basedOn w:val="ZsysbasisRebel"/>
    <w:next w:val="BodytextRebel"/>
    <w:uiPriority w:val="98"/>
    <w:semiHidden/>
    <w:rsid w:val="00705849"/>
    <w:pPr>
      <w:ind w:left="1418"/>
    </w:pPr>
  </w:style>
  <w:style w:type="character" w:styleId="IntenseEmphasis">
    <w:name w:val="Intense Emphasis"/>
    <w:basedOn w:val="DefaultParagraphFont"/>
    <w:uiPriority w:val="98"/>
    <w:semiHidden/>
    <w:rsid w:val="00FC3FA5"/>
    <w:rPr>
      <w:b/>
      <w:bCs/>
      <w:i/>
      <w:iCs/>
      <w:color w:val="auto"/>
    </w:rPr>
  </w:style>
  <w:style w:type="paragraph" w:styleId="NormalWeb">
    <w:name w:val="Normal (Web)"/>
    <w:basedOn w:val="ZsysbasisRebel"/>
    <w:next w:val="BodytextRebel"/>
    <w:uiPriority w:val="99"/>
    <w:semiHidden/>
    <w:rsid w:val="0020607F"/>
  </w:style>
  <w:style w:type="paragraph" w:styleId="NoteHeading">
    <w:name w:val="Note Heading"/>
    <w:basedOn w:val="ZsysbasisRebel"/>
    <w:next w:val="BodytextRebel"/>
    <w:uiPriority w:val="98"/>
    <w:semiHidden/>
    <w:rsid w:val="0020607F"/>
  </w:style>
  <w:style w:type="paragraph" w:styleId="BodyText">
    <w:name w:val="Body Text"/>
    <w:basedOn w:val="ZsysbasisRebel"/>
    <w:next w:val="BodytextRebel"/>
    <w:link w:val="BodyTextChar"/>
    <w:uiPriority w:val="98"/>
    <w:semiHidden/>
    <w:rsid w:val="0020607F"/>
  </w:style>
  <w:style w:type="paragraph" w:styleId="BodyText2">
    <w:name w:val="Body Text 2"/>
    <w:basedOn w:val="ZsysbasisRebel"/>
    <w:next w:val="BodytextRebel"/>
    <w:link w:val="BodyText2Char"/>
    <w:uiPriority w:val="3"/>
    <w:semiHidden/>
    <w:rsid w:val="00E7078D"/>
  </w:style>
  <w:style w:type="paragraph" w:styleId="BodyText3">
    <w:name w:val="Body Text 3"/>
    <w:basedOn w:val="ZsysbasisRebel"/>
    <w:next w:val="BodytextRebel"/>
    <w:uiPriority w:val="3"/>
    <w:semiHidden/>
    <w:rsid w:val="0020607F"/>
  </w:style>
  <w:style w:type="paragraph" w:styleId="BodyTextFirstIndent">
    <w:name w:val="Body Text First Indent"/>
    <w:basedOn w:val="ZsysbasisRebel"/>
    <w:next w:val="BodytextRebel"/>
    <w:link w:val="BodyTextFirstIndentChar"/>
    <w:uiPriority w:val="3"/>
    <w:semiHidden/>
    <w:rsid w:val="00E7078D"/>
    <w:pPr>
      <w:ind w:firstLine="360"/>
    </w:pPr>
  </w:style>
  <w:style w:type="character" w:customStyle="1" w:styleId="BodyTextFirstIndentChar">
    <w:name w:val="Body Text First Indent Char"/>
    <w:basedOn w:val="BodyTextChar"/>
    <w:link w:val="BodyTextFirstIndent"/>
    <w:rsid w:val="00E7078D"/>
    <w:rPr>
      <w:rFonts w:asciiTheme="minorHAnsi" w:hAnsiTheme="minorHAnsi" w:cs="Maiandra GD"/>
      <w:color w:val="333332" w:themeColor="text1"/>
      <w:sz w:val="18"/>
      <w:szCs w:val="18"/>
      <w:lang w:val="en-GB"/>
    </w:rPr>
  </w:style>
  <w:style w:type="paragraph" w:styleId="BodyTextIndent">
    <w:name w:val="Body Text Indent"/>
    <w:basedOn w:val="ZsysbasisRebel"/>
    <w:next w:val="BodytextRebel"/>
    <w:link w:val="BodyTextIndentChar"/>
    <w:uiPriority w:val="3"/>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Rebel"/>
    <w:next w:val="BodytextRebel"/>
    <w:link w:val="BodyTextFirstIndent2Char"/>
    <w:uiPriority w:val="3"/>
    <w:semiHidden/>
    <w:rsid w:val="00E7078D"/>
    <w:pPr>
      <w:ind w:left="360" w:firstLine="360"/>
    </w:pPr>
  </w:style>
  <w:style w:type="table" w:styleId="TableProfessional">
    <w:name w:val="Table Professional"/>
    <w:basedOn w:val="NormalTable0"/>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RebelChar">
    <w:name w:val="Zsysbasis Rebel Char"/>
    <w:basedOn w:val="DefaultParagraphFont"/>
    <w:link w:val="ZsysbasisRebel"/>
    <w:uiPriority w:val="4"/>
    <w:semiHidden/>
    <w:rsid w:val="00522F21"/>
    <w:rPr>
      <w:rFonts w:cs="Maiandra GD"/>
      <w:color w:val="333332" w:themeColor="text1"/>
      <w:szCs w:val="18"/>
      <w:lang w:val="en-GB"/>
    </w:rPr>
  </w:style>
  <w:style w:type="paragraph" w:styleId="NormalIndent">
    <w:name w:val="Normal Indent"/>
    <w:basedOn w:val="ZsysbasisRebel"/>
    <w:next w:val="BodytextRebel"/>
    <w:uiPriority w:val="98"/>
    <w:semiHidden/>
    <w:rsid w:val="0020607F"/>
  </w:style>
  <w:style w:type="table" w:styleId="TableColumns1">
    <w:name w:val="Table Columns 1"/>
    <w:basedOn w:val="NormalTable0"/>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NormalTable0"/>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NormalTable0"/>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NormalTable0"/>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0"/>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NormalTable0"/>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NormalTable0"/>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NormalTable0"/>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NormalTable0"/>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NormalTable0"/>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NormalTable0"/>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NormalTable0"/>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NormalTable0"/>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NormalTable0"/>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NormalTable0"/>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NormalTable0"/>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NormalTable0"/>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NormalTable0"/>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NormalTable0"/>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NormalTable0"/>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NormalTable0"/>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NormalTable0"/>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NormalTable0"/>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NormalTable0"/>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NormalTable0"/>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Footnote reference Rebel"/>
    <w:basedOn w:val="DefaultParagraphFont"/>
    <w:uiPriority w:val="99"/>
    <w:rsid w:val="008C26D4"/>
    <w:rPr>
      <w:color w:val="E63329" w:themeColor="text2"/>
      <w:sz w:val="16"/>
      <w:vertAlign w:val="baseline"/>
    </w:rPr>
  </w:style>
  <w:style w:type="paragraph" w:styleId="FootnoteText">
    <w:name w:val="footnote text"/>
    <w:aliases w:val="Footnote text Rebel"/>
    <w:basedOn w:val="ZsysbasisRebel"/>
    <w:link w:val="FootnoteTextChar"/>
    <w:uiPriority w:val="99"/>
    <w:rsid w:val="00CA1A5B"/>
    <w:pPr>
      <w:tabs>
        <w:tab w:val="left" w:pos="272"/>
      </w:tabs>
      <w:spacing w:line="240" w:lineRule="atLeast"/>
    </w:pPr>
    <w:rPr>
      <w:color w:val="333332" w:themeColor="dark1"/>
      <w:sz w:val="16"/>
    </w:rPr>
  </w:style>
  <w:style w:type="table" w:styleId="TableWeb1">
    <w:name w:val="Table Web 1"/>
    <w:basedOn w:val="NormalTable0"/>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NormalTable0"/>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NormalTable0"/>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451FDB"/>
    <w:rPr>
      <w:b w:val="0"/>
      <w:bCs w:val="0"/>
    </w:rPr>
  </w:style>
  <w:style w:type="paragraph" w:styleId="Date">
    <w:name w:val="Date"/>
    <w:basedOn w:val="ZsysbasisRebel"/>
    <w:next w:val="BodytextRebel"/>
    <w:uiPriority w:val="98"/>
    <w:semiHidden/>
    <w:rsid w:val="0020607F"/>
  </w:style>
  <w:style w:type="paragraph" w:styleId="PlainText">
    <w:name w:val="Plain Text"/>
    <w:basedOn w:val="ZsysbasisRebel"/>
    <w:next w:val="BodytextRebel"/>
    <w:uiPriority w:val="98"/>
    <w:semiHidden/>
    <w:rsid w:val="0020607F"/>
  </w:style>
  <w:style w:type="paragraph" w:styleId="BalloonText">
    <w:name w:val="Balloon Text"/>
    <w:basedOn w:val="ZsysbasisRebel"/>
    <w:next w:val="BodytextRebel"/>
    <w:uiPriority w:val="98"/>
    <w:semiHidden/>
    <w:rsid w:val="0020607F"/>
  </w:style>
  <w:style w:type="paragraph" w:styleId="Caption">
    <w:name w:val="caption"/>
    <w:aliases w:val="Caption Rebel"/>
    <w:basedOn w:val="ZsysbasisRebel"/>
    <w:next w:val="BodytextRebel"/>
    <w:uiPriority w:val="4"/>
    <w:qFormat/>
    <w:rsid w:val="0020607F"/>
  </w:style>
  <w:style w:type="character" w:customStyle="1" w:styleId="CommentTextChar">
    <w:name w:val="Comment Text Char"/>
    <w:basedOn w:val="ZsysbasisRebelChar"/>
    <w:link w:val="CommentText"/>
    <w:semiHidden/>
    <w:rsid w:val="008736AE"/>
    <w:rPr>
      <w:rFonts w:asciiTheme="minorHAnsi" w:hAnsiTheme="minorHAnsi" w:cs="Maiandra GD"/>
      <w:color w:val="333332" w:themeColor="text1"/>
      <w:sz w:val="18"/>
      <w:szCs w:val="18"/>
      <w:lang w:val="en-GB"/>
    </w:rPr>
  </w:style>
  <w:style w:type="paragraph" w:styleId="DocumentMap">
    <w:name w:val="Document Map"/>
    <w:basedOn w:val="ZsysbasisRebel"/>
    <w:next w:val="BodytextRebel"/>
    <w:uiPriority w:val="98"/>
    <w:semiHidden/>
    <w:rsid w:val="0020607F"/>
  </w:style>
  <w:style w:type="table" w:styleId="LightShading-Accent5">
    <w:name w:val="Light Shading Accent 5"/>
    <w:basedOn w:val="NormalTable0"/>
    <w:uiPriority w:val="60"/>
    <w:rsid w:val="00E07762"/>
    <w:rPr>
      <w:color w:val="5FAD7B" w:themeColor="accent5" w:themeShade="BF"/>
    </w:rPr>
    <w:tblPr>
      <w:tblStyleRowBandSize w:val="1"/>
      <w:tblStyleColBandSize w:val="1"/>
      <w:tblBorders>
        <w:top w:val="single" w:sz="8" w:space="0" w:color="9BCCAD" w:themeColor="accent5"/>
        <w:bottom w:val="single" w:sz="8" w:space="0" w:color="9BCCAD" w:themeColor="accent5"/>
      </w:tblBorders>
    </w:tblPr>
    <w:tblStylePr w:type="firstRow">
      <w:pPr>
        <w:spacing w:before="0" w:after="0" w:line="240" w:lineRule="auto"/>
      </w:pPr>
      <w:rPr>
        <w:b/>
        <w:bCs/>
      </w:rPr>
      <w:tblPr/>
      <w:tcPr>
        <w:tcBorders>
          <w:top w:val="single" w:sz="8" w:space="0" w:color="9BCCAD" w:themeColor="accent5"/>
          <w:left w:val="nil"/>
          <w:bottom w:val="single" w:sz="8" w:space="0" w:color="9BCCAD" w:themeColor="accent5"/>
          <w:right w:val="nil"/>
          <w:insideH w:val="nil"/>
          <w:insideV w:val="nil"/>
        </w:tcBorders>
      </w:tcPr>
    </w:tblStylePr>
    <w:tblStylePr w:type="lastRow">
      <w:pPr>
        <w:spacing w:before="0" w:after="0" w:line="240" w:lineRule="auto"/>
      </w:pPr>
      <w:rPr>
        <w:b/>
        <w:bCs/>
      </w:rPr>
      <w:tblPr/>
      <w:tcPr>
        <w:tcBorders>
          <w:top w:val="single" w:sz="8" w:space="0" w:color="9BCCAD" w:themeColor="accent5"/>
          <w:left w:val="nil"/>
          <w:bottom w:val="single" w:sz="8" w:space="0" w:color="9BCCA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2EA" w:themeFill="accent5" w:themeFillTint="3F"/>
      </w:tcPr>
    </w:tblStylePr>
    <w:tblStylePr w:type="band1Horz">
      <w:tblPr/>
      <w:tcPr>
        <w:tcBorders>
          <w:left w:val="nil"/>
          <w:right w:val="nil"/>
          <w:insideH w:val="nil"/>
          <w:insideV w:val="nil"/>
        </w:tcBorders>
        <w:shd w:val="clear" w:color="auto" w:fill="E6F2EA" w:themeFill="accent5" w:themeFillTint="3F"/>
      </w:tcPr>
    </w:tblStylePr>
  </w:style>
  <w:style w:type="paragraph" w:styleId="EndnoteText">
    <w:name w:val="endnote text"/>
    <w:aliases w:val="End note text Rebel"/>
    <w:basedOn w:val="ZsysbasisRebel"/>
    <w:next w:val="BodytextRebel"/>
    <w:uiPriority w:val="4"/>
    <w:rsid w:val="00F36C9D"/>
    <w:rPr>
      <w:sz w:val="16"/>
    </w:rPr>
  </w:style>
  <w:style w:type="paragraph" w:styleId="IndexHeading">
    <w:name w:val="index heading"/>
    <w:basedOn w:val="ZsysbasisRebel"/>
    <w:next w:val="BodytextRebel"/>
    <w:uiPriority w:val="98"/>
    <w:semiHidden/>
    <w:rsid w:val="0020607F"/>
  </w:style>
  <w:style w:type="paragraph" w:styleId="TOAHeading">
    <w:name w:val="toa heading"/>
    <w:basedOn w:val="ZsysbasisRebel"/>
    <w:next w:val="BodytextRebel"/>
    <w:uiPriority w:val="98"/>
    <w:semiHidden/>
    <w:rsid w:val="0020607F"/>
  </w:style>
  <w:style w:type="paragraph" w:styleId="ListBullet5">
    <w:name w:val="List Bullet 5"/>
    <w:basedOn w:val="ZsysbasisRebel"/>
    <w:next w:val="BodytextRebel"/>
    <w:uiPriority w:val="98"/>
    <w:semiHidden/>
    <w:rsid w:val="00E7078D"/>
    <w:pPr>
      <w:tabs>
        <w:tab w:val="num" w:pos="720"/>
      </w:tabs>
      <w:ind w:left="1491" w:hanging="357"/>
    </w:pPr>
  </w:style>
  <w:style w:type="paragraph" w:styleId="MacroText">
    <w:name w:val="macro"/>
    <w:basedOn w:val="ZsysbasisRebel"/>
    <w:next w:val="BodytextRebel"/>
    <w:uiPriority w:val="98"/>
    <w:semiHidden/>
    <w:rsid w:val="0020607F"/>
  </w:style>
  <w:style w:type="paragraph" w:styleId="CommentText">
    <w:name w:val="annotation text"/>
    <w:basedOn w:val="ZsysbasisRebel"/>
    <w:next w:val="BodytextRebel"/>
    <w:link w:val="CommentTextChar"/>
    <w:uiPriority w:val="98"/>
    <w:semiHidden/>
    <w:rsid w:val="0020607F"/>
  </w:style>
  <w:style w:type="character" w:styleId="IntenseReference">
    <w:name w:val="Intense Reference"/>
    <w:basedOn w:val="DefaultParagraphFont"/>
    <w:uiPriority w:val="98"/>
    <w:semiHidden/>
    <w:rsid w:val="00FC3FA5"/>
    <w:rPr>
      <w:b/>
      <w:bCs/>
      <w:smallCaps/>
      <w:color w:val="auto"/>
      <w:spacing w:val="5"/>
      <w:u w:val="single"/>
    </w:rPr>
  </w:style>
  <w:style w:type="character" w:styleId="CommentReference">
    <w:name w:val="annotation reference"/>
    <w:basedOn w:val="DefaultParagraphFont"/>
    <w:uiPriority w:val="98"/>
    <w:semiHidden/>
    <w:rsid w:val="0020607F"/>
    <w:rPr>
      <w:sz w:val="18"/>
      <w:szCs w:val="18"/>
    </w:rPr>
  </w:style>
  <w:style w:type="paragraph" w:customStyle="1" w:styleId="Liststandard1stlevelRebel">
    <w:name w:val="List standard 1st level Rebel"/>
    <w:basedOn w:val="ZsysbasisRebel"/>
    <w:uiPriority w:val="4"/>
    <w:rsid w:val="00942EB5"/>
    <w:pPr>
      <w:tabs>
        <w:tab w:val="num" w:pos="720"/>
      </w:tabs>
      <w:spacing w:line="300" w:lineRule="exact"/>
      <w:ind w:left="720" w:hanging="720"/>
    </w:pPr>
  </w:style>
  <w:style w:type="paragraph" w:customStyle="1" w:styleId="Liststandard2ndlevelRebel">
    <w:name w:val="List standard 2nd level Rebel"/>
    <w:basedOn w:val="ZsysbasisRebel"/>
    <w:uiPriority w:val="4"/>
    <w:rsid w:val="00942EB5"/>
    <w:pPr>
      <w:tabs>
        <w:tab w:val="num" w:pos="1440"/>
      </w:tabs>
      <w:spacing w:line="300" w:lineRule="exact"/>
      <w:ind w:left="1440" w:hanging="720"/>
    </w:pPr>
  </w:style>
  <w:style w:type="paragraph" w:customStyle="1" w:styleId="Liststandard3rdlevelRebel">
    <w:name w:val="List standard 3rd level Rebel"/>
    <w:basedOn w:val="ZsysbasisRebel"/>
    <w:uiPriority w:val="4"/>
    <w:rsid w:val="00942EB5"/>
    <w:pPr>
      <w:tabs>
        <w:tab w:val="num" w:pos="2160"/>
      </w:tabs>
      <w:ind w:left="2160" w:hanging="720"/>
    </w:pPr>
  </w:style>
  <w:style w:type="paragraph" w:customStyle="1" w:styleId="Listbullet1stlevelRebel">
    <w:name w:val="List bullet 1st level Rebel"/>
    <w:basedOn w:val="ZsysbasisRebel"/>
    <w:uiPriority w:val="4"/>
    <w:qFormat/>
    <w:rsid w:val="00AF51AE"/>
    <w:pPr>
      <w:tabs>
        <w:tab w:val="num" w:pos="720"/>
      </w:tabs>
      <w:spacing w:line="300" w:lineRule="exact"/>
      <w:ind w:left="720" w:hanging="720"/>
    </w:pPr>
  </w:style>
  <w:style w:type="paragraph" w:customStyle="1" w:styleId="Listbullet2ndlevelRebel">
    <w:name w:val="List bullet 2nd level Rebel"/>
    <w:basedOn w:val="ZsysbasisRebel"/>
    <w:uiPriority w:val="4"/>
    <w:qFormat/>
    <w:rsid w:val="00497220"/>
    <w:pPr>
      <w:tabs>
        <w:tab w:val="num" w:pos="1440"/>
      </w:tabs>
      <w:spacing w:line="300" w:lineRule="exact"/>
      <w:ind w:left="908" w:hanging="454"/>
    </w:pPr>
  </w:style>
  <w:style w:type="paragraph" w:customStyle="1" w:styleId="Listbullet3rdlevelRebel">
    <w:name w:val="List bullet 3rd level Rebel"/>
    <w:basedOn w:val="ZsysbasisRebel"/>
    <w:uiPriority w:val="4"/>
    <w:qFormat/>
    <w:rsid w:val="00497220"/>
    <w:pPr>
      <w:tabs>
        <w:tab w:val="num" w:pos="2160"/>
      </w:tabs>
      <w:spacing w:line="300" w:lineRule="exact"/>
      <w:ind w:left="2160" w:hanging="720"/>
    </w:pPr>
  </w:style>
  <w:style w:type="numbering" w:customStyle="1" w:styleId="ListbulletRebel">
    <w:name w:val="List bullet Rebel"/>
    <w:uiPriority w:val="4"/>
    <w:semiHidden/>
    <w:rsid w:val="002F6312"/>
  </w:style>
  <w:style w:type="paragraph" w:customStyle="1" w:styleId="Listlowercaseletter1stlevelRebel">
    <w:name w:val="List lowercase letter 1st level Rebel"/>
    <w:basedOn w:val="ZsysbasisRebel"/>
    <w:uiPriority w:val="4"/>
    <w:qFormat/>
    <w:rsid w:val="00B81552"/>
    <w:pPr>
      <w:tabs>
        <w:tab w:val="num" w:pos="720"/>
      </w:tabs>
      <w:ind w:left="720" w:hanging="720"/>
    </w:pPr>
    <w:rPr>
      <w:b/>
    </w:rPr>
  </w:style>
  <w:style w:type="paragraph" w:customStyle="1" w:styleId="Listlowercaseletter2ndlevelRebel">
    <w:name w:val="List lowercase letter 2nd level Rebel"/>
    <w:basedOn w:val="ZsysbasisRebel"/>
    <w:uiPriority w:val="4"/>
    <w:qFormat/>
    <w:rsid w:val="00B81552"/>
    <w:pPr>
      <w:tabs>
        <w:tab w:val="num" w:pos="1440"/>
      </w:tabs>
      <w:ind w:left="1440" w:hanging="720"/>
    </w:pPr>
    <w:rPr>
      <w:b/>
    </w:rPr>
  </w:style>
  <w:style w:type="paragraph" w:customStyle="1" w:styleId="Listlowercaseletter3rdlevelRebel">
    <w:name w:val="List lowercase letter 3rd level Rebel"/>
    <w:basedOn w:val="ZsysbasisRebel"/>
    <w:uiPriority w:val="4"/>
    <w:qFormat/>
    <w:rsid w:val="00B81552"/>
    <w:pPr>
      <w:tabs>
        <w:tab w:val="num" w:pos="2160"/>
      </w:tabs>
      <w:ind w:left="2160" w:hanging="720"/>
    </w:pPr>
    <w:rPr>
      <w:b/>
    </w:rPr>
  </w:style>
  <w:style w:type="numbering" w:customStyle="1" w:styleId="ListlowercaseletterRebel">
    <w:name w:val="List lowercase letter Rebel"/>
    <w:uiPriority w:val="4"/>
    <w:semiHidden/>
    <w:rsid w:val="001677C3"/>
  </w:style>
  <w:style w:type="paragraph" w:customStyle="1" w:styleId="Listnumber1stlevelRebel">
    <w:name w:val="List number 1st level Rebel"/>
    <w:basedOn w:val="ZsysbasisRebel"/>
    <w:uiPriority w:val="4"/>
    <w:qFormat/>
    <w:rsid w:val="00B01DA1"/>
    <w:pPr>
      <w:tabs>
        <w:tab w:val="num" w:pos="720"/>
      </w:tabs>
      <w:ind w:left="720" w:hanging="720"/>
    </w:pPr>
  </w:style>
  <w:style w:type="paragraph" w:customStyle="1" w:styleId="Listnumber2ndlevelRebel">
    <w:name w:val="List number 2nd level Rebel"/>
    <w:basedOn w:val="ZsysbasisRebel"/>
    <w:uiPriority w:val="4"/>
    <w:qFormat/>
    <w:rsid w:val="00B01DA1"/>
    <w:pPr>
      <w:tabs>
        <w:tab w:val="num" w:pos="1440"/>
      </w:tabs>
      <w:ind w:left="1440" w:hanging="720"/>
    </w:pPr>
  </w:style>
  <w:style w:type="paragraph" w:customStyle="1" w:styleId="Listnumber3rdlevelRebel">
    <w:name w:val="List number 3rd level Rebel"/>
    <w:basedOn w:val="ZsysbasisRebel"/>
    <w:uiPriority w:val="4"/>
    <w:qFormat/>
    <w:rsid w:val="00B01DA1"/>
    <w:pPr>
      <w:tabs>
        <w:tab w:val="num" w:pos="2160"/>
      </w:tabs>
      <w:ind w:left="2160" w:hanging="720"/>
    </w:pPr>
  </w:style>
  <w:style w:type="numbering" w:customStyle="1" w:styleId="ListnumberRebel">
    <w:name w:val="List number Rebel"/>
    <w:uiPriority w:val="4"/>
    <w:semiHidden/>
    <w:rsid w:val="00B01DA1"/>
  </w:style>
  <w:style w:type="paragraph" w:customStyle="1" w:styleId="Listopenbullet1stlevelRebel">
    <w:name w:val="List open bullet 1st level Rebel"/>
    <w:basedOn w:val="ZsysbasisRebel"/>
    <w:uiPriority w:val="4"/>
    <w:rsid w:val="0041777B"/>
    <w:pPr>
      <w:tabs>
        <w:tab w:val="num" w:pos="720"/>
      </w:tabs>
      <w:spacing w:line="300" w:lineRule="exact"/>
      <w:ind w:left="720" w:hanging="720"/>
    </w:pPr>
  </w:style>
  <w:style w:type="paragraph" w:customStyle="1" w:styleId="Listopenbullet2ndlevelRebel">
    <w:name w:val="List open bullet 2nd level Rebel"/>
    <w:basedOn w:val="ZsysbasisRebel"/>
    <w:uiPriority w:val="4"/>
    <w:rsid w:val="0041777B"/>
    <w:pPr>
      <w:tabs>
        <w:tab w:val="num" w:pos="1440"/>
      </w:tabs>
      <w:spacing w:line="300" w:lineRule="exact"/>
      <w:ind w:left="1440" w:hanging="720"/>
    </w:pPr>
  </w:style>
  <w:style w:type="paragraph" w:customStyle="1" w:styleId="Listopenbullet3rdlevelRebel">
    <w:name w:val="List open bullet 3rd level Rebel"/>
    <w:basedOn w:val="ZsysbasisRebel"/>
    <w:uiPriority w:val="4"/>
    <w:rsid w:val="0041777B"/>
    <w:pPr>
      <w:tabs>
        <w:tab w:val="num" w:pos="2160"/>
      </w:tabs>
      <w:spacing w:line="300" w:lineRule="exact"/>
      <w:ind w:left="2160" w:hanging="720"/>
    </w:pPr>
  </w:style>
  <w:style w:type="numbering" w:customStyle="1" w:styleId="ListopenbulletRebel">
    <w:name w:val="List open bullet Rebel"/>
    <w:uiPriority w:val="4"/>
    <w:semiHidden/>
    <w:rsid w:val="0026223C"/>
  </w:style>
  <w:style w:type="paragraph" w:customStyle="1" w:styleId="Listdash1stlevelRebel">
    <w:name w:val="List dash 1st level Rebel"/>
    <w:basedOn w:val="ZsysbasisRebel"/>
    <w:uiPriority w:val="4"/>
    <w:qFormat/>
    <w:rsid w:val="0026223C"/>
    <w:pPr>
      <w:tabs>
        <w:tab w:val="num" w:pos="720"/>
      </w:tabs>
      <w:ind w:left="720" w:hanging="720"/>
    </w:pPr>
  </w:style>
  <w:style w:type="paragraph" w:customStyle="1" w:styleId="Listdash2ndlevelRebel">
    <w:name w:val="List dash 2nd level Rebel"/>
    <w:basedOn w:val="ZsysbasisRebel"/>
    <w:uiPriority w:val="4"/>
    <w:qFormat/>
    <w:rsid w:val="0026223C"/>
    <w:pPr>
      <w:tabs>
        <w:tab w:val="num" w:pos="1440"/>
      </w:tabs>
      <w:ind w:left="1440" w:hanging="720"/>
    </w:pPr>
  </w:style>
  <w:style w:type="paragraph" w:customStyle="1" w:styleId="Listdash3rdlevelRebel">
    <w:name w:val="List dash 3rd level Rebel"/>
    <w:basedOn w:val="ZsysbasisRebel"/>
    <w:uiPriority w:val="4"/>
    <w:qFormat/>
    <w:rsid w:val="0026223C"/>
    <w:pPr>
      <w:tabs>
        <w:tab w:val="num" w:pos="2160"/>
      </w:tabs>
      <w:ind w:left="2160" w:hanging="720"/>
    </w:pPr>
  </w:style>
  <w:style w:type="numbering" w:customStyle="1" w:styleId="ListdashRebel">
    <w:name w:val="List dash Rebel"/>
    <w:uiPriority w:val="4"/>
    <w:semiHidden/>
    <w:rsid w:val="0026223C"/>
  </w:style>
  <w:style w:type="character" w:styleId="BookTitle">
    <w:name w:val="Book Title"/>
    <w:basedOn w:val="DefaultParagraphFont"/>
    <w:uiPriority w:val="98"/>
    <w:semiHidden/>
    <w:rsid w:val="00E07762"/>
    <w:rPr>
      <w:b/>
      <w:bCs/>
      <w:smallCaps/>
      <w:spacing w:val="5"/>
    </w:rPr>
  </w:style>
  <w:style w:type="character" w:styleId="PlaceholderText">
    <w:name w:val="Placeholder Text"/>
    <w:basedOn w:val="zsysVeldMarkering"/>
    <w:uiPriority w:val="98"/>
    <w:semiHidden/>
    <w:rsid w:val="00B10EBF"/>
    <w:rPr>
      <w:color w:val="000000"/>
      <w:bdr w:val="none" w:sz="0" w:space="0" w:color="auto"/>
      <w:shd w:val="clear" w:color="auto" w:fill="FFFF00"/>
    </w:rPr>
  </w:style>
  <w:style w:type="character" w:styleId="SubtleReference">
    <w:name w:val="Subtle Reference"/>
    <w:basedOn w:val="DefaultParagraphFont"/>
    <w:uiPriority w:val="98"/>
    <w:semiHidden/>
    <w:rsid w:val="008736AE"/>
    <w:rPr>
      <w:smallCaps/>
      <w:color w:val="auto"/>
      <w:u w:val="single"/>
    </w:rPr>
  </w:style>
  <w:style w:type="character" w:styleId="SubtleEmphasis">
    <w:name w:val="Subtle Emphasis"/>
    <w:basedOn w:val="DefaultParagraphFont"/>
    <w:uiPriority w:val="98"/>
    <w:semiHidden/>
    <w:rsid w:val="00FC3FA5"/>
    <w:rPr>
      <w:i/>
      <w:iCs/>
      <w:color w:val="auto"/>
    </w:rPr>
  </w:style>
  <w:style w:type="table" w:styleId="LightShading-Accent4">
    <w:name w:val="Light Shading Accent 4"/>
    <w:basedOn w:val="NormalTable0"/>
    <w:uiPriority w:val="60"/>
    <w:rsid w:val="00E07762"/>
    <w:rPr>
      <w:color w:val="1F867D" w:themeColor="accent4" w:themeShade="BF"/>
    </w:rPr>
    <w:tblPr>
      <w:tblStyleRowBandSize w:val="1"/>
      <w:tblStyleColBandSize w:val="1"/>
      <w:tblBorders>
        <w:top w:val="single" w:sz="8" w:space="0" w:color="2AB4A8" w:themeColor="accent4"/>
        <w:bottom w:val="single" w:sz="8" w:space="0" w:color="2AB4A8" w:themeColor="accent4"/>
      </w:tblBorders>
    </w:tblPr>
    <w:tblStylePr w:type="firstRow">
      <w:pPr>
        <w:spacing w:before="0" w:after="0" w:line="240" w:lineRule="auto"/>
      </w:pPr>
      <w:rPr>
        <w:b/>
        <w:bCs/>
      </w:rPr>
      <w:tblPr/>
      <w:tcPr>
        <w:tcBorders>
          <w:top w:val="single" w:sz="8" w:space="0" w:color="2AB4A8" w:themeColor="accent4"/>
          <w:left w:val="nil"/>
          <w:bottom w:val="single" w:sz="8" w:space="0" w:color="2AB4A8" w:themeColor="accent4"/>
          <w:right w:val="nil"/>
          <w:insideH w:val="nil"/>
          <w:insideV w:val="nil"/>
        </w:tcBorders>
      </w:tcPr>
    </w:tblStylePr>
    <w:tblStylePr w:type="lastRow">
      <w:pPr>
        <w:spacing w:before="0" w:after="0" w:line="240" w:lineRule="auto"/>
      </w:pPr>
      <w:rPr>
        <w:b/>
        <w:bCs/>
      </w:rPr>
      <w:tblPr/>
      <w:tcPr>
        <w:tcBorders>
          <w:top w:val="single" w:sz="8" w:space="0" w:color="2AB4A8" w:themeColor="accent4"/>
          <w:left w:val="nil"/>
          <w:bottom w:val="single" w:sz="8" w:space="0" w:color="2AB4A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F1ED" w:themeFill="accent4" w:themeFillTint="3F"/>
      </w:tcPr>
    </w:tblStylePr>
    <w:tblStylePr w:type="band1Horz">
      <w:tblPr/>
      <w:tcPr>
        <w:tcBorders>
          <w:left w:val="nil"/>
          <w:right w:val="nil"/>
          <w:insideH w:val="nil"/>
          <w:insideV w:val="nil"/>
        </w:tcBorders>
        <w:shd w:val="clear" w:color="auto" w:fill="C5F1ED" w:themeFill="accent4" w:themeFillTint="3F"/>
      </w:tcPr>
    </w:tblStylePr>
  </w:style>
  <w:style w:type="table" w:styleId="LightShading-Accent3">
    <w:name w:val="Light Shading Accent 3"/>
    <w:basedOn w:val="NormalTable0"/>
    <w:uiPriority w:val="60"/>
    <w:rsid w:val="00E07762"/>
    <w:rPr>
      <w:color w:val="58B0CC" w:themeColor="accent3" w:themeShade="BF"/>
    </w:rPr>
    <w:tblPr>
      <w:tblStyleRowBandSize w:val="1"/>
      <w:tblStyleColBandSize w:val="1"/>
      <w:tblBorders>
        <w:top w:val="single" w:sz="8" w:space="0" w:color="A4D4E3" w:themeColor="accent3"/>
        <w:bottom w:val="single" w:sz="8" w:space="0" w:color="A4D4E3" w:themeColor="accent3"/>
      </w:tblBorders>
    </w:tblPr>
    <w:tblStylePr w:type="firstRow">
      <w:pPr>
        <w:spacing w:before="0" w:after="0" w:line="240" w:lineRule="auto"/>
      </w:pPr>
      <w:rPr>
        <w:b/>
        <w:bCs/>
      </w:rPr>
      <w:tblPr/>
      <w:tcPr>
        <w:tcBorders>
          <w:top w:val="single" w:sz="8" w:space="0" w:color="A4D4E3" w:themeColor="accent3"/>
          <w:left w:val="nil"/>
          <w:bottom w:val="single" w:sz="8" w:space="0" w:color="A4D4E3" w:themeColor="accent3"/>
          <w:right w:val="nil"/>
          <w:insideH w:val="nil"/>
          <w:insideV w:val="nil"/>
        </w:tcBorders>
      </w:tcPr>
    </w:tblStylePr>
    <w:tblStylePr w:type="lastRow">
      <w:pPr>
        <w:spacing w:before="0" w:after="0" w:line="240" w:lineRule="auto"/>
      </w:pPr>
      <w:rPr>
        <w:b/>
        <w:bCs/>
      </w:rPr>
      <w:tblPr/>
      <w:tcPr>
        <w:tcBorders>
          <w:top w:val="single" w:sz="8" w:space="0" w:color="A4D4E3" w:themeColor="accent3"/>
          <w:left w:val="nil"/>
          <w:bottom w:val="single" w:sz="8" w:space="0" w:color="A4D4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4F8" w:themeFill="accent3" w:themeFillTint="3F"/>
      </w:tcPr>
    </w:tblStylePr>
    <w:tblStylePr w:type="band1Horz">
      <w:tblPr/>
      <w:tcPr>
        <w:tcBorders>
          <w:left w:val="nil"/>
          <w:right w:val="nil"/>
          <w:insideH w:val="nil"/>
          <w:insideV w:val="nil"/>
        </w:tcBorders>
        <w:shd w:val="clear" w:color="auto" w:fill="E8F4F8" w:themeFill="accent3" w:themeFillTint="3F"/>
      </w:tcPr>
    </w:tblStylePr>
  </w:style>
  <w:style w:type="table" w:styleId="LightShading-Accent2">
    <w:name w:val="Light Shading Accent 2"/>
    <w:basedOn w:val="NormalTable0"/>
    <w:uiPriority w:val="60"/>
    <w:rsid w:val="00E07762"/>
    <w:rPr>
      <w:color w:val="006399" w:themeColor="accent2" w:themeShade="BF"/>
    </w:rPr>
    <w:tblPr>
      <w:tblStyleRowBandSize w:val="1"/>
      <w:tblStyleColBandSize w:val="1"/>
      <w:tblBorders>
        <w:top w:val="single" w:sz="8" w:space="0" w:color="0086CD" w:themeColor="accent2"/>
        <w:bottom w:val="single" w:sz="8" w:space="0" w:color="0086CD" w:themeColor="accent2"/>
      </w:tblBorders>
    </w:tblPr>
    <w:tblStylePr w:type="firstRow">
      <w:pPr>
        <w:spacing w:before="0" w:after="0" w:line="240" w:lineRule="auto"/>
      </w:pPr>
      <w:rPr>
        <w:b/>
        <w:bCs/>
      </w:rPr>
      <w:tblPr/>
      <w:tcPr>
        <w:tcBorders>
          <w:top w:val="single" w:sz="8" w:space="0" w:color="0086CD" w:themeColor="accent2"/>
          <w:left w:val="nil"/>
          <w:bottom w:val="single" w:sz="8" w:space="0" w:color="0086CD" w:themeColor="accent2"/>
          <w:right w:val="nil"/>
          <w:insideH w:val="nil"/>
          <w:insideV w:val="nil"/>
        </w:tcBorders>
      </w:tcPr>
    </w:tblStylePr>
    <w:tblStylePr w:type="lastRow">
      <w:pPr>
        <w:spacing w:before="0" w:after="0" w:line="240" w:lineRule="auto"/>
      </w:pPr>
      <w:rPr>
        <w:b/>
        <w:bCs/>
      </w:rPr>
      <w:tblPr/>
      <w:tcPr>
        <w:tcBorders>
          <w:top w:val="single" w:sz="8" w:space="0" w:color="0086CD" w:themeColor="accent2"/>
          <w:left w:val="nil"/>
          <w:bottom w:val="single" w:sz="8" w:space="0" w:color="0086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4FF" w:themeFill="accent2" w:themeFillTint="3F"/>
      </w:tcPr>
    </w:tblStylePr>
    <w:tblStylePr w:type="band1Horz">
      <w:tblPr/>
      <w:tcPr>
        <w:tcBorders>
          <w:left w:val="nil"/>
          <w:right w:val="nil"/>
          <w:insideH w:val="nil"/>
          <w:insideV w:val="nil"/>
        </w:tcBorders>
        <w:shd w:val="clear" w:color="auto" w:fill="B3E4FF" w:themeFill="accent2" w:themeFillTint="3F"/>
      </w:tcPr>
    </w:tblStylePr>
  </w:style>
  <w:style w:type="table" w:styleId="LightGrid-Accent6">
    <w:name w:val="Light Grid Accent 6"/>
    <w:basedOn w:val="NormalTable0"/>
    <w:uiPriority w:val="62"/>
    <w:rsid w:val="00E07762"/>
    <w:tblPr>
      <w:tblStyleRowBandSize w:val="1"/>
      <w:tblStyleColBandSize w:val="1"/>
      <w:tblBorders>
        <w:top w:val="single" w:sz="8" w:space="0" w:color="C9D6A5" w:themeColor="accent6"/>
        <w:left w:val="single" w:sz="8" w:space="0" w:color="C9D6A5" w:themeColor="accent6"/>
        <w:bottom w:val="single" w:sz="8" w:space="0" w:color="C9D6A5" w:themeColor="accent6"/>
        <w:right w:val="single" w:sz="8" w:space="0" w:color="C9D6A5" w:themeColor="accent6"/>
        <w:insideH w:val="single" w:sz="8" w:space="0" w:color="C9D6A5" w:themeColor="accent6"/>
        <w:insideV w:val="single" w:sz="8" w:space="0" w:color="C9D6A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9D6A5" w:themeColor="accent6"/>
          <w:left w:val="single" w:sz="8" w:space="0" w:color="C9D6A5" w:themeColor="accent6"/>
          <w:bottom w:val="single" w:sz="18" w:space="0" w:color="C9D6A5" w:themeColor="accent6"/>
          <w:right w:val="single" w:sz="8" w:space="0" w:color="C9D6A5" w:themeColor="accent6"/>
          <w:insideH w:val="nil"/>
          <w:insideV w:val="single" w:sz="8" w:space="0" w:color="C9D6A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D6A5" w:themeColor="accent6"/>
          <w:left w:val="single" w:sz="8" w:space="0" w:color="C9D6A5" w:themeColor="accent6"/>
          <w:bottom w:val="single" w:sz="8" w:space="0" w:color="C9D6A5" w:themeColor="accent6"/>
          <w:right w:val="single" w:sz="8" w:space="0" w:color="C9D6A5" w:themeColor="accent6"/>
          <w:insideH w:val="nil"/>
          <w:insideV w:val="single" w:sz="8" w:space="0" w:color="C9D6A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D6A5" w:themeColor="accent6"/>
          <w:left w:val="single" w:sz="8" w:space="0" w:color="C9D6A5" w:themeColor="accent6"/>
          <w:bottom w:val="single" w:sz="8" w:space="0" w:color="C9D6A5" w:themeColor="accent6"/>
          <w:right w:val="single" w:sz="8" w:space="0" w:color="C9D6A5" w:themeColor="accent6"/>
        </w:tcBorders>
      </w:tcPr>
    </w:tblStylePr>
    <w:tblStylePr w:type="band1Vert">
      <w:tblPr/>
      <w:tcPr>
        <w:tcBorders>
          <w:top w:val="single" w:sz="8" w:space="0" w:color="C9D6A5" w:themeColor="accent6"/>
          <w:left w:val="single" w:sz="8" w:space="0" w:color="C9D6A5" w:themeColor="accent6"/>
          <w:bottom w:val="single" w:sz="8" w:space="0" w:color="C9D6A5" w:themeColor="accent6"/>
          <w:right w:val="single" w:sz="8" w:space="0" w:color="C9D6A5" w:themeColor="accent6"/>
        </w:tcBorders>
        <w:shd w:val="clear" w:color="auto" w:fill="F1F4E8" w:themeFill="accent6" w:themeFillTint="3F"/>
      </w:tcPr>
    </w:tblStylePr>
    <w:tblStylePr w:type="band1Horz">
      <w:tblPr/>
      <w:tcPr>
        <w:tcBorders>
          <w:top w:val="single" w:sz="8" w:space="0" w:color="C9D6A5" w:themeColor="accent6"/>
          <w:left w:val="single" w:sz="8" w:space="0" w:color="C9D6A5" w:themeColor="accent6"/>
          <w:bottom w:val="single" w:sz="8" w:space="0" w:color="C9D6A5" w:themeColor="accent6"/>
          <w:right w:val="single" w:sz="8" w:space="0" w:color="C9D6A5" w:themeColor="accent6"/>
          <w:insideV w:val="single" w:sz="8" w:space="0" w:color="C9D6A5" w:themeColor="accent6"/>
        </w:tcBorders>
        <w:shd w:val="clear" w:color="auto" w:fill="F1F4E8" w:themeFill="accent6" w:themeFillTint="3F"/>
      </w:tcPr>
    </w:tblStylePr>
    <w:tblStylePr w:type="band2Horz">
      <w:tblPr/>
      <w:tcPr>
        <w:tcBorders>
          <w:top w:val="single" w:sz="8" w:space="0" w:color="C9D6A5" w:themeColor="accent6"/>
          <w:left w:val="single" w:sz="8" w:space="0" w:color="C9D6A5" w:themeColor="accent6"/>
          <w:bottom w:val="single" w:sz="8" w:space="0" w:color="C9D6A5" w:themeColor="accent6"/>
          <w:right w:val="single" w:sz="8" w:space="0" w:color="C9D6A5" w:themeColor="accent6"/>
          <w:insideV w:val="single" w:sz="8" w:space="0" w:color="C9D6A5" w:themeColor="accent6"/>
        </w:tcBorders>
      </w:tcPr>
    </w:tblStylePr>
  </w:style>
  <w:style w:type="table" w:styleId="LightGrid-Accent5">
    <w:name w:val="Light Grid Accent 5"/>
    <w:basedOn w:val="NormalTable0"/>
    <w:uiPriority w:val="62"/>
    <w:rsid w:val="00E07762"/>
    <w:tblPr>
      <w:tblStyleRowBandSize w:val="1"/>
      <w:tblStyleColBandSize w:val="1"/>
      <w:tblBorders>
        <w:top w:val="single" w:sz="8" w:space="0" w:color="9BCCAD" w:themeColor="accent5"/>
        <w:left w:val="single" w:sz="8" w:space="0" w:color="9BCCAD" w:themeColor="accent5"/>
        <w:bottom w:val="single" w:sz="8" w:space="0" w:color="9BCCAD" w:themeColor="accent5"/>
        <w:right w:val="single" w:sz="8" w:space="0" w:color="9BCCAD" w:themeColor="accent5"/>
        <w:insideH w:val="single" w:sz="8" w:space="0" w:color="9BCCAD" w:themeColor="accent5"/>
        <w:insideV w:val="single" w:sz="8" w:space="0" w:color="9BCCA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CCAD" w:themeColor="accent5"/>
          <w:left w:val="single" w:sz="8" w:space="0" w:color="9BCCAD" w:themeColor="accent5"/>
          <w:bottom w:val="single" w:sz="18" w:space="0" w:color="9BCCAD" w:themeColor="accent5"/>
          <w:right w:val="single" w:sz="8" w:space="0" w:color="9BCCAD" w:themeColor="accent5"/>
          <w:insideH w:val="nil"/>
          <w:insideV w:val="single" w:sz="8" w:space="0" w:color="9BCCA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CCAD" w:themeColor="accent5"/>
          <w:left w:val="single" w:sz="8" w:space="0" w:color="9BCCAD" w:themeColor="accent5"/>
          <w:bottom w:val="single" w:sz="8" w:space="0" w:color="9BCCAD" w:themeColor="accent5"/>
          <w:right w:val="single" w:sz="8" w:space="0" w:color="9BCCAD" w:themeColor="accent5"/>
          <w:insideH w:val="nil"/>
          <w:insideV w:val="single" w:sz="8" w:space="0" w:color="9BCCA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CCAD" w:themeColor="accent5"/>
          <w:left w:val="single" w:sz="8" w:space="0" w:color="9BCCAD" w:themeColor="accent5"/>
          <w:bottom w:val="single" w:sz="8" w:space="0" w:color="9BCCAD" w:themeColor="accent5"/>
          <w:right w:val="single" w:sz="8" w:space="0" w:color="9BCCAD" w:themeColor="accent5"/>
        </w:tcBorders>
      </w:tcPr>
    </w:tblStylePr>
    <w:tblStylePr w:type="band1Vert">
      <w:tblPr/>
      <w:tcPr>
        <w:tcBorders>
          <w:top w:val="single" w:sz="8" w:space="0" w:color="9BCCAD" w:themeColor="accent5"/>
          <w:left w:val="single" w:sz="8" w:space="0" w:color="9BCCAD" w:themeColor="accent5"/>
          <w:bottom w:val="single" w:sz="8" w:space="0" w:color="9BCCAD" w:themeColor="accent5"/>
          <w:right w:val="single" w:sz="8" w:space="0" w:color="9BCCAD" w:themeColor="accent5"/>
        </w:tcBorders>
        <w:shd w:val="clear" w:color="auto" w:fill="E6F2EA" w:themeFill="accent5" w:themeFillTint="3F"/>
      </w:tcPr>
    </w:tblStylePr>
    <w:tblStylePr w:type="band1Horz">
      <w:tblPr/>
      <w:tcPr>
        <w:tcBorders>
          <w:top w:val="single" w:sz="8" w:space="0" w:color="9BCCAD" w:themeColor="accent5"/>
          <w:left w:val="single" w:sz="8" w:space="0" w:color="9BCCAD" w:themeColor="accent5"/>
          <w:bottom w:val="single" w:sz="8" w:space="0" w:color="9BCCAD" w:themeColor="accent5"/>
          <w:right w:val="single" w:sz="8" w:space="0" w:color="9BCCAD" w:themeColor="accent5"/>
          <w:insideV w:val="single" w:sz="8" w:space="0" w:color="9BCCAD" w:themeColor="accent5"/>
        </w:tcBorders>
        <w:shd w:val="clear" w:color="auto" w:fill="E6F2EA" w:themeFill="accent5" w:themeFillTint="3F"/>
      </w:tcPr>
    </w:tblStylePr>
    <w:tblStylePr w:type="band2Horz">
      <w:tblPr/>
      <w:tcPr>
        <w:tcBorders>
          <w:top w:val="single" w:sz="8" w:space="0" w:color="9BCCAD" w:themeColor="accent5"/>
          <w:left w:val="single" w:sz="8" w:space="0" w:color="9BCCAD" w:themeColor="accent5"/>
          <w:bottom w:val="single" w:sz="8" w:space="0" w:color="9BCCAD" w:themeColor="accent5"/>
          <w:right w:val="single" w:sz="8" w:space="0" w:color="9BCCAD" w:themeColor="accent5"/>
          <w:insideV w:val="single" w:sz="8" w:space="0" w:color="9BCCAD" w:themeColor="accent5"/>
        </w:tcBorders>
      </w:tcPr>
    </w:tblStylePr>
  </w:style>
  <w:style w:type="table" w:styleId="LightGrid-Accent4">
    <w:name w:val="Light Grid Accent 4"/>
    <w:basedOn w:val="NormalTable0"/>
    <w:uiPriority w:val="62"/>
    <w:rsid w:val="00E07762"/>
    <w:tblPr>
      <w:tblStyleRowBandSize w:val="1"/>
      <w:tblStyleColBandSize w:val="1"/>
      <w:tblBorders>
        <w:top w:val="single" w:sz="8" w:space="0" w:color="2AB4A8" w:themeColor="accent4"/>
        <w:left w:val="single" w:sz="8" w:space="0" w:color="2AB4A8" w:themeColor="accent4"/>
        <w:bottom w:val="single" w:sz="8" w:space="0" w:color="2AB4A8" w:themeColor="accent4"/>
        <w:right w:val="single" w:sz="8" w:space="0" w:color="2AB4A8" w:themeColor="accent4"/>
        <w:insideH w:val="single" w:sz="8" w:space="0" w:color="2AB4A8" w:themeColor="accent4"/>
        <w:insideV w:val="single" w:sz="8" w:space="0" w:color="2AB4A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B4A8" w:themeColor="accent4"/>
          <w:left w:val="single" w:sz="8" w:space="0" w:color="2AB4A8" w:themeColor="accent4"/>
          <w:bottom w:val="single" w:sz="18" w:space="0" w:color="2AB4A8" w:themeColor="accent4"/>
          <w:right w:val="single" w:sz="8" w:space="0" w:color="2AB4A8" w:themeColor="accent4"/>
          <w:insideH w:val="nil"/>
          <w:insideV w:val="single" w:sz="8" w:space="0" w:color="2AB4A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B4A8" w:themeColor="accent4"/>
          <w:left w:val="single" w:sz="8" w:space="0" w:color="2AB4A8" w:themeColor="accent4"/>
          <w:bottom w:val="single" w:sz="8" w:space="0" w:color="2AB4A8" w:themeColor="accent4"/>
          <w:right w:val="single" w:sz="8" w:space="0" w:color="2AB4A8" w:themeColor="accent4"/>
          <w:insideH w:val="nil"/>
          <w:insideV w:val="single" w:sz="8" w:space="0" w:color="2AB4A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B4A8" w:themeColor="accent4"/>
          <w:left w:val="single" w:sz="8" w:space="0" w:color="2AB4A8" w:themeColor="accent4"/>
          <w:bottom w:val="single" w:sz="8" w:space="0" w:color="2AB4A8" w:themeColor="accent4"/>
          <w:right w:val="single" w:sz="8" w:space="0" w:color="2AB4A8" w:themeColor="accent4"/>
        </w:tcBorders>
      </w:tcPr>
    </w:tblStylePr>
    <w:tblStylePr w:type="band1Vert">
      <w:tblPr/>
      <w:tcPr>
        <w:tcBorders>
          <w:top w:val="single" w:sz="8" w:space="0" w:color="2AB4A8" w:themeColor="accent4"/>
          <w:left w:val="single" w:sz="8" w:space="0" w:color="2AB4A8" w:themeColor="accent4"/>
          <w:bottom w:val="single" w:sz="8" w:space="0" w:color="2AB4A8" w:themeColor="accent4"/>
          <w:right w:val="single" w:sz="8" w:space="0" w:color="2AB4A8" w:themeColor="accent4"/>
        </w:tcBorders>
        <w:shd w:val="clear" w:color="auto" w:fill="C5F1ED" w:themeFill="accent4" w:themeFillTint="3F"/>
      </w:tcPr>
    </w:tblStylePr>
    <w:tblStylePr w:type="band1Horz">
      <w:tblPr/>
      <w:tcPr>
        <w:tcBorders>
          <w:top w:val="single" w:sz="8" w:space="0" w:color="2AB4A8" w:themeColor="accent4"/>
          <w:left w:val="single" w:sz="8" w:space="0" w:color="2AB4A8" w:themeColor="accent4"/>
          <w:bottom w:val="single" w:sz="8" w:space="0" w:color="2AB4A8" w:themeColor="accent4"/>
          <w:right w:val="single" w:sz="8" w:space="0" w:color="2AB4A8" w:themeColor="accent4"/>
          <w:insideV w:val="single" w:sz="8" w:space="0" w:color="2AB4A8" w:themeColor="accent4"/>
        </w:tcBorders>
        <w:shd w:val="clear" w:color="auto" w:fill="C5F1ED" w:themeFill="accent4" w:themeFillTint="3F"/>
      </w:tcPr>
    </w:tblStylePr>
    <w:tblStylePr w:type="band2Horz">
      <w:tblPr/>
      <w:tcPr>
        <w:tcBorders>
          <w:top w:val="single" w:sz="8" w:space="0" w:color="2AB4A8" w:themeColor="accent4"/>
          <w:left w:val="single" w:sz="8" w:space="0" w:color="2AB4A8" w:themeColor="accent4"/>
          <w:bottom w:val="single" w:sz="8" w:space="0" w:color="2AB4A8" w:themeColor="accent4"/>
          <w:right w:val="single" w:sz="8" w:space="0" w:color="2AB4A8" w:themeColor="accent4"/>
          <w:insideV w:val="single" w:sz="8" w:space="0" w:color="2AB4A8" w:themeColor="accent4"/>
        </w:tcBorders>
      </w:tcPr>
    </w:tblStylePr>
  </w:style>
  <w:style w:type="table" w:styleId="LightGrid-Accent3">
    <w:name w:val="Light Grid Accent 3"/>
    <w:basedOn w:val="NormalTable0"/>
    <w:uiPriority w:val="62"/>
    <w:rsid w:val="00E07762"/>
    <w:tblPr>
      <w:tblStyleRowBandSize w:val="1"/>
      <w:tblStyleColBandSize w:val="1"/>
      <w:tblBorders>
        <w:top w:val="single" w:sz="8" w:space="0" w:color="A4D4E3" w:themeColor="accent3"/>
        <w:left w:val="single" w:sz="8" w:space="0" w:color="A4D4E3" w:themeColor="accent3"/>
        <w:bottom w:val="single" w:sz="8" w:space="0" w:color="A4D4E3" w:themeColor="accent3"/>
        <w:right w:val="single" w:sz="8" w:space="0" w:color="A4D4E3" w:themeColor="accent3"/>
        <w:insideH w:val="single" w:sz="8" w:space="0" w:color="A4D4E3" w:themeColor="accent3"/>
        <w:insideV w:val="single" w:sz="8" w:space="0" w:color="A4D4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D4E3" w:themeColor="accent3"/>
          <w:left w:val="single" w:sz="8" w:space="0" w:color="A4D4E3" w:themeColor="accent3"/>
          <w:bottom w:val="single" w:sz="18" w:space="0" w:color="A4D4E3" w:themeColor="accent3"/>
          <w:right w:val="single" w:sz="8" w:space="0" w:color="A4D4E3" w:themeColor="accent3"/>
          <w:insideH w:val="nil"/>
          <w:insideV w:val="single" w:sz="8" w:space="0" w:color="A4D4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D4E3" w:themeColor="accent3"/>
          <w:left w:val="single" w:sz="8" w:space="0" w:color="A4D4E3" w:themeColor="accent3"/>
          <w:bottom w:val="single" w:sz="8" w:space="0" w:color="A4D4E3" w:themeColor="accent3"/>
          <w:right w:val="single" w:sz="8" w:space="0" w:color="A4D4E3" w:themeColor="accent3"/>
          <w:insideH w:val="nil"/>
          <w:insideV w:val="single" w:sz="8" w:space="0" w:color="A4D4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D4E3" w:themeColor="accent3"/>
          <w:left w:val="single" w:sz="8" w:space="0" w:color="A4D4E3" w:themeColor="accent3"/>
          <w:bottom w:val="single" w:sz="8" w:space="0" w:color="A4D4E3" w:themeColor="accent3"/>
          <w:right w:val="single" w:sz="8" w:space="0" w:color="A4D4E3" w:themeColor="accent3"/>
        </w:tcBorders>
      </w:tcPr>
    </w:tblStylePr>
    <w:tblStylePr w:type="band1Vert">
      <w:tblPr/>
      <w:tcPr>
        <w:tcBorders>
          <w:top w:val="single" w:sz="8" w:space="0" w:color="A4D4E3" w:themeColor="accent3"/>
          <w:left w:val="single" w:sz="8" w:space="0" w:color="A4D4E3" w:themeColor="accent3"/>
          <w:bottom w:val="single" w:sz="8" w:space="0" w:color="A4D4E3" w:themeColor="accent3"/>
          <w:right w:val="single" w:sz="8" w:space="0" w:color="A4D4E3" w:themeColor="accent3"/>
        </w:tcBorders>
        <w:shd w:val="clear" w:color="auto" w:fill="E8F4F8" w:themeFill="accent3" w:themeFillTint="3F"/>
      </w:tcPr>
    </w:tblStylePr>
    <w:tblStylePr w:type="band1Horz">
      <w:tblPr/>
      <w:tcPr>
        <w:tcBorders>
          <w:top w:val="single" w:sz="8" w:space="0" w:color="A4D4E3" w:themeColor="accent3"/>
          <w:left w:val="single" w:sz="8" w:space="0" w:color="A4D4E3" w:themeColor="accent3"/>
          <w:bottom w:val="single" w:sz="8" w:space="0" w:color="A4D4E3" w:themeColor="accent3"/>
          <w:right w:val="single" w:sz="8" w:space="0" w:color="A4D4E3" w:themeColor="accent3"/>
          <w:insideV w:val="single" w:sz="8" w:space="0" w:color="A4D4E3" w:themeColor="accent3"/>
        </w:tcBorders>
        <w:shd w:val="clear" w:color="auto" w:fill="E8F4F8" w:themeFill="accent3" w:themeFillTint="3F"/>
      </w:tcPr>
    </w:tblStylePr>
    <w:tblStylePr w:type="band2Horz">
      <w:tblPr/>
      <w:tcPr>
        <w:tcBorders>
          <w:top w:val="single" w:sz="8" w:space="0" w:color="A4D4E3" w:themeColor="accent3"/>
          <w:left w:val="single" w:sz="8" w:space="0" w:color="A4D4E3" w:themeColor="accent3"/>
          <w:bottom w:val="single" w:sz="8" w:space="0" w:color="A4D4E3" w:themeColor="accent3"/>
          <w:right w:val="single" w:sz="8" w:space="0" w:color="A4D4E3" w:themeColor="accent3"/>
          <w:insideV w:val="single" w:sz="8" w:space="0" w:color="A4D4E3" w:themeColor="accent3"/>
        </w:tcBorders>
      </w:tcPr>
    </w:tblStylePr>
  </w:style>
  <w:style w:type="table" w:styleId="LightGrid-Accent2">
    <w:name w:val="Light Grid Accent 2"/>
    <w:basedOn w:val="NormalTable0"/>
    <w:uiPriority w:val="62"/>
    <w:rsid w:val="00E07762"/>
    <w:tblPr>
      <w:tblStyleRowBandSize w:val="1"/>
      <w:tblStyleColBandSize w:val="1"/>
      <w:tblBorders>
        <w:top w:val="single" w:sz="8" w:space="0" w:color="0086CD" w:themeColor="accent2"/>
        <w:left w:val="single" w:sz="8" w:space="0" w:color="0086CD" w:themeColor="accent2"/>
        <w:bottom w:val="single" w:sz="8" w:space="0" w:color="0086CD" w:themeColor="accent2"/>
        <w:right w:val="single" w:sz="8" w:space="0" w:color="0086CD" w:themeColor="accent2"/>
        <w:insideH w:val="single" w:sz="8" w:space="0" w:color="0086CD" w:themeColor="accent2"/>
        <w:insideV w:val="single" w:sz="8" w:space="0" w:color="0086C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6CD" w:themeColor="accent2"/>
          <w:left w:val="single" w:sz="8" w:space="0" w:color="0086CD" w:themeColor="accent2"/>
          <w:bottom w:val="single" w:sz="18" w:space="0" w:color="0086CD" w:themeColor="accent2"/>
          <w:right w:val="single" w:sz="8" w:space="0" w:color="0086CD" w:themeColor="accent2"/>
          <w:insideH w:val="nil"/>
          <w:insideV w:val="single" w:sz="8" w:space="0" w:color="0086C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6CD" w:themeColor="accent2"/>
          <w:left w:val="single" w:sz="8" w:space="0" w:color="0086CD" w:themeColor="accent2"/>
          <w:bottom w:val="single" w:sz="8" w:space="0" w:color="0086CD" w:themeColor="accent2"/>
          <w:right w:val="single" w:sz="8" w:space="0" w:color="0086CD" w:themeColor="accent2"/>
          <w:insideH w:val="nil"/>
          <w:insideV w:val="single" w:sz="8" w:space="0" w:color="0086C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6CD" w:themeColor="accent2"/>
          <w:left w:val="single" w:sz="8" w:space="0" w:color="0086CD" w:themeColor="accent2"/>
          <w:bottom w:val="single" w:sz="8" w:space="0" w:color="0086CD" w:themeColor="accent2"/>
          <w:right w:val="single" w:sz="8" w:space="0" w:color="0086CD" w:themeColor="accent2"/>
        </w:tcBorders>
      </w:tcPr>
    </w:tblStylePr>
    <w:tblStylePr w:type="band1Vert">
      <w:tblPr/>
      <w:tcPr>
        <w:tcBorders>
          <w:top w:val="single" w:sz="8" w:space="0" w:color="0086CD" w:themeColor="accent2"/>
          <w:left w:val="single" w:sz="8" w:space="0" w:color="0086CD" w:themeColor="accent2"/>
          <w:bottom w:val="single" w:sz="8" w:space="0" w:color="0086CD" w:themeColor="accent2"/>
          <w:right w:val="single" w:sz="8" w:space="0" w:color="0086CD" w:themeColor="accent2"/>
        </w:tcBorders>
        <w:shd w:val="clear" w:color="auto" w:fill="B3E4FF" w:themeFill="accent2" w:themeFillTint="3F"/>
      </w:tcPr>
    </w:tblStylePr>
    <w:tblStylePr w:type="band1Horz">
      <w:tblPr/>
      <w:tcPr>
        <w:tcBorders>
          <w:top w:val="single" w:sz="8" w:space="0" w:color="0086CD" w:themeColor="accent2"/>
          <w:left w:val="single" w:sz="8" w:space="0" w:color="0086CD" w:themeColor="accent2"/>
          <w:bottom w:val="single" w:sz="8" w:space="0" w:color="0086CD" w:themeColor="accent2"/>
          <w:right w:val="single" w:sz="8" w:space="0" w:color="0086CD" w:themeColor="accent2"/>
          <w:insideV w:val="single" w:sz="8" w:space="0" w:color="0086CD" w:themeColor="accent2"/>
        </w:tcBorders>
        <w:shd w:val="clear" w:color="auto" w:fill="B3E4FF" w:themeFill="accent2" w:themeFillTint="3F"/>
      </w:tcPr>
    </w:tblStylePr>
    <w:tblStylePr w:type="band2Horz">
      <w:tblPr/>
      <w:tcPr>
        <w:tcBorders>
          <w:top w:val="single" w:sz="8" w:space="0" w:color="0086CD" w:themeColor="accent2"/>
          <w:left w:val="single" w:sz="8" w:space="0" w:color="0086CD" w:themeColor="accent2"/>
          <w:bottom w:val="single" w:sz="8" w:space="0" w:color="0086CD" w:themeColor="accent2"/>
          <w:right w:val="single" w:sz="8" w:space="0" w:color="0086CD" w:themeColor="accent2"/>
          <w:insideV w:val="single" w:sz="8" w:space="0" w:color="0086CD" w:themeColor="accent2"/>
        </w:tcBorders>
      </w:tcPr>
    </w:tblStylePr>
  </w:style>
  <w:style w:type="table" w:styleId="ColorfulList-Accent6">
    <w:name w:val="Colorful List Accent 6"/>
    <w:basedOn w:val="NormalTable0"/>
    <w:uiPriority w:val="72"/>
    <w:rsid w:val="00E07762"/>
    <w:rPr>
      <w:color w:val="333332" w:themeColor="text1"/>
    </w:rPr>
    <w:tblPr>
      <w:tblStyleRowBandSize w:val="1"/>
      <w:tblStyleColBandSize w:val="1"/>
    </w:tblPr>
    <w:tcPr>
      <w:shd w:val="clear" w:color="auto" w:fill="F9FBF6" w:themeFill="accent6" w:themeFillTint="19"/>
    </w:tcPr>
    <w:tblStylePr w:type="firstRow">
      <w:rPr>
        <w:b/>
        <w:bCs/>
        <w:color w:val="DBE1E6" w:themeColor="background1"/>
      </w:rPr>
      <w:tblPr/>
      <w:tcPr>
        <w:tcBorders>
          <w:bottom w:val="single" w:sz="12" w:space="0" w:color="DBE1E6" w:themeColor="background1"/>
        </w:tcBorders>
        <w:shd w:val="clear" w:color="auto" w:fill="6BB385" w:themeFill="accent5" w:themeFillShade="CC"/>
      </w:tcPr>
    </w:tblStylePr>
    <w:tblStylePr w:type="lastRow">
      <w:rPr>
        <w:b/>
        <w:bCs/>
        <w:color w:val="6BB385" w:themeColor="accent5" w:themeShade="CC"/>
      </w:rPr>
      <w:tblPr/>
      <w:tcPr>
        <w:tcBorders>
          <w:top w:val="single" w:sz="12" w:space="0" w:color="333332" w:themeColor="text1"/>
        </w:tcBorders>
        <w:shd w:val="clear" w:color="auto" w:fill="DBE1E6"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8" w:themeFill="accent6" w:themeFillTint="3F"/>
      </w:tcPr>
    </w:tblStylePr>
    <w:tblStylePr w:type="band1Horz">
      <w:tblPr/>
      <w:tcPr>
        <w:shd w:val="clear" w:color="auto" w:fill="F4F6EC" w:themeFill="accent6" w:themeFillTint="33"/>
      </w:tcPr>
    </w:tblStylePr>
  </w:style>
  <w:style w:type="table" w:styleId="ColorfulList-Accent5">
    <w:name w:val="Colorful List Accent 5"/>
    <w:basedOn w:val="NormalTable0"/>
    <w:uiPriority w:val="72"/>
    <w:rsid w:val="00E07762"/>
    <w:rPr>
      <w:color w:val="333332" w:themeColor="text1"/>
    </w:rPr>
    <w:tblPr>
      <w:tblStyleRowBandSize w:val="1"/>
      <w:tblStyleColBandSize w:val="1"/>
    </w:tblPr>
    <w:tcPr>
      <w:shd w:val="clear" w:color="auto" w:fill="F5FAF6" w:themeFill="accent5" w:themeFillTint="19"/>
    </w:tcPr>
    <w:tblStylePr w:type="firstRow">
      <w:rPr>
        <w:b/>
        <w:bCs/>
        <w:color w:val="DBE1E6" w:themeColor="background1"/>
      </w:rPr>
      <w:tblPr/>
      <w:tcPr>
        <w:tcBorders>
          <w:bottom w:val="single" w:sz="12" w:space="0" w:color="DBE1E6" w:themeColor="background1"/>
        </w:tcBorders>
        <w:shd w:val="clear" w:color="auto" w:fill="A9BE70" w:themeFill="accent6" w:themeFillShade="CC"/>
      </w:tcPr>
    </w:tblStylePr>
    <w:tblStylePr w:type="lastRow">
      <w:rPr>
        <w:b/>
        <w:bCs/>
        <w:color w:val="A9BE70" w:themeColor="accent6" w:themeShade="CC"/>
      </w:rPr>
      <w:tblPr/>
      <w:tcPr>
        <w:tcBorders>
          <w:top w:val="single" w:sz="12" w:space="0" w:color="333332" w:themeColor="text1"/>
        </w:tcBorders>
        <w:shd w:val="clear" w:color="auto" w:fill="DBE1E6"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2EA" w:themeFill="accent5" w:themeFillTint="3F"/>
      </w:tcPr>
    </w:tblStylePr>
    <w:tblStylePr w:type="band1Horz">
      <w:tblPr/>
      <w:tcPr>
        <w:shd w:val="clear" w:color="auto" w:fill="EAF4EE" w:themeFill="accent5" w:themeFillTint="33"/>
      </w:tcPr>
    </w:tblStylePr>
  </w:style>
  <w:style w:type="table" w:styleId="ColorfulList-Accent4">
    <w:name w:val="Colorful List Accent 4"/>
    <w:basedOn w:val="NormalTable0"/>
    <w:uiPriority w:val="72"/>
    <w:rsid w:val="00E07762"/>
    <w:rPr>
      <w:color w:val="333332" w:themeColor="text1"/>
    </w:rPr>
    <w:tblPr>
      <w:tblStyleRowBandSize w:val="1"/>
      <w:tblStyleColBandSize w:val="1"/>
    </w:tblPr>
    <w:tcPr>
      <w:shd w:val="clear" w:color="auto" w:fill="E8F9F8" w:themeFill="accent4" w:themeFillTint="19"/>
    </w:tcPr>
    <w:tblStylePr w:type="firstRow">
      <w:rPr>
        <w:b/>
        <w:bCs/>
        <w:color w:val="DBE1E6" w:themeColor="background1"/>
      </w:rPr>
      <w:tblPr/>
      <w:tcPr>
        <w:tcBorders>
          <w:bottom w:val="single" w:sz="12" w:space="0" w:color="DBE1E6" w:themeColor="background1"/>
        </w:tcBorders>
        <w:shd w:val="clear" w:color="auto" w:fill="68B7D0" w:themeFill="accent3" w:themeFillShade="CC"/>
      </w:tcPr>
    </w:tblStylePr>
    <w:tblStylePr w:type="lastRow">
      <w:rPr>
        <w:b/>
        <w:bCs/>
        <w:color w:val="68B7D0" w:themeColor="accent3" w:themeShade="CC"/>
      </w:rPr>
      <w:tblPr/>
      <w:tcPr>
        <w:tcBorders>
          <w:top w:val="single" w:sz="12" w:space="0" w:color="333332" w:themeColor="text1"/>
        </w:tcBorders>
        <w:shd w:val="clear" w:color="auto" w:fill="DBE1E6"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F1ED" w:themeFill="accent4" w:themeFillTint="3F"/>
      </w:tcPr>
    </w:tblStylePr>
    <w:tblStylePr w:type="band1Horz">
      <w:tblPr/>
      <w:tcPr>
        <w:shd w:val="clear" w:color="auto" w:fill="D0F4F0" w:themeFill="accent4" w:themeFillTint="33"/>
      </w:tcPr>
    </w:tblStylePr>
  </w:style>
  <w:style w:type="table" w:styleId="ColorfulList-Accent3">
    <w:name w:val="Colorful List Accent 3"/>
    <w:basedOn w:val="NormalTable0"/>
    <w:uiPriority w:val="72"/>
    <w:rsid w:val="00E07762"/>
    <w:rPr>
      <w:color w:val="333332" w:themeColor="text1"/>
    </w:rPr>
    <w:tblPr>
      <w:tblStyleRowBandSize w:val="1"/>
      <w:tblStyleColBandSize w:val="1"/>
    </w:tblPr>
    <w:tcPr>
      <w:shd w:val="clear" w:color="auto" w:fill="F6FAFC" w:themeFill="accent3" w:themeFillTint="19"/>
    </w:tcPr>
    <w:tblStylePr w:type="firstRow">
      <w:rPr>
        <w:b/>
        <w:bCs/>
        <w:color w:val="DBE1E6" w:themeColor="background1"/>
      </w:rPr>
      <w:tblPr/>
      <w:tcPr>
        <w:tcBorders>
          <w:bottom w:val="single" w:sz="12" w:space="0" w:color="DBE1E6" w:themeColor="background1"/>
        </w:tcBorders>
        <w:shd w:val="clear" w:color="auto" w:fill="218F85" w:themeFill="accent4" w:themeFillShade="CC"/>
      </w:tcPr>
    </w:tblStylePr>
    <w:tblStylePr w:type="lastRow">
      <w:rPr>
        <w:b/>
        <w:bCs/>
        <w:color w:val="218F85" w:themeColor="accent4" w:themeShade="CC"/>
      </w:rPr>
      <w:tblPr/>
      <w:tcPr>
        <w:tcBorders>
          <w:top w:val="single" w:sz="12" w:space="0" w:color="333332" w:themeColor="text1"/>
        </w:tcBorders>
        <w:shd w:val="clear" w:color="auto" w:fill="DBE1E6"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4F8" w:themeFill="accent3" w:themeFillTint="3F"/>
      </w:tcPr>
    </w:tblStylePr>
    <w:tblStylePr w:type="band1Horz">
      <w:tblPr/>
      <w:tcPr>
        <w:shd w:val="clear" w:color="auto" w:fill="ECF6F9" w:themeFill="accent3" w:themeFillTint="33"/>
      </w:tcPr>
    </w:tblStylePr>
  </w:style>
  <w:style w:type="table" w:styleId="ColorfulList-Accent2">
    <w:name w:val="Colorful List Accent 2"/>
    <w:basedOn w:val="NormalTable0"/>
    <w:uiPriority w:val="72"/>
    <w:rsid w:val="00E07762"/>
    <w:rPr>
      <w:color w:val="333332" w:themeColor="text1"/>
    </w:rPr>
    <w:tblPr>
      <w:tblStyleRowBandSize w:val="1"/>
      <w:tblStyleColBandSize w:val="1"/>
    </w:tblPr>
    <w:tcPr>
      <w:shd w:val="clear" w:color="auto" w:fill="E1F4FF" w:themeFill="accent2" w:themeFillTint="19"/>
    </w:tcPr>
    <w:tblStylePr w:type="firstRow">
      <w:rPr>
        <w:b/>
        <w:bCs/>
        <w:color w:val="DBE1E6" w:themeColor="background1"/>
      </w:rPr>
      <w:tblPr/>
      <w:tcPr>
        <w:tcBorders>
          <w:bottom w:val="single" w:sz="12" w:space="0" w:color="DBE1E6" w:themeColor="background1"/>
        </w:tcBorders>
        <w:shd w:val="clear" w:color="auto" w:fill="006AA4" w:themeFill="accent2" w:themeFillShade="CC"/>
      </w:tcPr>
    </w:tblStylePr>
    <w:tblStylePr w:type="lastRow">
      <w:rPr>
        <w:b/>
        <w:bCs/>
        <w:color w:val="006AA4" w:themeColor="accent2" w:themeShade="CC"/>
      </w:rPr>
      <w:tblPr/>
      <w:tcPr>
        <w:tcBorders>
          <w:top w:val="single" w:sz="12" w:space="0" w:color="333332" w:themeColor="text1"/>
        </w:tcBorders>
        <w:shd w:val="clear" w:color="auto" w:fill="DBE1E6"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4FF" w:themeFill="accent2" w:themeFillTint="3F"/>
      </w:tcPr>
    </w:tblStylePr>
    <w:tblStylePr w:type="band1Horz">
      <w:tblPr/>
      <w:tcPr>
        <w:shd w:val="clear" w:color="auto" w:fill="C2E9FF" w:themeFill="accent2" w:themeFillTint="33"/>
      </w:tcPr>
    </w:tblStylePr>
  </w:style>
  <w:style w:type="table" w:styleId="ColorfulList-Accent1">
    <w:name w:val="Colorful List Accent 1"/>
    <w:basedOn w:val="NormalTable0"/>
    <w:uiPriority w:val="72"/>
    <w:rsid w:val="00E07762"/>
    <w:rPr>
      <w:color w:val="333332" w:themeColor="text1"/>
    </w:rPr>
    <w:tblPr>
      <w:tblStyleRowBandSize w:val="1"/>
      <w:tblStyleColBandSize w:val="1"/>
    </w:tblPr>
    <w:tcPr>
      <w:shd w:val="clear" w:color="auto" w:fill="EAEFF4" w:themeFill="accent1" w:themeFillTint="19"/>
    </w:tcPr>
    <w:tblStylePr w:type="firstRow">
      <w:rPr>
        <w:b/>
        <w:bCs/>
        <w:color w:val="DBE1E6" w:themeColor="background1"/>
      </w:rPr>
      <w:tblPr/>
      <w:tcPr>
        <w:tcBorders>
          <w:bottom w:val="single" w:sz="12" w:space="0" w:color="DBE1E6" w:themeColor="background1"/>
        </w:tcBorders>
        <w:shd w:val="clear" w:color="auto" w:fill="006AA4" w:themeFill="accent2" w:themeFillShade="CC"/>
      </w:tcPr>
    </w:tblStylePr>
    <w:tblStylePr w:type="lastRow">
      <w:rPr>
        <w:b/>
        <w:bCs/>
        <w:color w:val="006AA4" w:themeColor="accent2" w:themeShade="CC"/>
      </w:rPr>
      <w:tblPr/>
      <w:tcPr>
        <w:tcBorders>
          <w:top w:val="single" w:sz="12" w:space="0" w:color="333332" w:themeColor="text1"/>
        </w:tcBorders>
        <w:shd w:val="clear" w:color="auto" w:fill="DBE1E6"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9E4" w:themeFill="accent1" w:themeFillTint="3F"/>
      </w:tcPr>
    </w:tblStylePr>
    <w:tblStylePr w:type="band1Horz">
      <w:tblPr/>
      <w:tcPr>
        <w:shd w:val="clear" w:color="auto" w:fill="D5E0E9" w:themeFill="accent1" w:themeFillTint="33"/>
      </w:tcPr>
    </w:tblStylePr>
  </w:style>
  <w:style w:type="table" w:styleId="ColorfulShading-Accent6">
    <w:name w:val="Colorful Shading Accent 6"/>
    <w:basedOn w:val="NormalTable0"/>
    <w:uiPriority w:val="71"/>
    <w:rsid w:val="00E07762"/>
    <w:rPr>
      <w:color w:val="333332" w:themeColor="text1"/>
    </w:rPr>
    <w:tblPr>
      <w:tblStyleRowBandSize w:val="1"/>
      <w:tblStyleColBandSize w:val="1"/>
      <w:tblBorders>
        <w:top w:val="single" w:sz="24" w:space="0" w:color="9BCCAD" w:themeColor="accent5"/>
        <w:left w:val="single" w:sz="4" w:space="0" w:color="C9D6A5" w:themeColor="accent6"/>
        <w:bottom w:val="single" w:sz="4" w:space="0" w:color="C9D6A5" w:themeColor="accent6"/>
        <w:right w:val="single" w:sz="4" w:space="0" w:color="C9D6A5" w:themeColor="accent6"/>
        <w:insideH w:val="single" w:sz="4" w:space="0" w:color="DBE1E6" w:themeColor="background1"/>
        <w:insideV w:val="single" w:sz="4" w:space="0" w:color="DBE1E6" w:themeColor="background1"/>
      </w:tblBorders>
    </w:tblPr>
    <w:tcPr>
      <w:shd w:val="clear" w:color="auto" w:fill="F9FBF6" w:themeFill="accent6" w:themeFillTint="19"/>
    </w:tcPr>
    <w:tblStylePr w:type="firstRow">
      <w:rPr>
        <w:b/>
        <w:bCs/>
      </w:rPr>
      <w:tblPr/>
      <w:tcPr>
        <w:tcBorders>
          <w:top w:val="nil"/>
          <w:left w:val="nil"/>
          <w:bottom w:val="single" w:sz="24" w:space="0" w:color="9BCCAD" w:themeColor="accent5"/>
          <w:right w:val="nil"/>
          <w:insideH w:val="nil"/>
          <w:insideV w:val="nil"/>
        </w:tcBorders>
        <w:shd w:val="clear" w:color="auto" w:fill="DBE1E6" w:themeFill="background1"/>
      </w:tcPr>
    </w:tblStylePr>
    <w:tblStylePr w:type="lastRow">
      <w:rPr>
        <w:b/>
        <w:bCs/>
        <w:color w:val="DBE1E6" w:themeColor="background1"/>
      </w:rPr>
      <w:tblPr/>
      <w:tcPr>
        <w:tcBorders>
          <w:top w:val="single" w:sz="6" w:space="0" w:color="DBE1E6" w:themeColor="background1"/>
        </w:tcBorders>
        <w:shd w:val="clear" w:color="auto" w:fill="859C47" w:themeFill="accent6" w:themeFillShade="99"/>
      </w:tcPr>
    </w:tblStylePr>
    <w:tblStylePr w:type="firstCol">
      <w:rPr>
        <w:color w:val="DBE1E6" w:themeColor="background1"/>
      </w:rPr>
      <w:tblPr/>
      <w:tcPr>
        <w:tcBorders>
          <w:top w:val="nil"/>
          <w:left w:val="nil"/>
          <w:bottom w:val="nil"/>
          <w:right w:val="nil"/>
          <w:insideH w:val="single" w:sz="4" w:space="0" w:color="859C47" w:themeColor="accent6" w:themeShade="99"/>
          <w:insideV w:val="nil"/>
        </w:tcBorders>
        <w:shd w:val="clear" w:color="auto" w:fill="859C47" w:themeFill="accent6" w:themeFillShade="99"/>
      </w:tcPr>
    </w:tblStylePr>
    <w:tblStylePr w:type="lastCol">
      <w:rPr>
        <w:color w:val="DBE1E6" w:themeColor="background1"/>
      </w:rPr>
      <w:tblPr/>
      <w:tcPr>
        <w:tcBorders>
          <w:top w:val="nil"/>
          <w:left w:val="nil"/>
          <w:bottom w:val="nil"/>
          <w:right w:val="nil"/>
          <w:insideH w:val="nil"/>
          <w:insideV w:val="nil"/>
        </w:tcBorders>
        <w:shd w:val="clear" w:color="auto" w:fill="859C47" w:themeFill="accent6" w:themeFillShade="99"/>
      </w:tcPr>
    </w:tblStylePr>
    <w:tblStylePr w:type="band1Vert">
      <w:tblPr/>
      <w:tcPr>
        <w:shd w:val="clear" w:color="auto" w:fill="E9EEDA" w:themeFill="accent6" w:themeFillTint="66"/>
      </w:tcPr>
    </w:tblStylePr>
    <w:tblStylePr w:type="band1Horz">
      <w:tblPr/>
      <w:tcPr>
        <w:shd w:val="clear" w:color="auto" w:fill="E4EAD2" w:themeFill="accent6" w:themeFillTint="7F"/>
      </w:tcPr>
    </w:tblStylePr>
    <w:tblStylePr w:type="neCell">
      <w:rPr>
        <w:color w:val="333332" w:themeColor="text1"/>
      </w:rPr>
    </w:tblStylePr>
    <w:tblStylePr w:type="nwCell">
      <w:rPr>
        <w:color w:val="333332" w:themeColor="text1"/>
      </w:rPr>
    </w:tblStylePr>
  </w:style>
  <w:style w:type="table" w:styleId="ColorfulShading-Accent5">
    <w:name w:val="Colorful Shading Accent 5"/>
    <w:basedOn w:val="NormalTable0"/>
    <w:uiPriority w:val="71"/>
    <w:rsid w:val="00E07762"/>
    <w:rPr>
      <w:color w:val="333332" w:themeColor="text1"/>
    </w:rPr>
    <w:tblPr>
      <w:tblStyleRowBandSize w:val="1"/>
      <w:tblStyleColBandSize w:val="1"/>
      <w:tblBorders>
        <w:top w:val="single" w:sz="24" w:space="0" w:color="C9D6A5" w:themeColor="accent6"/>
        <w:left w:val="single" w:sz="4" w:space="0" w:color="9BCCAD" w:themeColor="accent5"/>
        <w:bottom w:val="single" w:sz="4" w:space="0" w:color="9BCCAD" w:themeColor="accent5"/>
        <w:right w:val="single" w:sz="4" w:space="0" w:color="9BCCAD" w:themeColor="accent5"/>
        <w:insideH w:val="single" w:sz="4" w:space="0" w:color="DBE1E6" w:themeColor="background1"/>
        <w:insideV w:val="single" w:sz="4" w:space="0" w:color="DBE1E6" w:themeColor="background1"/>
      </w:tblBorders>
    </w:tblPr>
    <w:tcPr>
      <w:shd w:val="clear" w:color="auto" w:fill="F5FAF6" w:themeFill="accent5" w:themeFillTint="19"/>
    </w:tcPr>
    <w:tblStylePr w:type="firstRow">
      <w:rPr>
        <w:b/>
        <w:bCs/>
      </w:rPr>
      <w:tblPr/>
      <w:tcPr>
        <w:tcBorders>
          <w:top w:val="nil"/>
          <w:left w:val="nil"/>
          <w:bottom w:val="single" w:sz="24" w:space="0" w:color="C9D6A5" w:themeColor="accent6"/>
          <w:right w:val="nil"/>
          <w:insideH w:val="nil"/>
          <w:insideV w:val="nil"/>
        </w:tcBorders>
        <w:shd w:val="clear" w:color="auto" w:fill="DBE1E6" w:themeFill="background1"/>
      </w:tcPr>
    </w:tblStylePr>
    <w:tblStylePr w:type="lastRow">
      <w:rPr>
        <w:b/>
        <w:bCs/>
        <w:color w:val="DBE1E6" w:themeColor="background1"/>
      </w:rPr>
      <w:tblPr/>
      <w:tcPr>
        <w:tcBorders>
          <w:top w:val="single" w:sz="6" w:space="0" w:color="DBE1E6" w:themeColor="background1"/>
        </w:tcBorders>
        <w:shd w:val="clear" w:color="auto" w:fill="488E62" w:themeFill="accent5" w:themeFillShade="99"/>
      </w:tcPr>
    </w:tblStylePr>
    <w:tblStylePr w:type="firstCol">
      <w:rPr>
        <w:color w:val="DBE1E6" w:themeColor="background1"/>
      </w:rPr>
      <w:tblPr/>
      <w:tcPr>
        <w:tcBorders>
          <w:top w:val="nil"/>
          <w:left w:val="nil"/>
          <w:bottom w:val="nil"/>
          <w:right w:val="nil"/>
          <w:insideH w:val="single" w:sz="4" w:space="0" w:color="488E62" w:themeColor="accent5" w:themeShade="99"/>
          <w:insideV w:val="nil"/>
        </w:tcBorders>
        <w:shd w:val="clear" w:color="auto" w:fill="488E62" w:themeFill="accent5" w:themeFillShade="99"/>
      </w:tcPr>
    </w:tblStylePr>
    <w:tblStylePr w:type="lastCol">
      <w:rPr>
        <w:color w:val="DBE1E6" w:themeColor="background1"/>
      </w:rPr>
      <w:tblPr/>
      <w:tcPr>
        <w:tcBorders>
          <w:top w:val="nil"/>
          <w:left w:val="nil"/>
          <w:bottom w:val="nil"/>
          <w:right w:val="nil"/>
          <w:insideH w:val="nil"/>
          <w:insideV w:val="nil"/>
        </w:tcBorders>
        <w:shd w:val="clear" w:color="auto" w:fill="488E62" w:themeFill="accent5" w:themeFillShade="99"/>
      </w:tcPr>
    </w:tblStylePr>
    <w:tblStylePr w:type="band1Vert">
      <w:tblPr/>
      <w:tcPr>
        <w:shd w:val="clear" w:color="auto" w:fill="D6EADD" w:themeFill="accent5" w:themeFillTint="66"/>
      </w:tcPr>
    </w:tblStylePr>
    <w:tblStylePr w:type="band1Horz">
      <w:tblPr/>
      <w:tcPr>
        <w:shd w:val="clear" w:color="auto" w:fill="CDE5D5" w:themeFill="accent5" w:themeFillTint="7F"/>
      </w:tcPr>
    </w:tblStylePr>
    <w:tblStylePr w:type="neCell">
      <w:rPr>
        <w:color w:val="333332" w:themeColor="text1"/>
      </w:rPr>
    </w:tblStylePr>
    <w:tblStylePr w:type="nwCell">
      <w:rPr>
        <w:color w:val="333332" w:themeColor="text1"/>
      </w:rPr>
    </w:tblStylePr>
  </w:style>
  <w:style w:type="table" w:styleId="ColorfulShading-Accent4">
    <w:name w:val="Colorful Shading Accent 4"/>
    <w:basedOn w:val="NormalTable0"/>
    <w:uiPriority w:val="71"/>
    <w:rsid w:val="00E07762"/>
    <w:rPr>
      <w:color w:val="333332" w:themeColor="text1"/>
    </w:rPr>
    <w:tblPr>
      <w:tblStyleRowBandSize w:val="1"/>
      <w:tblStyleColBandSize w:val="1"/>
      <w:tblBorders>
        <w:top w:val="single" w:sz="24" w:space="0" w:color="A4D4E3" w:themeColor="accent3"/>
        <w:left w:val="single" w:sz="4" w:space="0" w:color="2AB4A8" w:themeColor="accent4"/>
        <w:bottom w:val="single" w:sz="4" w:space="0" w:color="2AB4A8" w:themeColor="accent4"/>
        <w:right w:val="single" w:sz="4" w:space="0" w:color="2AB4A8" w:themeColor="accent4"/>
        <w:insideH w:val="single" w:sz="4" w:space="0" w:color="DBE1E6" w:themeColor="background1"/>
        <w:insideV w:val="single" w:sz="4" w:space="0" w:color="DBE1E6" w:themeColor="background1"/>
      </w:tblBorders>
    </w:tblPr>
    <w:tcPr>
      <w:shd w:val="clear" w:color="auto" w:fill="E8F9F8" w:themeFill="accent4" w:themeFillTint="19"/>
    </w:tcPr>
    <w:tblStylePr w:type="firstRow">
      <w:rPr>
        <w:b/>
        <w:bCs/>
      </w:rPr>
      <w:tblPr/>
      <w:tcPr>
        <w:tcBorders>
          <w:top w:val="nil"/>
          <w:left w:val="nil"/>
          <w:bottom w:val="single" w:sz="24" w:space="0" w:color="A4D4E3" w:themeColor="accent3"/>
          <w:right w:val="nil"/>
          <w:insideH w:val="nil"/>
          <w:insideV w:val="nil"/>
        </w:tcBorders>
        <w:shd w:val="clear" w:color="auto" w:fill="DBE1E6" w:themeFill="background1"/>
      </w:tcPr>
    </w:tblStylePr>
    <w:tblStylePr w:type="lastRow">
      <w:rPr>
        <w:b/>
        <w:bCs/>
        <w:color w:val="DBE1E6" w:themeColor="background1"/>
      </w:rPr>
      <w:tblPr/>
      <w:tcPr>
        <w:tcBorders>
          <w:top w:val="single" w:sz="6" w:space="0" w:color="DBE1E6" w:themeColor="background1"/>
        </w:tcBorders>
        <w:shd w:val="clear" w:color="auto" w:fill="196B64" w:themeFill="accent4" w:themeFillShade="99"/>
      </w:tcPr>
    </w:tblStylePr>
    <w:tblStylePr w:type="firstCol">
      <w:rPr>
        <w:color w:val="DBE1E6" w:themeColor="background1"/>
      </w:rPr>
      <w:tblPr/>
      <w:tcPr>
        <w:tcBorders>
          <w:top w:val="nil"/>
          <w:left w:val="nil"/>
          <w:bottom w:val="nil"/>
          <w:right w:val="nil"/>
          <w:insideH w:val="single" w:sz="4" w:space="0" w:color="196B64" w:themeColor="accent4" w:themeShade="99"/>
          <w:insideV w:val="nil"/>
        </w:tcBorders>
        <w:shd w:val="clear" w:color="auto" w:fill="196B64" w:themeFill="accent4" w:themeFillShade="99"/>
      </w:tcPr>
    </w:tblStylePr>
    <w:tblStylePr w:type="lastCol">
      <w:rPr>
        <w:color w:val="DBE1E6" w:themeColor="background1"/>
      </w:rPr>
      <w:tblPr/>
      <w:tcPr>
        <w:tcBorders>
          <w:top w:val="nil"/>
          <w:left w:val="nil"/>
          <w:bottom w:val="nil"/>
          <w:right w:val="nil"/>
          <w:insideH w:val="nil"/>
          <w:insideV w:val="nil"/>
        </w:tcBorders>
        <w:shd w:val="clear" w:color="auto" w:fill="196B64" w:themeFill="accent4" w:themeFillShade="99"/>
      </w:tcPr>
    </w:tblStylePr>
    <w:tblStylePr w:type="band1Vert">
      <w:tblPr/>
      <w:tcPr>
        <w:shd w:val="clear" w:color="auto" w:fill="A1E9E2" w:themeFill="accent4" w:themeFillTint="66"/>
      </w:tcPr>
    </w:tblStylePr>
    <w:tblStylePr w:type="band1Horz">
      <w:tblPr/>
      <w:tcPr>
        <w:shd w:val="clear" w:color="auto" w:fill="8AE3DB" w:themeFill="accent4" w:themeFillTint="7F"/>
      </w:tcPr>
    </w:tblStylePr>
    <w:tblStylePr w:type="neCell">
      <w:rPr>
        <w:color w:val="333332" w:themeColor="text1"/>
      </w:rPr>
    </w:tblStylePr>
    <w:tblStylePr w:type="nwCell">
      <w:rPr>
        <w:color w:val="333332" w:themeColor="text1"/>
      </w:rPr>
    </w:tblStylePr>
  </w:style>
  <w:style w:type="table" w:styleId="ColorfulShading-Accent3">
    <w:name w:val="Colorful Shading Accent 3"/>
    <w:basedOn w:val="NormalTable0"/>
    <w:uiPriority w:val="71"/>
    <w:rsid w:val="00E07762"/>
    <w:rPr>
      <w:color w:val="333332" w:themeColor="text1"/>
    </w:rPr>
    <w:tblPr>
      <w:tblStyleRowBandSize w:val="1"/>
      <w:tblStyleColBandSize w:val="1"/>
      <w:tblBorders>
        <w:top w:val="single" w:sz="24" w:space="0" w:color="2AB4A8" w:themeColor="accent4"/>
        <w:left w:val="single" w:sz="4" w:space="0" w:color="A4D4E3" w:themeColor="accent3"/>
        <w:bottom w:val="single" w:sz="4" w:space="0" w:color="A4D4E3" w:themeColor="accent3"/>
        <w:right w:val="single" w:sz="4" w:space="0" w:color="A4D4E3" w:themeColor="accent3"/>
        <w:insideH w:val="single" w:sz="4" w:space="0" w:color="DBE1E6" w:themeColor="background1"/>
        <w:insideV w:val="single" w:sz="4" w:space="0" w:color="DBE1E6" w:themeColor="background1"/>
      </w:tblBorders>
    </w:tblPr>
    <w:tcPr>
      <w:shd w:val="clear" w:color="auto" w:fill="F6FAFC" w:themeFill="accent3" w:themeFillTint="19"/>
    </w:tcPr>
    <w:tblStylePr w:type="firstRow">
      <w:rPr>
        <w:b/>
        <w:bCs/>
      </w:rPr>
      <w:tblPr/>
      <w:tcPr>
        <w:tcBorders>
          <w:top w:val="nil"/>
          <w:left w:val="nil"/>
          <w:bottom w:val="single" w:sz="24" w:space="0" w:color="2AB4A8" w:themeColor="accent4"/>
          <w:right w:val="nil"/>
          <w:insideH w:val="nil"/>
          <w:insideV w:val="nil"/>
        </w:tcBorders>
        <w:shd w:val="clear" w:color="auto" w:fill="DBE1E6" w:themeFill="background1"/>
      </w:tcPr>
    </w:tblStylePr>
    <w:tblStylePr w:type="lastRow">
      <w:rPr>
        <w:b/>
        <w:bCs/>
        <w:color w:val="DBE1E6" w:themeColor="background1"/>
      </w:rPr>
      <w:tblPr/>
      <w:tcPr>
        <w:tcBorders>
          <w:top w:val="single" w:sz="6" w:space="0" w:color="DBE1E6" w:themeColor="background1"/>
        </w:tcBorders>
        <w:shd w:val="clear" w:color="auto" w:fill="3795B3" w:themeFill="accent3" w:themeFillShade="99"/>
      </w:tcPr>
    </w:tblStylePr>
    <w:tblStylePr w:type="firstCol">
      <w:rPr>
        <w:color w:val="DBE1E6" w:themeColor="background1"/>
      </w:rPr>
      <w:tblPr/>
      <w:tcPr>
        <w:tcBorders>
          <w:top w:val="nil"/>
          <w:left w:val="nil"/>
          <w:bottom w:val="nil"/>
          <w:right w:val="nil"/>
          <w:insideH w:val="single" w:sz="4" w:space="0" w:color="3795B3" w:themeColor="accent3" w:themeShade="99"/>
          <w:insideV w:val="nil"/>
        </w:tcBorders>
        <w:shd w:val="clear" w:color="auto" w:fill="3795B3" w:themeFill="accent3" w:themeFillShade="99"/>
      </w:tcPr>
    </w:tblStylePr>
    <w:tblStylePr w:type="lastCol">
      <w:rPr>
        <w:color w:val="DBE1E6" w:themeColor="background1"/>
      </w:rPr>
      <w:tblPr/>
      <w:tcPr>
        <w:tcBorders>
          <w:top w:val="nil"/>
          <w:left w:val="nil"/>
          <w:bottom w:val="nil"/>
          <w:right w:val="nil"/>
          <w:insideH w:val="nil"/>
          <w:insideV w:val="nil"/>
        </w:tcBorders>
        <w:shd w:val="clear" w:color="auto" w:fill="3795B3" w:themeFill="accent3" w:themeFillShade="99"/>
      </w:tcPr>
    </w:tblStylePr>
    <w:tblStylePr w:type="band1Vert">
      <w:tblPr/>
      <w:tcPr>
        <w:shd w:val="clear" w:color="auto" w:fill="DAEDF3" w:themeFill="accent3" w:themeFillTint="66"/>
      </w:tcPr>
    </w:tblStylePr>
    <w:tblStylePr w:type="band1Horz">
      <w:tblPr/>
      <w:tcPr>
        <w:shd w:val="clear" w:color="auto" w:fill="D1E9F1" w:themeFill="accent3" w:themeFillTint="7F"/>
      </w:tcPr>
    </w:tblStylePr>
  </w:style>
  <w:style w:type="table" w:styleId="ColorfulShading-Accent2">
    <w:name w:val="Colorful Shading Accent 2"/>
    <w:basedOn w:val="NormalTable0"/>
    <w:uiPriority w:val="71"/>
    <w:rsid w:val="00E07762"/>
    <w:rPr>
      <w:color w:val="333332" w:themeColor="text1"/>
    </w:rPr>
    <w:tblPr>
      <w:tblStyleRowBandSize w:val="1"/>
      <w:tblStyleColBandSize w:val="1"/>
      <w:tblBorders>
        <w:top w:val="single" w:sz="24" w:space="0" w:color="0086CD" w:themeColor="accent2"/>
        <w:left w:val="single" w:sz="4" w:space="0" w:color="0086CD" w:themeColor="accent2"/>
        <w:bottom w:val="single" w:sz="4" w:space="0" w:color="0086CD" w:themeColor="accent2"/>
        <w:right w:val="single" w:sz="4" w:space="0" w:color="0086CD" w:themeColor="accent2"/>
        <w:insideH w:val="single" w:sz="4" w:space="0" w:color="DBE1E6" w:themeColor="background1"/>
        <w:insideV w:val="single" w:sz="4" w:space="0" w:color="DBE1E6" w:themeColor="background1"/>
      </w:tblBorders>
    </w:tblPr>
    <w:tcPr>
      <w:shd w:val="clear" w:color="auto" w:fill="E1F4FF" w:themeFill="accent2" w:themeFillTint="19"/>
    </w:tcPr>
    <w:tblStylePr w:type="firstRow">
      <w:rPr>
        <w:b/>
        <w:bCs/>
      </w:rPr>
      <w:tblPr/>
      <w:tcPr>
        <w:tcBorders>
          <w:top w:val="nil"/>
          <w:left w:val="nil"/>
          <w:bottom w:val="single" w:sz="24" w:space="0" w:color="0086CD" w:themeColor="accent2"/>
          <w:right w:val="nil"/>
          <w:insideH w:val="nil"/>
          <w:insideV w:val="nil"/>
        </w:tcBorders>
        <w:shd w:val="clear" w:color="auto" w:fill="DBE1E6" w:themeFill="background1"/>
      </w:tcPr>
    </w:tblStylePr>
    <w:tblStylePr w:type="lastRow">
      <w:rPr>
        <w:b/>
        <w:bCs/>
        <w:color w:val="DBE1E6" w:themeColor="background1"/>
      </w:rPr>
      <w:tblPr/>
      <w:tcPr>
        <w:tcBorders>
          <w:top w:val="single" w:sz="6" w:space="0" w:color="DBE1E6" w:themeColor="background1"/>
        </w:tcBorders>
        <w:shd w:val="clear" w:color="auto" w:fill="00507B" w:themeFill="accent2" w:themeFillShade="99"/>
      </w:tcPr>
    </w:tblStylePr>
    <w:tblStylePr w:type="firstCol">
      <w:rPr>
        <w:color w:val="DBE1E6" w:themeColor="background1"/>
      </w:rPr>
      <w:tblPr/>
      <w:tcPr>
        <w:tcBorders>
          <w:top w:val="nil"/>
          <w:left w:val="nil"/>
          <w:bottom w:val="nil"/>
          <w:right w:val="nil"/>
          <w:insideH w:val="single" w:sz="4" w:space="0" w:color="00507B" w:themeColor="accent2" w:themeShade="99"/>
          <w:insideV w:val="nil"/>
        </w:tcBorders>
        <w:shd w:val="clear" w:color="auto" w:fill="00507B" w:themeFill="accent2" w:themeFillShade="99"/>
      </w:tcPr>
    </w:tblStylePr>
    <w:tblStylePr w:type="lastCol">
      <w:rPr>
        <w:color w:val="DBE1E6" w:themeColor="background1"/>
      </w:rPr>
      <w:tblPr/>
      <w:tcPr>
        <w:tcBorders>
          <w:top w:val="nil"/>
          <w:left w:val="nil"/>
          <w:bottom w:val="nil"/>
          <w:right w:val="nil"/>
          <w:insideH w:val="nil"/>
          <w:insideV w:val="nil"/>
        </w:tcBorders>
        <w:shd w:val="clear" w:color="auto" w:fill="00507B" w:themeFill="accent2" w:themeFillShade="99"/>
      </w:tcPr>
    </w:tblStylePr>
    <w:tblStylePr w:type="band1Vert">
      <w:tblPr/>
      <w:tcPr>
        <w:shd w:val="clear" w:color="auto" w:fill="85D4FF" w:themeFill="accent2" w:themeFillTint="66"/>
      </w:tcPr>
    </w:tblStylePr>
    <w:tblStylePr w:type="band1Horz">
      <w:tblPr/>
      <w:tcPr>
        <w:shd w:val="clear" w:color="auto" w:fill="67C9FF" w:themeFill="accent2" w:themeFillTint="7F"/>
      </w:tcPr>
    </w:tblStylePr>
    <w:tblStylePr w:type="neCell">
      <w:rPr>
        <w:color w:val="333332" w:themeColor="text1"/>
      </w:rPr>
    </w:tblStylePr>
    <w:tblStylePr w:type="nwCell">
      <w:rPr>
        <w:color w:val="333332" w:themeColor="text1"/>
      </w:rPr>
    </w:tblStylePr>
  </w:style>
  <w:style w:type="table" w:styleId="ColorfulShading-Accent1">
    <w:name w:val="Colorful Shading Accent 1"/>
    <w:basedOn w:val="NormalTable0"/>
    <w:uiPriority w:val="71"/>
    <w:rsid w:val="00E07762"/>
    <w:rPr>
      <w:color w:val="333332" w:themeColor="text1"/>
    </w:rPr>
    <w:tblPr>
      <w:tblStyleRowBandSize w:val="1"/>
      <w:tblStyleColBandSize w:val="1"/>
      <w:tblBorders>
        <w:top w:val="single" w:sz="24" w:space="0" w:color="0086CD" w:themeColor="accent2"/>
        <w:left w:val="single" w:sz="4" w:space="0" w:color="42647E" w:themeColor="accent1"/>
        <w:bottom w:val="single" w:sz="4" w:space="0" w:color="42647E" w:themeColor="accent1"/>
        <w:right w:val="single" w:sz="4" w:space="0" w:color="42647E" w:themeColor="accent1"/>
        <w:insideH w:val="single" w:sz="4" w:space="0" w:color="DBE1E6" w:themeColor="background1"/>
        <w:insideV w:val="single" w:sz="4" w:space="0" w:color="DBE1E6" w:themeColor="background1"/>
      </w:tblBorders>
    </w:tblPr>
    <w:tcPr>
      <w:shd w:val="clear" w:color="auto" w:fill="EAEFF4" w:themeFill="accent1" w:themeFillTint="19"/>
    </w:tcPr>
    <w:tblStylePr w:type="firstRow">
      <w:rPr>
        <w:b/>
        <w:bCs/>
      </w:rPr>
      <w:tblPr/>
      <w:tcPr>
        <w:tcBorders>
          <w:top w:val="nil"/>
          <w:left w:val="nil"/>
          <w:bottom w:val="single" w:sz="24" w:space="0" w:color="0086CD" w:themeColor="accent2"/>
          <w:right w:val="nil"/>
          <w:insideH w:val="nil"/>
          <w:insideV w:val="nil"/>
        </w:tcBorders>
        <w:shd w:val="clear" w:color="auto" w:fill="DBE1E6" w:themeFill="background1"/>
      </w:tcPr>
    </w:tblStylePr>
    <w:tblStylePr w:type="lastRow">
      <w:rPr>
        <w:b/>
        <w:bCs/>
        <w:color w:val="DBE1E6" w:themeColor="background1"/>
      </w:rPr>
      <w:tblPr/>
      <w:tcPr>
        <w:tcBorders>
          <w:top w:val="single" w:sz="6" w:space="0" w:color="DBE1E6" w:themeColor="background1"/>
        </w:tcBorders>
        <w:shd w:val="clear" w:color="auto" w:fill="273B4B" w:themeFill="accent1" w:themeFillShade="99"/>
      </w:tcPr>
    </w:tblStylePr>
    <w:tblStylePr w:type="firstCol">
      <w:rPr>
        <w:color w:val="DBE1E6" w:themeColor="background1"/>
      </w:rPr>
      <w:tblPr/>
      <w:tcPr>
        <w:tcBorders>
          <w:top w:val="nil"/>
          <w:left w:val="nil"/>
          <w:bottom w:val="nil"/>
          <w:right w:val="nil"/>
          <w:insideH w:val="single" w:sz="4" w:space="0" w:color="273B4B" w:themeColor="accent1" w:themeShade="99"/>
          <w:insideV w:val="nil"/>
        </w:tcBorders>
        <w:shd w:val="clear" w:color="auto" w:fill="273B4B" w:themeFill="accent1" w:themeFillShade="99"/>
      </w:tcPr>
    </w:tblStylePr>
    <w:tblStylePr w:type="lastCol">
      <w:rPr>
        <w:color w:val="DBE1E6" w:themeColor="background1"/>
      </w:rPr>
      <w:tblPr/>
      <w:tcPr>
        <w:tcBorders>
          <w:top w:val="nil"/>
          <w:left w:val="nil"/>
          <w:bottom w:val="nil"/>
          <w:right w:val="nil"/>
          <w:insideH w:val="nil"/>
          <w:insideV w:val="nil"/>
        </w:tcBorders>
        <w:shd w:val="clear" w:color="auto" w:fill="273B4B" w:themeFill="accent1" w:themeFillShade="99"/>
      </w:tcPr>
    </w:tblStylePr>
    <w:tblStylePr w:type="band1Vert">
      <w:tblPr/>
      <w:tcPr>
        <w:shd w:val="clear" w:color="auto" w:fill="ABC1D3" w:themeFill="accent1" w:themeFillTint="66"/>
      </w:tcPr>
    </w:tblStylePr>
    <w:tblStylePr w:type="band1Horz">
      <w:tblPr/>
      <w:tcPr>
        <w:shd w:val="clear" w:color="auto" w:fill="96B2C8" w:themeFill="accent1" w:themeFillTint="7F"/>
      </w:tcPr>
    </w:tblStylePr>
    <w:tblStylePr w:type="neCell">
      <w:rPr>
        <w:color w:val="333332" w:themeColor="text1"/>
      </w:rPr>
    </w:tblStylePr>
    <w:tblStylePr w:type="nwCell">
      <w:rPr>
        <w:color w:val="333332" w:themeColor="text1"/>
      </w:rPr>
    </w:tblStylePr>
  </w:style>
  <w:style w:type="table" w:styleId="ColorfulGrid-Accent6">
    <w:name w:val="Colorful Grid Accent 6"/>
    <w:basedOn w:val="NormalTable0"/>
    <w:uiPriority w:val="73"/>
    <w:rsid w:val="00E07762"/>
    <w:rPr>
      <w:color w:val="333332" w:themeColor="text1"/>
    </w:rPr>
    <w:tblPr>
      <w:tblStyleRowBandSize w:val="1"/>
      <w:tblStyleColBandSize w:val="1"/>
      <w:tblBorders>
        <w:insideH w:val="single" w:sz="4" w:space="0" w:color="DBE1E6" w:themeColor="background1"/>
      </w:tblBorders>
    </w:tblPr>
    <w:tcPr>
      <w:shd w:val="clear" w:color="auto" w:fill="F4F6EC" w:themeFill="accent6" w:themeFillTint="33"/>
    </w:tcPr>
    <w:tblStylePr w:type="firstRow">
      <w:rPr>
        <w:b/>
        <w:bCs/>
      </w:rPr>
      <w:tblPr/>
      <w:tcPr>
        <w:shd w:val="clear" w:color="auto" w:fill="E9EEDA" w:themeFill="accent6" w:themeFillTint="66"/>
      </w:tcPr>
    </w:tblStylePr>
    <w:tblStylePr w:type="lastRow">
      <w:rPr>
        <w:b/>
        <w:bCs/>
        <w:color w:val="333332" w:themeColor="text1"/>
      </w:rPr>
      <w:tblPr/>
      <w:tcPr>
        <w:shd w:val="clear" w:color="auto" w:fill="E9EEDA" w:themeFill="accent6" w:themeFillTint="66"/>
      </w:tcPr>
    </w:tblStylePr>
    <w:tblStylePr w:type="firstCol">
      <w:rPr>
        <w:color w:val="DBE1E6" w:themeColor="background1"/>
      </w:rPr>
      <w:tblPr/>
      <w:tcPr>
        <w:shd w:val="clear" w:color="auto" w:fill="A1B863" w:themeFill="accent6" w:themeFillShade="BF"/>
      </w:tcPr>
    </w:tblStylePr>
    <w:tblStylePr w:type="lastCol">
      <w:rPr>
        <w:color w:val="DBE1E6" w:themeColor="background1"/>
      </w:rPr>
      <w:tblPr/>
      <w:tcPr>
        <w:shd w:val="clear" w:color="auto" w:fill="A1B863" w:themeFill="accent6" w:themeFillShade="BF"/>
      </w:tcPr>
    </w:tblStylePr>
    <w:tblStylePr w:type="band1Vert">
      <w:tblPr/>
      <w:tcPr>
        <w:shd w:val="clear" w:color="auto" w:fill="E4EAD2" w:themeFill="accent6" w:themeFillTint="7F"/>
      </w:tcPr>
    </w:tblStylePr>
    <w:tblStylePr w:type="band1Horz">
      <w:tblPr/>
      <w:tcPr>
        <w:shd w:val="clear" w:color="auto" w:fill="E4EAD2" w:themeFill="accent6" w:themeFillTint="7F"/>
      </w:tcPr>
    </w:tblStylePr>
  </w:style>
  <w:style w:type="table" w:styleId="ColorfulGrid-Accent5">
    <w:name w:val="Colorful Grid Accent 5"/>
    <w:basedOn w:val="NormalTable0"/>
    <w:uiPriority w:val="73"/>
    <w:rsid w:val="00E07762"/>
    <w:rPr>
      <w:color w:val="333332" w:themeColor="text1"/>
    </w:rPr>
    <w:tblPr>
      <w:tblStyleRowBandSize w:val="1"/>
      <w:tblStyleColBandSize w:val="1"/>
      <w:tblBorders>
        <w:insideH w:val="single" w:sz="4" w:space="0" w:color="DBE1E6" w:themeColor="background1"/>
      </w:tblBorders>
    </w:tblPr>
    <w:tcPr>
      <w:shd w:val="clear" w:color="auto" w:fill="EAF4EE" w:themeFill="accent5" w:themeFillTint="33"/>
    </w:tcPr>
    <w:tblStylePr w:type="firstRow">
      <w:rPr>
        <w:b/>
        <w:bCs/>
      </w:rPr>
      <w:tblPr/>
      <w:tcPr>
        <w:shd w:val="clear" w:color="auto" w:fill="D6EADD" w:themeFill="accent5" w:themeFillTint="66"/>
      </w:tcPr>
    </w:tblStylePr>
    <w:tblStylePr w:type="lastRow">
      <w:rPr>
        <w:b/>
        <w:bCs/>
        <w:color w:val="333332" w:themeColor="text1"/>
      </w:rPr>
      <w:tblPr/>
      <w:tcPr>
        <w:shd w:val="clear" w:color="auto" w:fill="D6EADD" w:themeFill="accent5" w:themeFillTint="66"/>
      </w:tcPr>
    </w:tblStylePr>
    <w:tblStylePr w:type="firstCol">
      <w:rPr>
        <w:color w:val="DBE1E6" w:themeColor="background1"/>
      </w:rPr>
      <w:tblPr/>
      <w:tcPr>
        <w:shd w:val="clear" w:color="auto" w:fill="5FAD7B" w:themeFill="accent5" w:themeFillShade="BF"/>
      </w:tcPr>
    </w:tblStylePr>
    <w:tblStylePr w:type="lastCol">
      <w:rPr>
        <w:color w:val="DBE1E6" w:themeColor="background1"/>
      </w:rPr>
      <w:tblPr/>
      <w:tcPr>
        <w:shd w:val="clear" w:color="auto" w:fill="5FAD7B" w:themeFill="accent5" w:themeFillShade="BF"/>
      </w:tcPr>
    </w:tblStylePr>
    <w:tblStylePr w:type="band1Vert">
      <w:tblPr/>
      <w:tcPr>
        <w:shd w:val="clear" w:color="auto" w:fill="CDE5D5" w:themeFill="accent5" w:themeFillTint="7F"/>
      </w:tcPr>
    </w:tblStylePr>
    <w:tblStylePr w:type="band1Horz">
      <w:tblPr/>
      <w:tcPr>
        <w:shd w:val="clear" w:color="auto" w:fill="CDE5D5" w:themeFill="accent5" w:themeFillTint="7F"/>
      </w:tcPr>
    </w:tblStylePr>
  </w:style>
  <w:style w:type="table" w:styleId="ColorfulGrid-Accent4">
    <w:name w:val="Colorful Grid Accent 4"/>
    <w:basedOn w:val="NormalTable0"/>
    <w:uiPriority w:val="73"/>
    <w:rsid w:val="00E07762"/>
    <w:rPr>
      <w:color w:val="333332" w:themeColor="text1"/>
    </w:rPr>
    <w:tblPr>
      <w:tblStyleRowBandSize w:val="1"/>
      <w:tblStyleColBandSize w:val="1"/>
      <w:tblBorders>
        <w:insideH w:val="single" w:sz="4" w:space="0" w:color="DBE1E6" w:themeColor="background1"/>
      </w:tblBorders>
    </w:tblPr>
    <w:tcPr>
      <w:shd w:val="clear" w:color="auto" w:fill="D0F4F0" w:themeFill="accent4" w:themeFillTint="33"/>
    </w:tcPr>
    <w:tblStylePr w:type="firstRow">
      <w:rPr>
        <w:b/>
        <w:bCs/>
      </w:rPr>
      <w:tblPr/>
      <w:tcPr>
        <w:shd w:val="clear" w:color="auto" w:fill="A1E9E2" w:themeFill="accent4" w:themeFillTint="66"/>
      </w:tcPr>
    </w:tblStylePr>
    <w:tblStylePr w:type="lastRow">
      <w:rPr>
        <w:b/>
        <w:bCs/>
        <w:color w:val="333332" w:themeColor="text1"/>
      </w:rPr>
      <w:tblPr/>
      <w:tcPr>
        <w:shd w:val="clear" w:color="auto" w:fill="A1E9E2" w:themeFill="accent4" w:themeFillTint="66"/>
      </w:tcPr>
    </w:tblStylePr>
    <w:tblStylePr w:type="firstCol">
      <w:rPr>
        <w:color w:val="DBE1E6" w:themeColor="background1"/>
      </w:rPr>
      <w:tblPr/>
      <w:tcPr>
        <w:shd w:val="clear" w:color="auto" w:fill="1F867D" w:themeFill="accent4" w:themeFillShade="BF"/>
      </w:tcPr>
    </w:tblStylePr>
    <w:tblStylePr w:type="lastCol">
      <w:rPr>
        <w:color w:val="DBE1E6" w:themeColor="background1"/>
      </w:rPr>
      <w:tblPr/>
      <w:tcPr>
        <w:shd w:val="clear" w:color="auto" w:fill="1F867D" w:themeFill="accent4" w:themeFillShade="BF"/>
      </w:tcPr>
    </w:tblStylePr>
    <w:tblStylePr w:type="band1Vert">
      <w:tblPr/>
      <w:tcPr>
        <w:shd w:val="clear" w:color="auto" w:fill="8AE3DB" w:themeFill="accent4" w:themeFillTint="7F"/>
      </w:tcPr>
    </w:tblStylePr>
    <w:tblStylePr w:type="band1Horz">
      <w:tblPr/>
      <w:tcPr>
        <w:shd w:val="clear" w:color="auto" w:fill="8AE3DB" w:themeFill="accent4" w:themeFillTint="7F"/>
      </w:tcPr>
    </w:tblStylePr>
  </w:style>
  <w:style w:type="table" w:styleId="ColorfulGrid-Accent3">
    <w:name w:val="Colorful Grid Accent 3"/>
    <w:basedOn w:val="NormalTable0"/>
    <w:uiPriority w:val="73"/>
    <w:rsid w:val="00E07762"/>
    <w:rPr>
      <w:color w:val="333332" w:themeColor="text1"/>
    </w:rPr>
    <w:tblPr>
      <w:tblStyleRowBandSize w:val="1"/>
      <w:tblStyleColBandSize w:val="1"/>
      <w:tblBorders>
        <w:insideH w:val="single" w:sz="4" w:space="0" w:color="DBE1E6" w:themeColor="background1"/>
      </w:tblBorders>
    </w:tblPr>
    <w:tcPr>
      <w:shd w:val="clear" w:color="auto" w:fill="ECF6F9" w:themeFill="accent3" w:themeFillTint="33"/>
    </w:tcPr>
    <w:tblStylePr w:type="firstRow">
      <w:rPr>
        <w:b/>
        <w:bCs/>
      </w:rPr>
      <w:tblPr/>
      <w:tcPr>
        <w:shd w:val="clear" w:color="auto" w:fill="DAEDF3" w:themeFill="accent3" w:themeFillTint="66"/>
      </w:tcPr>
    </w:tblStylePr>
    <w:tblStylePr w:type="lastRow">
      <w:rPr>
        <w:b/>
        <w:bCs/>
        <w:color w:val="333332" w:themeColor="text1"/>
      </w:rPr>
      <w:tblPr/>
      <w:tcPr>
        <w:shd w:val="clear" w:color="auto" w:fill="DAEDF3" w:themeFill="accent3" w:themeFillTint="66"/>
      </w:tcPr>
    </w:tblStylePr>
    <w:tblStylePr w:type="firstCol">
      <w:rPr>
        <w:color w:val="DBE1E6" w:themeColor="background1"/>
      </w:rPr>
      <w:tblPr/>
      <w:tcPr>
        <w:shd w:val="clear" w:color="auto" w:fill="58B0CC" w:themeFill="accent3" w:themeFillShade="BF"/>
      </w:tcPr>
    </w:tblStylePr>
    <w:tblStylePr w:type="lastCol">
      <w:rPr>
        <w:color w:val="DBE1E6" w:themeColor="background1"/>
      </w:rPr>
      <w:tblPr/>
      <w:tcPr>
        <w:shd w:val="clear" w:color="auto" w:fill="58B0CC" w:themeFill="accent3" w:themeFillShade="BF"/>
      </w:tcPr>
    </w:tblStylePr>
    <w:tblStylePr w:type="band1Vert">
      <w:tblPr/>
      <w:tcPr>
        <w:shd w:val="clear" w:color="auto" w:fill="D1E9F1" w:themeFill="accent3" w:themeFillTint="7F"/>
      </w:tcPr>
    </w:tblStylePr>
    <w:tblStylePr w:type="band1Horz">
      <w:tblPr/>
      <w:tcPr>
        <w:shd w:val="clear" w:color="auto" w:fill="D1E9F1" w:themeFill="accent3" w:themeFillTint="7F"/>
      </w:tcPr>
    </w:tblStylePr>
  </w:style>
  <w:style w:type="table" w:styleId="ColorfulGrid-Accent2">
    <w:name w:val="Colorful Grid Accent 2"/>
    <w:basedOn w:val="NormalTable0"/>
    <w:uiPriority w:val="73"/>
    <w:rsid w:val="00E07762"/>
    <w:rPr>
      <w:color w:val="333332" w:themeColor="text1"/>
    </w:rPr>
    <w:tblPr>
      <w:tblStyleRowBandSize w:val="1"/>
      <w:tblStyleColBandSize w:val="1"/>
      <w:tblBorders>
        <w:insideH w:val="single" w:sz="4" w:space="0" w:color="DBE1E6" w:themeColor="background1"/>
      </w:tblBorders>
    </w:tblPr>
    <w:tcPr>
      <w:shd w:val="clear" w:color="auto" w:fill="C2E9FF" w:themeFill="accent2" w:themeFillTint="33"/>
    </w:tcPr>
    <w:tblStylePr w:type="firstRow">
      <w:rPr>
        <w:b/>
        <w:bCs/>
      </w:rPr>
      <w:tblPr/>
      <w:tcPr>
        <w:shd w:val="clear" w:color="auto" w:fill="85D4FF" w:themeFill="accent2" w:themeFillTint="66"/>
      </w:tcPr>
    </w:tblStylePr>
    <w:tblStylePr w:type="lastRow">
      <w:rPr>
        <w:b/>
        <w:bCs/>
        <w:color w:val="333332" w:themeColor="text1"/>
      </w:rPr>
      <w:tblPr/>
      <w:tcPr>
        <w:shd w:val="clear" w:color="auto" w:fill="85D4FF" w:themeFill="accent2" w:themeFillTint="66"/>
      </w:tcPr>
    </w:tblStylePr>
    <w:tblStylePr w:type="firstCol">
      <w:rPr>
        <w:color w:val="DBE1E6" w:themeColor="background1"/>
      </w:rPr>
      <w:tblPr/>
      <w:tcPr>
        <w:shd w:val="clear" w:color="auto" w:fill="006399" w:themeFill="accent2" w:themeFillShade="BF"/>
      </w:tcPr>
    </w:tblStylePr>
    <w:tblStylePr w:type="lastCol">
      <w:rPr>
        <w:color w:val="DBE1E6" w:themeColor="background1"/>
      </w:rPr>
      <w:tblPr/>
      <w:tcPr>
        <w:shd w:val="clear" w:color="auto" w:fill="006399" w:themeFill="accent2" w:themeFillShade="BF"/>
      </w:tcPr>
    </w:tblStylePr>
    <w:tblStylePr w:type="band1Vert">
      <w:tblPr/>
      <w:tcPr>
        <w:shd w:val="clear" w:color="auto" w:fill="67C9FF" w:themeFill="accent2" w:themeFillTint="7F"/>
      </w:tcPr>
    </w:tblStylePr>
    <w:tblStylePr w:type="band1Horz">
      <w:tblPr/>
      <w:tcPr>
        <w:shd w:val="clear" w:color="auto" w:fill="67C9FF" w:themeFill="accent2" w:themeFillTint="7F"/>
      </w:tcPr>
    </w:tblStylePr>
  </w:style>
  <w:style w:type="table" w:styleId="ColorfulGrid-Accent1">
    <w:name w:val="Colorful Grid Accent 1"/>
    <w:basedOn w:val="NormalTable0"/>
    <w:uiPriority w:val="73"/>
    <w:rsid w:val="00E07762"/>
    <w:rPr>
      <w:color w:val="333332" w:themeColor="text1"/>
    </w:rPr>
    <w:tblPr>
      <w:tblStyleRowBandSize w:val="1"/>
      <w:tblStyleColBandSize w:val="1"/>
      <w:tblBorders>
        <w:insideH w:val="single" w:sz="4" w:space="0" w:color="DBE1E6" w:themeColor="background1"/>
      </w:tblBorders>
    </w:tblPr>
    <w:tcPr>
      <w:shd w:val="clear" w:color="auto" w:fill="D5E0E9" w:themeFill="accent1" w:themeFillTint="33"/>
    </w:tcPr>
    <w:tblStylePr w:type="firstRow">
      <w:rPr>
        <w:b/>
        <w:bCs/>
      </w:rPr>
      <w:tblPr/>
      <w:tcPr>
        <w:shd w:val="clear" w:color="auto" w:fill="ABC1D3" w:themeFill="accent1" w:themeFillTint="66"/>
      </w:tcPr>
    </w:tblStylePr>
    <w:tblStylePr w:type="lastRow">
      <w:rPr>
        <w:b/>
        <w:bCs/>
        <w:color w:val="333332" w:themeColor="text1"/>
      </w:rPr>
      <w:tblPr/>
      <w:tcPr>
        <w:shd w:val="clear" w:color="auto" w:fill="ABC1D3" w:themeFill="accent1" w:themeFillTint="66"/>
      </w:tcPr>
    </w:tblStylePr>
    <w:tblStylePr w:type="firstCol">
      <w:rPr>
        <w:color w:val="DBE1E6" w:themeColor="background1"/>
      </w:rPr>
      <w:tblPr/>
      <w:tcPr>
        <w:shd w:val="clear" w:color="auto" w:fill="314A5E" w:themeFill="accent1" w:themeFillShade="BF"/>
      </w:tcPr>
    </w:tblStylePr>
    <w:tblStylePr w:type="lastCol">
      <w:rPr>
        <w:color w:val="DBE1E6" w:themeColor="background1"/>
      </w:rPr>
      <w:tblPr/>
      <w:tcPr>
        <w:shd w:val="clear" w:color="auto" w:fill="314A5E" w:themeFill="accent1" w:themeFillShade="BF"/>
      </w:tcPr>
    </w:tblStylePr>
    <w:tblStylePr w:type="band1Vert">
      <w:tblPr/>
      <w:tcPr>
        <w:shd w:val="clear" w:color="auto" w:fill="96B2C8" w:themeFill="accent1" w:themeFillTint="7F"/>
      </w:tcPr>
    </w:tblStylePr>
    <w:tblStylePr w:type="band1Horz">
      <w:tblPr/>
      <w:tcPr>
        <w:shd w:val="clear" w:color="auto" w:fill="96B2C8" w:themeFill="accent1" w:themeFillTint="7F"/>
      </w:tcPr>
    </w:tblStylePr>
  </w:style>
  <w:style w:type="table" w:styleId="MediumList2-Accent6">
    <w:name w:val="Medium List 2 Accent 6"/>
    <w:basedOn w:val="NormalTable0"/>
    <w:uiPriority w:val="66"/>
    <w:rsid w:val="00E07762"/>
    <w:rPr>
      <w:rFonts w:asciiTheme="majorHAnsi" w:eastAsiaTheme="majorEastAsia" w:hAnsiTheme="majorHAnsi" w:cstheme="majorBidi"/>
      <w:color w:val="333332" w:themeColor="text1"/>
    </w:rPr>
    <w:tblPr>
      <w:tblStyleRowBandSize w:val="1"/>
      <w:tblStyleColBandSize w:val="1"/>
      <w:tblBorders>
        <w:top w:val="single" w:sz="8" w:space="0" w:color="C9D6A5" w:themeColor="accent6"/>
        <w:left w:val="single" w:sz="8" w:space="0" w:color="C9D6A5" w:themeColor="accent6"/>
        <w:bottom w:val="single" w:sz="8" w:space="0" w:color="C9D6A5" w:themeColor="accent6"/>
        <w:right w:val="single" w:sz="8" w:space="0" w:color="C9D6A5" w:themeColor="accent6"/>
      </w:tblBorders>
    </w:tblPr>
    <w:tblStylePr w:type="firstRow">
      <w:rPr>
        <w:sz w:val="24"/>
        <w:szCs w:val="24"/>
      </w:rPr>
      <w:tblPr/>
      <w:tcPr>
        <w:tcBorders>
          <w:top w:val="nil"/>
          <w:left w:val="nil"/>
          <w:bottom w:val="single" w:sz="24" w:space="0" w:color="C9D6A5" w:themeColor="accent6"/>
          <w:right w:val="nil"/>
          <w:insideH w:val="nil"/>
          <w:insideV w:val="nil"/>
        </w:tcBorders>
        <w:shd w:val="clear" w:color="auto" w:fill="DBE1E6" w:themeFill="background1"/>
      </w:tcPr>
    </w:tblStylePr>
    <w:tblStylePr w:type="lastRow">
      <w:tblPr/>
      <w:tcPr>
        <w:tcBorders>
          <w:top w:val="single" w:sz="8" w:space="0" w:color="C9D6A5" w:themeColor="accent6"/>
          <w:left w:val="nil"/>
          <w:bottom w:val="nil"/>
          <w:right w:val="nil"/>
          <w:insideH w:val="nil"/>
          <w:insideV w:val="nil"/>
        </w:tcBorders>
        <w:shd w:val="clear" w:color="auto" w:fill="DBE1E6" w:themeFill="background1"/>
      </w:tcPr>
    </w:tblStylePr>
    <w:tblStylePr w:type="firstCol">
      <w:tblPr/>
      <w:tcPr>
        <w:tcBorders>
          <w:top w:val="nil"/>
          <w:left w:val="nil"/>
          <w:bottom w:val="nil"/>
          <w:right w:val="single" w:sz="8" w:space="0" w:color="C9D6A5" w:themeColor="accent6"/>
          <w:insideH w:val="nil"/>
          <w:insideV w:val="nil"/>
        </w:tcBorders>
        <w:shd w:val="clear" w:color="auto" w:fill="DBE1E6" w:themeFill="background1"/>
      </w:tcPr>
    </w:tblStylePr>
    <w:tblStylePr w:type="lastCol">
      <w:tblPr/>
      <w:tcPr>
        <w:tcBorders>
          <w:top w:val="nil"/>
          <w:left w:val="single" w:sz="8" w:space="0" w:color="C9D6A5" w:themeColor="accent6"/>
          <w:bottom w:val="nil"/>
          <w:right w:val="nil"/>
          <w:insideH w:val="nil"/>
          <w:insideV w:val="nil"/>
        </w:tcBorders>
        <w:shd w:val="clear" w:color="auto" w:fill="DBE1E6" w:themeFill="background1"/>
      </w:tcPr>
    </w:tblStylePr>
    <w:tblStylePr w:type="band1Vert">
      <w:tblPr/>
      <w:tcPr>
        <w:tcBorders>
          <w:left w:val="nil"/>
          <w:right w:val="nil"/>
          <w:insideH w:val="nil"/>
          <w:insideV w:val="nil"/>
        </w:tcBorders>
        <w:shd w:val="clear" w:color="auto" w:fill="F1F4E8" w:themeFill="accent6" w:themeFillTint="3F"/>
      </w:tcPr>
    </w:tblStylePr>
    <w:tblStylePr w:type="band1Horz">
      <w:tblPr/>
      <w:tcPr>
        <w:tcBorders>
          <w:top w:val="nil"/>
          <w:bottom w:val="nil"/>
          <w:insideH w:val="nil"/>
          <w:insideV w:val="nil"/>
        </w:tcBorders>
        <w:shd w:val="clear" w:color="auto" w:fill="F1F4E8" w:themeFill="accent6" w:themeFillTint="3F"/>
      </w:tcPr>
    </w:tblStylePr>
    <w:tblStylePr w:type="nwCell">
      <w:tblPr/>
      <w:tcPr>
        <w:shd w:val="clear" w:color="auto" w:fill="DBE1E6" w:themeFill="background1"/>
      </w:tcPr>
    </w:tblStylePr>
    <w:tblStylePr w:type="swCell">
      <w:tblPr/>
      <w:tcPr>
        <w:tcBorders>
          <w:top w:val="nil"/>
        </w:tcBorders>
      </w:tcPr>
    </w:tblStylePr>
  </w:style>
  <w:style w:type="table" w:styleId="MediumList2-Accent5">
    <w:name w:val="Medium List 2 Accent 5"/>
    <w:basedOn w:val="NormalTable0"/>
    <w:uiPriority w:val="66"/>
    <w:rsid w:val="00E07762"/>
    <w:rPr>
      <w:rFonts w:asciiTheme="majorHAnsi" w:eastAsiaTheme="majorEastAsia" w:hAnsiTheme="majorHAnsi" w:cstheme="majorBidi"/>
      <w:color w:val="333332" w:themeColor="text1"/>
    </w:rPr>
    <w:tblPr>
      <w:tblStyleRowBandSize w:val="1"/>
      <w:tblStyleColBandSize w:val="1"/>
      <w:tblBorders>
        <w:top w:val="single" w:sz="8" w:space="0" w:color="9BCCAD" w:themeColor="accent5"/>
        <w:left w:val="single" w:sz="8" w:space="0" w:color="9BCCAD" w:themeColor="accent5"/>
        <w:bottom w:val="single" w:sz="8" w:space="0" w:color="9BCCAD" w:themeColor="accent5"/>
        <w:right w:val="single" w:sz="8" w:space="0" w:color="9BCCAD" w:themeColor="accent5"/>
      </w:tblBorders>
    </w:tblPr>
    <w:tblStylePr w:type="firstRow">
      <w:rPr>
        <w:sz w:val="24"/>
        <w:szCs w:val="24"/>
      </w:rPr>
      <w:tblPr/>
      <w:tcPr>
        <w:tcBorders>
          <w:top w:val="nil"/>
          <w:left w:val="nil"/>
          <w:bottom w:val="single" w:sz="24" w:space="0" w:color="9BCCAD" w:themeColor="accent5"/>
          <w:right w:val="nil"/>
          <w:insideH w:val="nil"/>
          <w:insideV w:val="nil"/>
        </w:tcBorders>
        <w:shd w:val="clear" w:color="auto" w:fill="DBE1E6" w:themeFill="background1"/>
      </w:tcPr>
    </w:tblStylePr>
    <w:tblStylePr w:type="lastRow">
      <w:tblPr/>
      <w:tcPr>
        <w:tcBorders>
          <w:top w:val="single" w:sz="8" w:space="0" w:color="9BCCAD" w:themeColor="accent5"/>
          <w:left w:val="nil"/>
          <w:bottom w:val="nil"/>
          <w:right w:val="nil"/>
          <w:insideH w:val="nil"/>
          <w:insideV w:val="nil"/>
        </w:tcBorders>
        <w:shd w:val="clear" w:color="auto" w:fill="DBE1E6" w:themeFill="background1"/>
      </w:tcPr>
    </w:tblStylePr>
    <w:tblStylePr w:type="firstCol">
      <w:tblPr/>
      <w:tcPr>
        <w:tcBorders>
          <w:top w:val="nil"/>
          <w:left w:val="nil"/>
          <w:bottom w:val="nil"/>
          <w:right w:val="single" w:sz="8" w:space="0" w:color="9BCCAD" w:themeColor="accent5"/>
          <w:insideH w:val="nil"/>
          <w:insideV w:val="nil"/>
        </w:tcBorders>
        <w:shd w:val="clear" w:color="auto" w:fill="DBE1E6" w:themeFill="background1"/>
      </w:tcPr>
    </w:tblStylePr>
    <w:tblStylePr w:type="lastCol">
      <w:tblPr/>
      <w:tcPr>
        <w:tcBorders>
          <w:top w:val="nil"/>
          <w:left w:val="single" w:sz="8" w:space="0" w:color="9BCCAD" w:themeColor="accent5"/>
          <w:bottom w:val="nil"/>
          <w:right w:val="nil"/>
          <w:insideH w:val="nil"/>
          <w:insideV w:val="nil"/>
        </w:tcBorders>
        <w:shd w:val="clear" w:color="auto" w:fill="DBE1E6" w:themeFill="background1"/>
      </w:tcPr>
    </w:tblStylePr>
    <w:tblStylePr w:type="band1Vert">
      <w:tblPr/>
      <w:tcPr>
        <w:tcBorders>
          <w:left w:val="nil"/>
          <w:right w:val="nil"/>
          <w:insideH w:val="nil"/>
          <w:insideV w:val="nil"/>
        </w:tcBorders>
        <w:shd w:val="clear" w:color="auto" w:fill="E6F2EA" w:themeFill="accent5" w:themeFillTint="3F"/>
      </w:tcPr>
    </w:tblStylePr>
    <w:tblStylePr w:type="band1Horz">
      <w:tblPr/>
      <w:tcPr>
        <w:tcBorders>
          <w:top w:val="nil"/>
          <w:bottom w:val="nil"/>
          <w:insideH w:val="nil"/>
          <w:insideV w:val="nil"/>
        </w:tcBorders>
        <w:shd w:val="clear" w:color="auto" w:fill="E6F2EA" w:themeFill="accent5" w:themeFillTint="3F"/>
      </w:tcPr>
    </w:tblStylePr>
    <w:tblStylePr w:type="nwCell">
      <w:tblPr/>
      <w:tcPr>
        <w:shd w:val="clear" w:color="auto" w:fill="DBE1E6" w:themeFill="background1"/>
      </w:tcPr>
    </w:tblStylePr>
    <w:tblStylePr w:type="swCell">
      <w:tblPr/>
      <w:tcPr>
        <w:tcBorders>
          <w:top w:val="nil"/>
        </w:tcBorders>
      </w:tcPr>
    </w:tblStylePr>
  </w:style>
  <w:style w:type="table" w:styleId="MediumList2-Accent4">
    <w:name w:val="Medium List 2 Accent 4"/>
    <w:basedOn w:val="NormalTable0"/>
    <w:uiPriority w:val="66"/>
    <w:rsid w:val="00E07762"/>
    <w:rPr>
      <w:rFonts w:asciiTheme="majorHAnsi" w:eastAsiaTheme="majorEastAsia" w:hAnsiTheme="majorHAnsi" w:cstheme="majorBidi"/>
      <w:color w:val="333332" w:themeColor="text1"/>
    </w:rPr>
    <w:tblPr>
      <w:tblStyleRowBandSize w:val="1"/>
      <w:tblStyleColBandSize w:val="1"/>
      <w:tblBorders>
        <w:top w:val="single" w:sz="8" w:space="0" w:color="2AB4A8" w:themeColor="accent4"/>
        <w:left w:val="single" w:sz="8" w:space="0" w:color="2AB4A8" w:themeColor="accent4"/>
        <w:bottom w:val="single" w:sz="8" w:space="0" w:color="2AB4A8" w:themeColor="accent4"/>
        <w:right w:val="single" w:sz="8" w:space="0" w:color="2AB4A8" w:themeColor="accent4"/>
      </w:tblBorders>
    </w:tblPr>
    <w:tblStylePr w:type="firstRow">
      <w:rPr>
        <w:sz w:val="24"/>
        <w:szCs w:val="24"/>
      </w:rPr>
      <w:tblPr/>
      <w:tcPr>
        <w:tcBorders>
          <w:top w:val="nil"/>
          <w:left w:val="nil"/>
          <w:bottom w:val="single" w:sz="24" w:space="0" w:color="2AB4A8" w:themeColor="accent4"/>
          <w:right w:val="nil"/>
          <w:insideH w:val="nil"/>
          <w:insideV w:val="nil"/>
        </w:tcBorders>
        <w:shd w:val="clear" w:color="auto" w:fill="DBE1E6" w:themeFill="background1"/>
      </w:tcPr>
    </w:tblStylePr>
    <w:tblStylePr w:type="lastRow">
      <w:tblPr/>
      <w:tcPr>
        <w:tcBorders>
          <w:top w:val="single" w:sz="8" w:space="0" w:color="2AB4A8" w:themeColor="accent4"/>
          <w:left w:val="nil"/>
          <w:bottom w:val="nil"/>
          <w:right w:val="nil"/>
          <w:insideH w:val="nil"/>
          <w:insideV w:val="nil"/>
        </w:tcBorders>
        <w:shd w:val="clear" w:color="auto" w:fill="DBE1E6" w:themeFill="background1"/>
      </w:tcPr>
    </w:tblStylePr>
    <w:tblStylePr w:type="firstCol">
      <w:tblPr/>
      <w:tcPr>
        <w:tcBorders>
          <w:top w:val="nil"/>
          <w:left w:val="nil"/>
          <w:bottom w:val="nil"/>
          <w:right w:val="single" w:sz="8" w:space="0" w:color="2AB4A8" w:themeColor="accent4"/>
          <w:insideH w:val="nil"/>
          <w:insideV w:val="nil"/>
        </w:tcBorders>
        <w:shd w:val="clear" w:color="auto" w:fill="DBE1E6" w:themeFill="background1"/>
      </w:tcPr>
    </w:tblStylePr>
    <w:tblStylePr w:type="lastCol">
      <w:tblPr/>
      <w:tcPr>
        <w:tcBorders>
          <w:top w:val="nil"/>
          <w:left w:val="single" w:sz="8" w:space="0" w:color="2AB4A8" w:themeColor="accent4"/>
          <w:bottom w:val="nil"/>
          <w:right w:val="nil"/>
          <w:insideH w:val="nil"/>
          <w:insideV w:val="nil"/>
        </w:tcBorders>
        <w:shd w:val="clear" w:color="auto" w:fill="DBE1E6" w:themeFill="background1"/>
      </w:tcPr>
    </w:tblStylePr>
    <w:tblStylePr w:type="band1Vert">
      <w:tblPr/>
      <w:tcPr>
        <w:tcBorders>
          <w:left w:val="nil"/>
          <w:right w:val="nil"/>
          <w:insideH w:val="nil"/>
          <w:insideV w:val="nil"/>
        </w:tcBorders>
        <w:shd w:val="clear" w:color="auto" w:fill="C5F1ED" w:themeFill="accent4" w:themeFillTint="3F"/>
      </w:tcPr>
    </w:tblStylePr>
    <w:tblStylePr w:type="band1Horz">
      <w:tblPr/>
      <w:tcPr>
        <w:tcBorders>
          <w:top w:val="nil"/>
          <w:bottom w:val="nil"/>
          <w:insideH w:val="nil"/>
          <w:insideV w:val="nil"/>
        </w:tcBorders>
        <w:shd w:val="clear" w:color="auto" w:fill="C5F1ED" w:themeFill="accent4" w:themeFillTint="3F"/>
      </w:tcPr>
    </w:tblStylePr>
    <w:tblStylePr w:type="nwCell">
      <w:tblPr/>
      <w:tcPr>
        <w:shd w:val="clear" w:color="auto" w:fill="DBE1E6" w:themeFill="background1"/>
      </w:tcPr>
    </w:tblStylePr>
    <w:tblStylePr w:type="swCell">
      <w:tblPr/>
      <w:tcPr>
        <w:tcBorders>
          <w:top w:val="nil"/>
        </w:tcBorders>
      </w:tcPr>
    </w:tblStylePr>
  </w:style>
  <w:style w:type="table" w:styleId="MediumList2-Accent3">
    <w:name w:val="Medium List 2 Accent 3"/>
    <w:basedOn w:val="NormalTable0"/>
    <w:uiPriority w:val="66"/>
    <w:rsid w:val="00E07762"/>
    <w:rPr>
      <w:rFonts w:asciiTheme="majorHAnsi" w:eastAsiaTheme="majorEastAsia" w:hAnsiTheme="majorHAnsi" w:cstheme="majorBidi"/>
      <w:color w:val="333332" w:themeColor="text1"/>
    </w:rPr>
    <w:tblPr>
      <w:tblStyleRowBandSize w:val="1"/>
      <w:tblStyleColBandSize w:val="1"/>
      <w:tblBorders>
        <w:top w:val="single" w:sz="8" w:space="0" w:color="A4D4E3" w:themeColor="accent3"/>
        <w:left w:val="single" w:sz="8" w:space="0" w:color="A4D4E3" w:themeColor="accent3"/>
        <w:bottom w:val="single" w:sz="8" w:space="0" w:color="A4D4E3" w:themeColor="accent3"/>
        <w:right w:val="single" w:sz="8" w:space="0" w:color="A4D4E3" w:themeColor="accent3"/>
      </w:tblBorders>
    </w:tblPr>
    <w:tblStylePr w:type="firstRow">
      <w:rPr>
        <w:sz w:val="24"/>
        <w:szCs w:val="24"/>
      </w:rPr>
      <w:tblPr/>
      <w:tcPr>
        <w:tcBorders>
          <w:top w:val="nil"/>
          <w:left w:val="nil"/>
          <w:bottom w:val="single" w:sz="24" w:space="0" w:color="A4D4E3" w:themeColor="accent3"/>
          <w:right w:val="nil"/>
          <w:insideH w:val="nil"/>
          <w:insideV w:val="nil"/>
        </w:tcBorders>
        <w:shd w:val="clear" w:color="auto" w:fill="DBE1E6" w:themeFill="background1"/>
      </w:tcPr>
    </w:tblStylePr>
    <w:tblStylePr w:type="lastRow">
      <w:tblPr/>
      <w:tcPr>
        <w:tcBorders>
          <w:top w:val="single" w:sz="8" w:space="0" w:color="A4D4E3" w:themeColor="accent3"/>
          <w:left w:val="nil"/>
          <w:bottom w:val="nil"/>
          <w:right w:val="nil"/>
          <w:insideH w:val="nil"/>
          <w:insideV w:val="nil"/>
        </w:tcBorders>
        <w:shd w:val="clear" w:color="auto" w:fill="DBE1E6" w:themeFill="background1"/>
      </w:tcPr>
    </w:tblStylePr>
    <w:tblStylePr w:type="firstCol">
      <w:tblPr/>
      <w:tcPr>
        <w:tcBorders>
          <w:top w:val="nil"/>
          <w:left w:val="nil"/>
          <w:bottom w:val="nil"/>
          <w:right w:val="single" w:sz="8" w:space="0" w:color="A4D4E3" w:themeColor="accent3"/>
          <w:insideH w:val="nil"/>
          <w:insideV w:val="nil"/>
        </w:tcBorders>
        <w:shd w:val="clear" w:color="auto" w:fill="DBE1E6" w:themeFill="background1"/>
      </w:tcPr>
    </w:tblStylePr>
    <w:tblStylePr w:type="lastCol">
      <w:tblPr/>
      <w:tcPr>
        <w:tcBorders>
          <w:top w:val="nil"/>
          <w:left w:val="single" w:sz="8" w:space="0" w:color="A4D4E3" w:themeColor="accent3"/>
          <w:bottom w:val="nil"/>
          <w:right w:val="nil"/>
          <w:insideH w:val="nil"/>
          <w:insideV w:val="nil"/>
        </w:tcBorders>
        <w:shd w:val="clear" w:color="auto" w:fill="DBE1E6" w:themeFill="background1"/>
      </w:tcPr>
    </w:tblStylePr>
    <w:tblStylePr w:type="band1Vert">
      <w:tblPr/>
      <w:tcPr>
        <w:tcBorders>
          <w:left w:val="nil"/>
          <w:right w:val="nil"/>
          <w:insideH w:val="nil"/>
          <w:insideV w:val="nil"/>
        </w:tcBorders>
        <w:shd w:val="clear" w:color="auto" w:fill="E8F4F8" w:themeFill="accent3" w:themeFillTint="3F"/>
      </w:tcPr>
    </w:tblStylePr>
    <w:tblStylePr w:type="band1Horz">
      <w:tblPr/>
      <w:tcPr>
        <w:tcBorders>
          <w:top w:val="nil"/>
          <w:bottom w:val="nil"/>
          <w:insideH w:val="nil"/>
          <w:insideV w:val="nil"/>
        </w:tcBorders>
        <w:shd w:val="clear" w:color="auto" w:fill="E8F4F8" w:themeFill="accent3" w:themeFillTint="3F"/>
      </w:tcPr>
    </w:tblStylePr>
    <w:tblStylePr w:type="nwCell">
      <w:tblPr/>
      <w:tcPr>
        <w:shd w:val="clear" w:color="auto" w:fill="DBE1E6" w:themeFill="background1"/>
      </w:tcPr>
    </w:tblStylePr>
    <w:tblStylePr w:type="swCell">
      <w:tblPr/>
      <w:tcPr>
        <w:tcBorders>
          <w:top w:val="nil"/>
        </w:tcBorders>
      </w:tcPr>
    </w:tblStylePr>
  </w:style>
  <w:style w:type="table" w:styleId="MediumList2-Accent2">
    <w:name w:val="Medium List 2 Accent 2"/>
    <w:basedOn w:val="NormalTable0"/>
    <w:uiPriority w:val="66"/>
    <w:rsid w:val="00E07762"/>
    <w:rPr>
      <w:rFonts w:asciiTheme="majorHAnsi" w:eastAsiaTheme="majorEastAsia" w:hAnsiTheme="majorHAnsi" w:cstheme="majorBidi"/>
      <w:color w:val="333332" w:themeColor="text1"/>
    </w:rPr>
    <w:tblPr>
      <w:tblStyleRowBandSize w:val="1"/>
      <w:tblStyleColBandSize w:val="1"/>
      <w:tblBorders>
        <w:top w:val="single" w:sz="8" w:space="0" w:color="0086CD" w:themeColor="accent2"/>
        <w:left w:val="single" w:sz="8" w:space="0" w:color="0086CD" w:themeColor="accent2"/>
        <w:bottom w:val="single" w:sz="8" w:space="0" w:color="0086CD" w:themeColor="accent2"/>
        <w:right w:val="single" w:sz="8" w:space="0" w:color="0086CD" w:themeColor="accent2"/>
      </w:tblBorders>
    </w:tblPr>
    <w:tblStylePr w:type="firstRow">
      <w:rPr>
        <w:sz w:val="24"/>
        <w:szCs w:val="24"/>
      </w:rPr>
      <w:tblPr/>
      <w:tcPr>
        <w:tcBorders>
          <w:top w:val="nil"/>
          <w:left w:val="nil"/>
          <w:bottom w:val="single" w:sz="24" w:space="0" w:color="0086CD" w:themeColor="accent2"/>
          <w:right w:val="nil"/>
          <w:insideH w:val="nil"/>
          <w:insideV w:val="nil"/>
        </w:tcBorders>
        <w:shd w:val="clear" w:color="auto" w:fill="DBE1E6" w:themeFill="background1"/>
      </w:tcPr>
    </w:tblStylePr>
    <w:tblStylePr w:type="lastRow">
      <w:tblPr/>
      <w:tcPr>
        <w:tcBorders>
          <w:top w:val="single" w:sz="8" w:space="0" w:color="0086CD" w:themeColor="accent2"/>
          <w:left w:val="nil"/>
          <w:bottom w:val="nil"/>
          <w:right w:val="nil"/>
          <w:insideH w:val="nil"/>
          <w:insideV w:val="nil"/>
        </w:tcBorders>
        <w:shd w:val="clear" w:color="auto" w:fill="DBE1E6" w:themeFill="background1"/>
      </w:tcPr>
    </w:tblStylePr>
    <w:tblStylePr w:type="firstCol">
      <w:tblPr/>
      <w:tcPr>
        <w:tcBorders>
          <w:top w:val="nil"/>
          <w:left w:val="nil"/>
          <w:bottom w:val="nil"/>
          <w:right w:val="single" w:sz="8" w:space="0" w:color="0086CD" w:themeColor="accent2"/>
          <w:insideH w:val="nil"/>
          <w:insideV w:val="nil"/>
        </w:tcBorders>
        <w:shd w:val="clear" w:color="auto" w:fill="DBE1E6" w:themeFill="background1"/>
      </w:tcPr>
    </w:tblStylePr>
    <w:tblStylePr w:type="lastCol">
      <w:tblPr/>
      <w:tcPr>
        <w:tcBorders>
          <w:top w:val="nil"/>
          <w:left w:val="single" w:sz="8" w:space="0" w:color="0086CD" w:themeColor="accent2"/>
          <w:bottom w:val="nil"/>
          <w:right w:val="nil"/>
          <w:insideH w:val="nil"/>
          <w:insideV w:val="nil"/>
        </w:tcBorders>
        <w:shd w:val="clear" w:color="auto" w:fill="DBE1E6" w:themeFill="background1"/>
      </w:tcPr>
    </w:tblStylePr>
    <w:tblStylePr w:type="band1Vert">
      <w:tblPr/>
      <w:tcPr>
        <w:tcBorders>
          <w:left w:val="nil"/>
          <w:right w:val="nil"/>
          <w:insideH w:val="nil"/>
          <w:insideV w:val="nil"/>
        </w:tcBorders>
        <w:shd w:val="clear" w:color="auto" w:fill="B3E4FF" w:themeFill="accent2" w:themeFillTint="3F"/>
      </w:tcPr>
    </w:tblStylePr>
    <w:tblStylePr w:type="band1Horz">
      <w:tblPr/>
      <w:tcPr>
        <w:tcBorders>
          <w:top w:val="nil"/>
          <w:bottom w:val="nil"/>
          <w:insideH w:val="nil"/>
          <w:insideV w:val="nil"/>
        </w:tcBorders>
        <w:shd w:val="clear" w:color="auto" w:fill="B3E4FF" w:themeFill="accent2" w:themeFillTint="3F"/>
      </w:tcPr>
    </w:tblStylePr>
    <w:tblStylePr w:type="nwCell">
      <w:tblPr/>
      <w:tcPr>
        <w:shd w:val="clear" w:color="auto" w:fill="DBE1E6" w:themeFill="background1"/>
      </w:tcPr>
    </w:tblStylePr>
    <w:tblStylePr w:type="swCell">
      <w:tblPr/>
      <w:tcPr>
        <w:tcBorders>
          <w:top w:val="nil"/>
        </w:tcBorders>
      </w:tcPr>
    </w:tblStylePr>
  </w:style>
  <w:style w:type="table" w:styleId="MediumList2-Accent1">
    <w:name w:val="Medium List 2 Accent 1"/>
    <w:basedOn w:val="NormalTable0"/>
    <w:uiPriority w:val="66"/>
    <w:rsid w:val="00E07762"/>
    <w:rPr>
      <w:rFonts w:asciiTheme="majorHAnsi" w:eastAsiaTheme="majorEastAsia" w:hAnsiTheme="majorHAnsi" w:cstheme="majorBidi"/>
      <w:color w:val="333332" w:themeColor="text1"/>
    </w:rPr>
    <w:tblPr>
      <w:tblStyleRowBandSize w:val="1"/>
      <w:tblStyleColBandSize w:val="1"/>
      <w:tblBorders>
        <w:top w:val="single" w:sz="8" w:space="0" w:color="42647E" w:themeColor="accent1"/>
        <w:left w:val="single" w:sz="8" w:space="0" w:color="42647E" w:themeColor="accent1"/>
        <w:bottom w:val="single" w:sz="8" w:space="0" w:color="42647E" w:themeColor="accent1"/>
        <w:right w:val="single" w:sz="8" w:space="0" w:color="42647E" w:themeColor="accent1"/>
      </w:tblBorders>
    </w:tblPr>
    <w:tblStylePr w:type="firstRow">
      <w:rPr>
        <w:sz w:val="24"/>
        <w:szCs w:val="24"/>
      </w:rPr>
      <w:tblPr/>
      <w:tcPr>
        <w:tcBorders>
          <w:top w:val="nil"/>
          <w:left w:val="nil"/>
          <w:bottom w:val="single" w:sz="24" w:space="0" w:color="42647E" w:themeColor="accent1"/>
          <w:right w:val="nil"/>
          <w:insideH w:val="nil"/>
          <w:insideV w:val="nil"/>
        </w:tcBorders>
        <w:shd w:val="clear" w:color="auto" w:fill="DBE1E6" w:themeFill="background1"/>
      </w:tcPr>
    </w:tblStylePr>
    <w:tblStylePr w:type="lastRow">
      <w:tblPr/>
      <w:tcPr>
        <w:tcBorders>
          <w:top w:val="single" w:sz="8" w:space="0" w:color="42647E" w:themeColor="accent1"/>
          <w:left w:val="nil"/>
          <w:bottom w:val="nil"/>
          <w:right w:val="nil"/>
          <w:insideH w:val="nil"/>
          <w:insideV w:val="nil"/>
        </w:tcBorders>
        <w:shd w:val="clear" w:color="auto" w:fill="DBE1E6" w:themeFill="background1"/>
      </w:tcPr>
    </w:tblStylePr>
    <w:tblStylePr w:type="firstCol">
      <w:tblPr/>
      <w:tcPr>
        <w:tcBorders>
          <w:top w:val="nil"/>
          <w:left w:val="nil"/>
          <w:bottom w:val="nil"/>
          <w:right w:val="single" w:sz="8" w:space="0" w:color="42647E" w:themeColor="accent1"/>
          <w:insideH w:val="nil"/>
          <w:insideV w:val="nil"/>
        </w:tcBorders>
        <w:shd w:val="clear" w:color="auto" w:fill="DBE1E6" w:themeFill="background1"/>
      </w:tcPr>
    </w:tblStylePr>
    <w:tblStylePr w:type="lastCol">
      <w:tblPr/>
      <w:tcPr>
        <w:tcBorders>
          <w:top w:val="nil"/>
          <w:left w:val="single" w:sz="8" w:space="0" w:color="42647E" w:themeColor="accent1"/>
          <w:bottom w:val="nil"/>
          <w:right w:val="nil"/>
          <w:insideH w:val="nil"/>
          <w:insideV w:val="nil"/>
        </w:tcBorders>
        <w:shd w:val="clear" w:color="auto" w:fill="DBE1E6" w:themeFill="background1"/>
      </w:tcPr>
    </w:tblStylePr>
    <w:tblStylePr w:type="band1Vert">
      <w:tblPr/>
      <w:tcPr>
        <w:tcBorders>
          <w:left w:val="nil"/>
          <w:right w:val="nil"/>
          <w:insideH w:val="nil"/>
          <w:insideV w:val="nil"/>
        </w:tcBorders>
        <w:shd w:val="clear" w:color="auto" w:fill="CBD9E4" w:themeFill="accent1" w:themeFillTint="3F"/>
      </w:tcPr>
    </w:tblStylePr>
    <w:tblStylePr w:type="band1Horz">
      <w:tblPr/>
      <w:tcPr>
        <w:tcBorders>
          <w:top w:val="nil"/>
          <w:bottom w:val="nil"/>
          <w:insideH w:val="nil"/>
          <w:insideV w:val="nil"/>
        </w:tcBorders>
        <w:shd w:val="clear" w:color="auto" w:fill="CBD9E4" w:themeFill="accent1" w:themeFillTint="3F"/>
      </w:tcPr>
    </w:tblStylePr>
    <w:tblStylePr w:type="nwCell">
      <w:tblPr/>
      <w:tcPr>
        <w:shd w:val="clear" w:color="auto" w:fill="DBE1E6" w:themeFill="background1"/>
      </w:tcPr>
    </w:tblStylePr>
    <w:tblStylePr w:type="swCell">
      <w:tblPr/>
      <w:tcPr>
        <w:tcBorders>
          <w:top w:val="nil"/>
        </w:tcBorders>
      </w:tcPr>
    </w:tblStylePr>
  </w:style>
  <w:style w:type="table" w:styleId="MediumList1-Accent6">
    <w:name w:val="Medium List 1 Accent 6"/>
    <w:basedOn w:val="NormalTable0"/>
    <w:uiPriority w:val="65"/>
    <w:rsid w:val="00E07762"/>
    <w:rPr>
      <w:color w:val="333332" w:themeColor="text1"/>
    </w:rPr>
    <w:tblPr>
      <w:tblStyleRowBandSize w:val="1"/>
      <w:tblStyleColBandSize w:val="1"/>
      <w:tblBorders>
        <w:top w:val="single" w:sz="8" w:space="0" w:color="C9D6A5" w:themeColor="accent6"/>
        <w:bottom w:val="single" w:sz="8" w:space="0" w:color="C9D6A5" w:themeColor="accent6"/>
      </w:tblBorders>
    </w:tblPr>
    <w:tblStylePr w:type="firstRow">
      <w:rPr>
        <w:rFonts w:asciiTheme="majorHAnsi" w:eastAsiaTheme="majorEastAsia" w:hAnsiTheme="majorHAnsi" w:cstheme="majorBidi"/>
      </w:rPr>
      <w:tblPr/>
      <w:tcPr>
        <w:tcBorders>
          <w:top w:val="nil"/>
          <w:bottom w:val="single" w:sz="8" w:space="0" w:color="C9D6A5" w:themeColor="accent6"/>
        </w:tcBorders>
      </w:tcPr>
    </w:tblStylePr>
    <w:tblStylePr w:type="lastRow">
      <w:rPr>
        <w:b/>
        <w:bCs/>
        <w:color w:val="E63329" w:themeColor="text2"/>
      </w:rPr>
      <w:tblPr/>
      <w:tcPr>
        <w:tcBorders>
          <w:top w:val="single" w:sz="8" w:space="0" w:color="C9D6A5" w:themeColor="accent6"/>
          <w:bottom w:val="single" w:sz="8" w:space="0" w:color="C9D6A5" w:themeColor="accent6"/>
        </w:tcBorders>
      </w:tcPr>
    </w:tblStylePr>
    <w:tblStylePr w:type="firstCol">
      <w:rPr>
        <w:b/>
        <w:bCs/>
      </w:rPr>
    </w:tblStylePr>
    <w:tblStylePr w:type="lastCol">
      <w:rPr>
        <w:b/>
        <w:bCs/>
      </w:rPr>
      <w:tblPr/>
      <w:tcPr>
        <w:tcBorders>
          <w:top w:val="single" w:sz="8" w:space="0" w:color="C9D6A5" w:themeColor="accent6"/>
          <w:bottom w:val="single" w:sz="8" w:space="0" w:color="C9D6A5" w:themeColor="accent6"/>
        </w:tcBorders>
      </w:tcPr>
    </w:tblStylePr>
    <w:tblStylePr w:type="band1Vert">
      <w:tblPr/>
      <w:tcPr>
        <w:shd w:val="clear" w:color="auto" w:fill="F1F4E8" w:themeFill="accent6" w:themeFillTint="3F"/>
      </w:tcPr>
    </w:tblStylePr>
    <w:tblStylePr w:type="band1Horz">
      <w:tblPr/>
      <w:tcPr>
        <w:shd w:val="clear" w:color="auto" w:fill="F1F4E8" w:themeFill="accent6" w:themeFillTint="3F"/>
      </w:tcPr>
    </w:tblStylePr>
  </w:style>
  <w:style w:type="table" w:styleId="MediumList1-Accent5">
    <w:name w:val="Medium List 1 Accent 5"/>
    <w:basedOn w:val="NormalTable0"/>
    <w:uiPriority w:val="65"/>
    <w:rsid w:val="00E07762"/>
    <w:rPr>
      <w:color w:val="333332" w:themeColor="text1"/>
    </w:rPr>
    <w:tblPr>
      <w:tblStyleRowBandSize w:val="1"/>
      <w:tblStyleColBandSize w:val="1"/>
      <w:tblBorders>
        <w:top w:val="single" w:sz="8" w:space="0" w:color="9BCCAD" w:themeColor="accent5"/>
        <w:bottom w:val="single" w:sz="8" w:space="0" w:color="9BCCAD" w:themeColor="accent5"/>
      </w:tblBorders>
    </w:tblPr>
    <w:tblStylePr w:type="firstRow">
      <w:rPr>
        <w:rFonts w:asciiTheme="majorHAnsi" w:eastAsiaTheme="majorEastAsia" w:hAnsiTheme="majorHAnsi" w:cstheme="majorBidi"/>
      </w:rPr>
      <w:tblPr/>
      <w:tcPr>
        <w:tcBorders>
          <w:top w:val="nil"/>
          <w:bottom w:val="single" w:sz="8" w:space="0" w:color="9BCCAD" w:themeColor="accent5"/>
        </w:tcBorders>
      </w:tcPr>
    </w:tblStylePr>
    <w:tblStylePr w:type="lastRow">
      <w:rPr>
        <w:b/>
        <w:bCs/>
        <w:color w:val="E63329" w:themeColor="text2"/>
      </w:rPr>
      <w:tblPr/>
      <w:tcPr>
        <w:tcBorders>
          <w:top w:val="single" w:sz="8" w:space="0" w:color="9BCCAD" w:themeColor="accent5"/>
          <w:bottom w:val="single" w:sz="8" w:space="0" w:color="9BCCAD" w:themeColor="accent5"/>
        </w:tcBorders>
      </w:tcPr>
    </w:tblStylePr>
    <w:tblStylePr w:type="firstCol">
      <w:rPr>
        <w:b/>
        <w:bCs/>
      </w:rPr>
    </w:tblStylePr>
    <w:tblStylePr w:type="lastCol">
      <w:rPr>
        <w:b/>
        <w:bCs/>
      </w:rPr>
      <w:tblPr/>
      <w:tcPr>
        <w:tcBorders>
          <w:top w:val="single" w:sz="8" w:space="0" w:color="9BCCAD" w:themeColor="accent5"/>
          <w:bottom w:val="single" w:sz="8" w:space="0" w:color="9BCCAD" w:themeColor="accent5"/>
        </w:tcBorders>
      </w:tcPr>
    </w:tblStylePr>
    <w:tblStylePr w:type="band1Vert">
      <w:tblPr/>
      <w:tcPr>
        <w:shd w:val="clear" w:color="auto" w:fill="E6F2EA" w:themeFill="accent5" w:themeFillTint="3F"/>
      </w:tcPr>
    </w:tblStylePr>
    <w:tblStylePr w:type="band1Horz">
      <w:tblPr/>
      <w:tcPr>
        <w:shd w:val="clear" w:color="auto" w:fill="E6F2EA" w:themeFill="accent5" w:themeFillTint="3F"/>
      </w:tcPr>
    </w:tblStylePr>
  </w:style>
  <w:style w:type="table" w:styleId="MediumList1-Accent4">
    <w:name w:val="Medium List 1 Accent 4"/>
    <w:basedOn w:val="NormalTable0"/>
    <w:uiPriority w:val="65"/>
    <w:rsid w:val="00E07762"/>
    <w:rPr>
      <w:color w:val="333332" w:themeColor="text1"/>
    </w:rPr>
    <w:tblPr>
      <w:tblStyleRowBandSize w:val="1"/>
      <w:tblStyleColBandSize w:val="1"/>
      <w:tblBorders>
        <w:top w:val="single" w:sz="8" w:space="0" w:color="2AB4A8" w:themeColor="accent4"/>
        <w:bottom w:val="single" w:sz="8" w:space="0" w:color="2AB4A8" w:themeColor="accent4"/>
      </w:tblBorders>
    </w:tblPr>
    <w:tblStylePr w:type="firstRow">
      <w:rPr>
        <w:rFonts w:asciiTheme="majorHAnsi" w:eastAsiaTheme="majorEastAsia" w:hAnsiTheme="majorHAnsi" w:cstheme="majorBidi"/>
      </w:rPr>
      <w:tblPr/>
      <w:tcPr>
        <w:tcBorders>
          <w:top w:val="nil"/>
          <w:bottom w:val="single" w:sz="8" w:space="0" w:color="2AB4A8" w:themeColor="accent4"/>
        </w:tcBorders>
      </w:tcPr>
    </w:tblStylePr>
    <w:tblStylePr w:type="lastRow">
      <w:rPr>
        <w:b/>
        <w:bCs/>
        <w:color w:val="E63329" w:themeColor="text2"/>
      </w:rPr>
      <w:tblPr/>
      <w:tcPr>
        <w:tcBorders>
          <w:top w:val="single" w:sz="8" w:space="0" w:color="2AB4A8" w:themeColor="accent4"/>
          <w:bottom w:val="single" w:sz="8" w:space="0" w:color="2AB4A8" w:themeColor="accent4"/>
        </w:tcBorders>
      </w:tcPr>
    </w:tblStylePr>
    <w:tblStylePr w:type="firstCol">
      <w:rPr>
        <w:b/>
        <w:bCs/>
      </w:rPr>
    </w:tblStylePr>
    <w:tblStylePr w:type="lastCol">
      <w:rPr>
        <w:b/>
        <w:bCs/>
      </w:rPr>
      <w:tblPr/>
      <w:tcPr>
        <w:tcBorders>
          <w:top w:val="single" w:sz="8" w:space="0" w:color="2AB4A8" w:themeColor="accent4"/>
          <w:bottom w:val="single" w:sz="8" w:space="0" w:color="2AB4A8" w:themeColor="accent4"/>
        </w:tcBorders>
      </w:tcPr>
    </w:tblStylePr>
    <w:tblStylePr w:type="band1Vert">
      <w:tblPr/>
      <w:tcPr>
        <w:shd w:val="clear" w:color="auto" w:fill="C5F1ED" w:themeFill="accent4" w:themeFillTint="3F"/>
      </w:tcPr>
    </w:tblStylePr>
    <w:tblStylePr w:type="band1Horz">
      <w:tblPr/>
      <w:tcPr>
        <w:shd w:val="clear" w:color="auto" w:fill="C5F1ED" w:themeFill="accent4" w:themeFillTint="3F"/>
      </w:tcPr>
    </w:tblStylePr>
  </w:style>
  <w:style w:type="table" w:styleId="MediumList1-Accent3">
    <w:name w:val="Medium List 1 Accent 3"/>
    <w:basedOn w:val="NormalTable0"/>
    <w:uiPriority w:val="65"/>
    <w:rsid w:val="00E07762"/>
    <w:rPr>
      <w:color w:val="333332" w:themeColor="text1"/>
    </w:rPr>
    <w:tblPr>
      <w:tblStyleRowBandSize w:val="1"/>
      <w:tblStyleColBandSize w:val="1"/>
      <w:tblBorders>
        <w:top w:val="single" w:sz="8" w:space="0" w:color="A4D4E3" w:themeColor="accent3"/>
        <w:bottom w:val="single" w:sz="8" w:space="0" w:color="A4D4E3" w:themeColor="accent3"/>
      </w:tblBorders>
    </w:tblPr>
    <w:tblStylePr w:type="firstRow">
      <w:rPr>
        <w:rFonts w:asciiTheme="majorHAnsi" w:eastAsiaTheme="majorEastAsia" w:hAnsiTheme="majorHAnsi" w:cstheme="majorBidi"/>
      </w:rPr>
      <w:tblPr/>
      <w:tcPr>
        <w:tcBorders>
          <w:top w:val="nil"/>
          <w:bottom w:val="single" w:sz="8" w:space="0" w:color="A4D4E3" w:themeColor="accent3"/>
        </w:tcBorders>
      </w:tcPr>
    </w:tblStylePr>
    <w:tblStylePr w:type="lastRow">
      <w:rPr>
        <w:b/>
        <w:bCs/>
        <w:color w:val="E63329" w:themeColor="text2"/>
      </w:rPr>
      <w:tblPr/>
      <w:tcPr>
        <w:tcBorders>
          <w:top w:val="single" w:sz="8" w:space="0" w:color="A4D4E3" w:themeColor="accent3"/>
          <w:bottom w:val="single" w:sz="8" w:space="0" w:color="A4D4E3" w:themeColor="accent3"/>
        </w:tcBorders>
      </w:tcPr>
    </w:tblStylePr>
    <w:tblStylePr w:type="firstCol">
      <w:rPr>
        <w:b/>
        <w:bCs/>
      </w:rPr>
    </w:tblStylePr>
    <w:tblStylePr w:type="lastCol">
      <w:rPr>
        <w:b/>
        <w:bCs/>
      </w:rPr>
      <w:tblPr/>
      <w:tcPr>
        <w:tcBorders>
          <w:top w:val="single" w:sz="8" w:space="0" w:color="A4D4E3" w:themeColor="accent3"/>
          <w:bottom w:val="single" w:sz="8" w:space="0" w:color="A4D4E3" w:themeColor="accent3"/>
        </w:tcBorders>
      </w:tcPr>
    </w:tblStylePr>
    <w:tblStylePr w:type="band1Vert">
      <w:tblPr/>
      <w:tcPr>
        <w:shd w:val="clear" w:color="auto" w:fill="E8F4F8" w:themeFill="accent3" w:themeFillTint="3F"/>
      </w:tcPr>
    </w:tblStylePr>
    <w:tblStylePr w:type="band1Horz">
      <w:tblPr/>
      <w:tcPr>
        <w:shd w:val="clear" w:color="auto" w:fill="E8F4F8" w:themeFill="accent3" w:themeFillTint="3F"/>
      </w:tcPr>
    </w:tblStylePr>
  </w:style>
  <w:style w:type="table" w:styleId="MediumList1-Accent2">
    <w:name w:val="Medium List 1 Accent 2"/>
    <w:basedOn w:val="NormalTable0"/>
    <w:uiPriority w:val="65"/>
    <w:rsid w:val="00E07762"/>
    <w:rPr>
      <w:color w:val="333332" w:themeColor="text1"/>
    </w:rPr>
    <w:tblPr>
      <w:tblStyleRowBandSize w:val="1"/>
      <w:tblStyleColBandSize w:val="1"/>
      <w:tblBorders>
        <w:top w:val="single" w:sz="8" w:space="0" w:color="0086CD" w:themeColor="accent2"/>
        <w:bottom w:val="single" w:sz="8" w:space="0" w:color="0086CD" w:themeColor="accent2"/>
      </w:tblBorders>
    </w:tblPr>
    <w:tblStylePr w:type="firstRow">
      <w:rPr>
        <w:rFonts w:asciiTheme="majorHAnsi" w:eastAsiaTheme="majorEastAsia" w:hAnsiTheme="majorHAnsi" w:cstheme="majorBidi"/>
      </w:rPr>
      <w:tblPr/>
      <w:tcPr>
        <w:tcBorders>
          <w:top w:val="nil"/>
          <w:bottom w:val="single" w:sz="8" w:space="0" w:color="0086CD" w:themeColor="accent2"/>
        </w:tcBorders>
      </w:tcPr>
    </w:tblStylePr>
    <w:tblStylePr w:type="lastRow">
      <w:rPr>
        <w:b/>
        <w:bCs/>
        <w:color w:val="E63329" w:themeColor="text2"/>
      </w:rPr>
      <w:tblPr/>
      <w:tcPr>
        <w:tcBorders>
          <w:top w:val="single" w:sz="8" w:space="0" w:color="0086CD" w:themeColor="accent2"/>
          <w:bottom w:val="single" w:sz="8" w:space="0" w:color="0086CD" w:themeColor="accent2"/>
        </w:tcBorders>
      </w:tcPr>
    </w:tblStylePr>
    <w:tblStylePr w:type="firstCol">
      <w:rPr>
        <w:b/>
        <w:bCs/>
      </w:rPr>
    </w:tblStylePr>
    <w:tblStylePr w:type="lastCol">
      <w:rPr>
        <w:b/>
        <w:bCs/>
      </w:rPr>
      <w:tblPr/>
      <w:tcPr>
        <w:tcBorders>
          <w:top w:val="single" w:sz="8" w:space="0" w:color="0086CD" w:themeColor="accent2"/>
          <w:bottom w:val="single" w:sz="8" w:space="0" w:color="0086CD" w:themeColor="accent2"/>
        </w:tcBorders>
      </w:tcPr>
    </w:tblStylePr>
    <w:tblStylePr w:type="band1Vert">
      <w:tblPr/>
      <w:tcPr>
        <w:shd w:val="clear" w:color="auto" w:fill="B3E4FF" w:themeFill="accent2" w:themeFillTint="3F"/>
      </w:tcPr>
    </w:tblStylePr>
    <w:tblStylePr w:type="band1Horz">
      <w:tblPr/>
      <w:tcPr>
        <w:shd w:val="clear" w:color="auto" w:fill="B3E4FF" w:themeFill="accent2" w:themeFillTint="3F"/>
      </w:tcPr>
    </w:tblStylePr>
  </w:style>
  <w:style w:type="table" w:styleId="MediumShading2-Accent6">
    <w:name w:val="Medium Shading 2 Accent 6"/>
    <w:basedOn w:val="NormalTable0"/>
    <w:uiPriority w:val="64"/>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BE1E6" w:themeColor="background1"/>
      </w:rPr>
      <w:tblPr/>
      <w:tcPr>
        <w:tcBorders>
          <w:top w:val="single" w:sz="18" w:space="0" w:color="auto"/>
          <w:left w:val="nil"/>
          <w:bottom w:val="single" w:sz="18" w:space="0" w:color="auto"/>
          <w:right w:val="nil"/>
          <w:insideH w:val="nil"/>
          <w:insideV w:val="nil"/>
        </w:tcBorders>
        <w:shd w:val="clear" w:color="auto" w:fill="C9D6A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BE1E6" w:themeFill="background1"/>
      </w:tcPr>
    </w:tblStylePr>
    <w:tblStylePr w:type="firstCol">
      <w:rPr>
        <w:b/>
        <w:bCs/>
        <w:color w:val="DBE1E6" w:themeColor="background1"/>
      </w:rPr>
      <w:tblPr/>
      <w:tcPr>
        <w:tcBorders>
          <w:top w:val="nil"/>
          <w:left w:val="nil"/>
          <w:bottom w:val="single" w:sz="18" w:space="0" w:color="auto"/>
          <w:right w:val="nil"/>
          <w:insideH w:val="nil"/>
          <w:insideV w:val="nil"/>
        </w:tcBorders>
        <w:shd w:val="clear" w:color="auto" w:fill="C9D6A5" w:themeFill="accent6"/>
      </w:tcPr>
    </w:tblStylePr>
    <w:tblStylePr w:type="lastCol">
      <w:rPr>
        <w:b/>
        <w:bCs/>
        <w:color w:val="DBE1E6" w:themeColor="background1"/>
      </w:rPr>
      <w:tblPr/>
      <w:tcPr>
        <w:tcBorders>
          <w:left w:val="nil"/>
          <w:right w:val="nil"/>
          <w:insideH w:val="nil"/>
          <w:insideV w:val="nil"/>
        </w:tcBorders>
        <w:shd w:val="clear" w:color="auto" w:fill="C9D6A5" w:themeFill="accent6"/>
      </w:tcPr>
    </w:tblStylePr>
    <w:tblStylePr w:type="band1Vert">
      <w:tblPr/>
      <w:tcPr>
        <w:tcBorders>
          <w:left w:val="nil"/>
          <w:right w:val="nil"/>
          <w:insideH w:val="nil"/>
          <w:insideV w:val="nil"/>
        </w:tcBorders>
        <w:shd w:val="clear" w:color="auto" w:fill="B2BFC9" w:themeFill="background1" w:themeFillShade="D8"/>
      </w:tcPr>
    </w:tblStylePr>
    <w:tblStylePr w:type="band1Horz">
      <w:tblPr/>
      <w:tcPr>
        <w:shd w:val="clear" w:color="auto" w:fill="B2BFC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BE1E6"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NormalTable0"/>
    <w:uiPriority w:val="64"/>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BE1E6" w:themeColor="background1"/>
      </w:rPr>
      <w:tblPr/>
      <w:tcPr>
        <w:tcBorders>
          <w:top w:val="single" w:sz="18" w:space="0" w:color="auto"/>
          <w:left w:val="nil"/>
          <w:bottom w:val="single" w:sz="18" w:space="0" w:color="auto"/>
          <w:right w:val="nil"/>
          <w:insideH w:val="nil"/>
          <w:insideV w:val="nil"/>
        </w:tcBorders>
        <w:shd w:val="clear" w:color="auto" w:fill="9BCCA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BE1E6" w:themeFill="background1"/>
      </w:tcPr>
    </w:tblStylePr>
    <w:tblStylePr w:type="firstCol">
      <w:rPr>
        <w:b/>
        <w:bCs/>
        <w:color w:val="DBE1E6" w:themeColor="background1"/>
      </w:rPr>
      <w:tblPr/>
      <w:tcPr>
        <w:tcBorders>
          <w:top w:val="nil"/>
          <w:left w:val="nil"/>
          <w:bottom w:val="single" w:sz="18" w:space="0" w:color="auto"/>
          <w:right w:val="nil"/>
          <w:insideH w:val="nil"/>
          <w:insideV w:val="nil"/>
        </w:tcBorders>
        <w:shd w:val="clear" w:color="auto" w:fill="9BCCAD" w:themeFill="accent5"/>
      </w:tcPr>
    </w:tblStylePr>
    <w:tblStylePr w:type="lastCol">
      <w:rPr>
        <w:b/>
        <w:bCs/>
        <w:color w:val="DBE1E6" w:themeColor="background1"/>
      </w:rPr>
      <w:tblPr/>
      <w:tcPr>
        <w:tcBorders>
          <w:left w:val="nil"/>
          <w:right w:val="nil"/>
          <w:insideH w:val="nil"/>
          <w:insideV w:val="nil"/>
        </w:tcBorders>
        <w:shd w:val="clear" w:color="auto" w:fill="9BCCAD" w:themeFill="accent5"/>
      </w:tcPr>
    </w:tblStylePr>
    <w:tblStylePr w:type="band1Vert">
      <w:tblPr/>
      <w:tcPr>
        <w:tcBorders>
          <w:left w:val="nil"/>
          <w:right w:val="nil"/>
          <w:insideH w:val="nil"/>
          <w:insideV w:val="nil"/>
        </w:tcBorders>
        <w:shd w:val="clear" w:color="auto" w:fill="B2BFC9" w:themeFill="background1" w:themeFillShade="D8"/>
      </w:tcPr>
    </w:tblStylePr>
    <w:tblStylePr w:type="band1Horz">
      <w:tblPr/>
      <w:tcPr>
        <w:shd w:val="clear" w:color="auto" w:fill="B2BFC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BE1E6"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NormalTable0"/>
    <w:uiPriority w:val="64"/>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BE1E6" w:themeColor="background1"/>
      </w:rPr>
      <w:tblPr/>
      <w:tcPr>
        <w:tcBorders>
          <w:top w:val="single" w:sz="18" w:space="0" w:color="auto"/>
          <w:left w:val="nil"/>
          <w:bottom w:val="single" w:sz="18" w:space="0" w:color="auto"/>
          <w:right w:val="nil"/>
          <w:insideH w:val="nil"/>
          <w:insideV w:val="nil"/>
        </w:tcBorders>
        <w:shd w:val="clear" w:color="auto" w:fill="2AB4A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BE1E6" w:themeFill="background1"/>
      </w:tcPr>
    </w:tblStylePr>
    <w:tblStylePr w:type="firstCol">
      <w:rPr>
        <w:b/>
        <w:bCs/>
        <w:color w:val="DBE1E6" w:themeColor="background1"/>
      </w:rPr>
      <w:tblPr/>
      <w:tcPr>
        <w:tcBorders>
          <w:top w:val="nil"/>
          <w:left w:val="nil"/>
          <w:bottom w:val="single" w:sz="18" w:space="0" w:color="auto"/>
          <w:right w:val="nil"/>
          <w:insideH w:val="nil"/>
          <w:insideV w:val="nil"/>
        </w:tcBorders>
        <w:shd w:val="clear" w:color="auto" w:fill="2AB4A8" w:themeFill="accent4"/>
      </w:tcPr>
    </w:tblStylePr>
    <w:tblStylePr w:type="lastCol">
      <w:rPr>
        <w:b/>
        <w:bCs/>
        <w:color w:val="DBE1E6" w:themeColor="background1"/>
      </w:rPr>
      <w:tblPr/>
      <w:tcPr>
        <w:tcBorders>
          <w:left w:val="nil"/>
          <w:right w:val="nil"/>
          <w:insideH w:val="nil"/>
          <w:insideV w:val="nil"/>
        </w:tcBorders>
        <w:shd w:val="clear" w:color="auto" w:fill="2AB4A8" w:themeFill="accent4"/>
      </w:tcPr>
    </w:tblStylePr>
    <w:tblStylePr w:type="band1Vert">
      <w:tblPr/>
      <w:tcPr>
        <w:tcBorders>
          <w:left w:val="nil"/>
          <w:right w:val="nil"/>
          <w:insideH w:val="nil"/>
          <w:insideV w:val="nil"/>
        </w:tcBorders>
        <w:shd w:val="clear" w:color="auto" w:fill="B2BFC9" w:themeFill="background1" w:themeFillShade="D8"/>
      </w:tcPr>
    </w:tblStylePr>
    <w:tblStylePr w:type="band1Horz">
      <w:tblPr/>
      <w:tcPr>
        <w:shd w:val="clear" w:color="auto" w:fill="B2BFC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BE1E6"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NormalTable0"/>
    <w:uiPriority w:val="64"/>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BE1E6" w:themeColor="background1"/>
      </w:rPr>
      <w:tblPr/>
      <w:tcPr>
        <w:tcBorders>
          <w:top w:val="single" w:sz="18" w:space="0" w:color="auto"/>
          <w:left w:val="nil"/>
          <w:bottom w:val="single" w:sz="18" w:space="0" w:color="auto"/>
          <w:right w:val="nil"/>
          <w:insideH w:val="nil"/>
          <w:insideV w:val="nil"/>
        </w:tcBorders>
        <w:shd w:val="clear" w:color="auto" w:fill="A4D4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BE1E6" w:themeFill="background1"/>
      </w:tcPr>
    </w:tblStylePr>
    <w:tblStylePr w:type="firstCol">
      <w:rPr>
        <w:b/>
        <w:bCs/>
        <w:color w:val="DBE1E6" w:themeColor="background1"/>
      </w:rPr>
      <w:tblPr/>
      <w:tcPr>
        <w:tcBorders>
          <w:top w:val="nil"/>
          <w:left w:val="nil"/>
          <w:bottom w:val="single" w:sz="18" w:space="0" w:color="auto"/>
          <w:right w:val="nil"/>
          <w:insideH w:val="nil"/>
          <w:insideV w:val="nil"/>
        </w:tcBorders>
        <w:shd w:val="clear" w:color="auto" w:fill="A4D4E3" w:themeFill="accent3"/>
      </w:tcPr>
    </w:tblStylePr>
    <w:tblStylePr w:type="lastCol">
      <w:rPr>
        <w:b/>
        <w:bCs/>
        <w:color w:val="DBE1E6" w:themeColor="background1"/>
      </w:rPr>
      <w:tblPr/>
      <w:tcPr>
        <w:tcBorders>
          <w:left w:val="nil"/>
          <w:right w:val="nil"/>
          <w:insideH w:val="nil"/>
          <w:insideV w:val="nil"/>
        </w:tcBorders>
        <w:shd w:val="clear" w:color="auto" w:fill="A4D4E3" w:themeFill="accent3"/>
      </w:tcPr>
    </w:tblStylePr>
    <w:tblStylePr w:type="band1Vert">
      <w:tblPr/>
      <w:tcPr>
        <w:tcBorders>
          <w:left w:val="nil"/>
          <w:right w:val="nil"/>
          <w:insideH w:val="nil"/>
          <w:insideV w:val="nil"/>
        </w:tcBorders>
        <w:shd w:val="clear" w:color="auto" w:fill="B2BFC9" w:themeFill="background1" w:themeFillShade="D8"/>
      </w:tcPr>
    </w:tblStylePr>
    <w:tblStylePr w:type="band1Horz">
      <w:tblPr/>
      <w:tcPr>
        <w:shd w:val="clear" w:color="auto" w:fill="B2BFC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BE1E6"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NormalTable0"/>
    <w:uiPriority w:val="64"/>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BE1E6" w:themeColor="background1"/>
      </w:rPr>
      <w:tblPr/>
      <w:tcPr>
        <w:tcBorders>
          <w:top w:val="single" w:sz="18" w:space="0" w:color="auto"/>
          <w:left w:val="nil"/>
          <w:bottom w:val="single" w:sz="18" w:space="0" w:color="auto"/>
          <w:right w:val="nil"/>
          <w:insideH w:val="nil"/>
          <w:insideV w:val="nil"/>
        </w:tcBorders>
        <w:shd w:val="clear" w:color="auto" w:fill="0086C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BE1E6" w:themeFill="background1"/>
      </w:tcPr>
    </w:tblStylePr>
    <w:tblStylePr w:type="firstCol">
      <w:rPr>
        <w:b/>
        <w:bCs/>
        <w:color w:val="DBE1E6" w:themeColor="background1"/>
      </w:rPr>
      <w:tblPr/>
      <w:tcPr>
        <w:tcBorders>
          <w:top w:val="nil"/>
          <w:left w:val="nil"/>
          <w:bottom w:val="single" w:sz="18" w:space="0" w:color="auto"/>
          <w:right w:val="nil"/>
          <w:insideH w:val="nil"/>
          <w:insideV w:val="nil"/>
        </w:tcBorders>
        <w:shd w:val="clear" w:color="auto" w:fill="0086CD" w:themeFill="accent2"/>
      </w:tcPr>
    </w:tblStylePr>
    <w:tblStylePr w:type="lastCol">
      <w:rPr>
        <w:b/>
        <w:bCs/>
        <w:color w:val="DBE1E6" w:themeColor="background1"/>
      </w:rPr>
      <w:tblPr/>
      <w:tcPr>
        <w:tcBorders>
          <w:left w:val="nil"/>
          <w:right w:val="nil"/>
          <w:insideH w:val="nil"/>
          <w:insideV w:val="nil"/>
        </w:tcBorders>
        <w:shd w:val="clear" w:color="auto" w:fill="0086CD" w:themeFill="accent2"/>
      </w:tcPr>
    </w:tblStylePr>
    <w:tblStylePr w:type="band1Vert">
      <w:tblPr/>
      <w:tcPr>
        <w:tcBorders>
          <w:left w:val="nil"/>
          <w:right w:val="nil"/>
          <w:insideH w:val="nil"/>
          <w:insideV w:val="nil"/>
        </w:tcBorders>
        <w:shd w:val="clear" w:color="auto" w:fill="B2BFC9" w:themeFill="background1" w:themeFillShade="D8"/>
      </w:tcPr>
    </w:tblStylePr>
    <w:tblStylePr w:type="band1Horz">
      <w:tblPr/>
      <w:tcPr>
        <w:shd w:val="clear" w:color="auto" w:fill="B2BFC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BE1E6"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NormalTable0"/>
    <w:uiPriority w:val="63"/>
    <w:rsid w:val="00E07762"/>
    <w:tblPr>
      <w:tblStyleRowBandSize w:val="1"/>
      <w:tblStyleColBandSize w:val="1"/>
      <w:tblBorders>
        <w:top w:val="single" w:sz="8" w:space="0" w:color="D6E0BB" w:themeColor="accent6" w:themeTint="BF"/>
        <w:left w:val="single" w:sz="8" w:space="0" w:color="D6E0BB" w:themeColor="accent6" w:themeTint="BF"/>
        <w:bottom w:val="single" w:sz="8" w:space="0" w:color="D6E0BB" w:themeColor="accent6" w:themeTint="BF"/>
        <w:right w:val="single" w:sz="8" w:space="0" w:color="D6E0BB" w:themeColor="accent6" w:themeTint="BF"/>
        <w:insideH w:val="single" w:sz="8" w:space="0" w:color="D6E0BB" w:themeColor="accent6" w:themeTint="BF"/>
      </w:tblBorders>
    </w:tblPr>
    <w:tblStylePr w:type="firstRow">
      <w:pPr>
        <w:spacing w:before="0" w:after="0" w:line="240" w:lineRule="auto"/>
      </w:pPr>
      <w:rPr>
        <w:b/>
        <w:bCs/>
        <w:color w:val="DBE1E6" w:themeColor="background1"/>
      </w:rPr>
      <w:tblPr/>
      <w:tcPr>
        <w:tcBorders>
          <w:top w:val="single" w:sz="8" w:space="0" w:color="D6E0BB" w:themeColor="accent6" w:themeTint="BF"/>
          <w:left w:val="single" w:sz="8" w:space="0" w:color="D6E0BB" w:themeColor="accent6" w:themeTint="BF"/>
          <w:bottom w:val="single" w:sz="8" w:space="0" w:color="D6E0BB" w:themeColor="accent6" w:themeTint="BF"/>
          <w:right w:val="single" w:sz="8" w:space="0" w:color="D6E0BB" w:themeColor="accent6" w:themeTint="BF"/>
          <w:insideH w:val="nil"/>
          <w:insideV w:val="nil"/>
        </w:tcBorders>
        <w:shd w:val="clear" w:color="auto" w:fill="C9D6A5" w:themeFill="accent6"/>
      </w:tcPr>
    </w:tblStylePr>
    <w:tblStylePr w:type="lastRow">
      <w:pPr>
        <w:spacing w:before="0" w:after="0" w:line="240" w:lineRule="auto"/>
      </w:pPr>
      <w:rPr>
        <w:b/>
        <w:bCs/>
      </w:rPr>
      <w:tblPr/>
      <w:tcPr>
        <w:tcBorders>
          <w:top w:val="double" w:sz="6" w:space="0" w:color="D6E0BB" w:themeColor="accent6" w:themeTint="BF"/>
          <w:left w:val="single" w:sz="8" w:space="0" w:color="D6E0BB" w:themeColor="accent6" w:themeTint="BF"/>
          <w:bottom w:val="single" w:sz="8" w:space="0" w:color="D6E0BB" w:themeColor="accent6" w:themeTint="BF"/>
          <w:right w:val="single" w:sz="8" w:space="0" w:color="D6E0B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1F4E8" w:themeFill="accent6" w:themeFillTint="3F"/>
      </w:tcPr>
    </w:tblStylePr>
    <w:tblStylePr w:type="band1Horz">
      <w:tblPr/>
      <w:tcPr>
        <w:tcBorders>
          <w:insideH w:val="nil"/>
          <w:insideV w:val="nil"/>
        </w:tcBorders>
        <w:shd w:val="clear" w:color="auto" w:fill="F1F4E8" w:themeFill="accent6" w:themeFillTint="3F"/>
      </w:tcPr>
    </w:tblStylePr>
    <w:tblStylePr w:type="band2Horz">
      <w:tblPr/>
      <w:tcPr>
        <w:tcBorders>
          <w:insideH w:val="nil"/>
          <w:insideV w:val="nil"/>
        </w:tcBorders>
      </w:tcPr>
    </w:tblStylePr>
  </w:style>
  <w:style w:type="table" w:styleId="MediumShading1-Accent5">
    <w:name w:val="Medium Shading 1 Accent 5"/>
    <w:basedOn w:val="NormalTable0"/>
    <w:uiPriority w:val="63"/>
    <w:rsid w:val="00E07762"/>
    <w:tblPr>
      <w:tblStyleRowBandSize w:val="1"/>
      <w:tblStyleColBandSize w:val="1"/>
      <w:tblBorders>
        <w:top w:val="single" w:sz="8" w:space="0" w:color="B3D8C1" w:themeColor="accent5" w:themeTint="BF"/>
        <w:left w:val="single" w:sz="8" w:space="0" w:color="B3D8C1" w:themeColor="accent5" w:themeTint="BF"/>
        <w:bottom w:val="single" w:sz="8" w:space="0" w:color="B3D8C1" w:themeColor="accent5" w:themeTint="BF"/>
        <w:right w:val="single" w:sz="8" w:space="0" w:color="B3D8C1" w:themeColor="accent5" w:themeTint="BF"/>
        <w:insideH w:val="single" w:sz="8" w:space="0" w:color="B3D8C1" w:themeColor="accent5" w:themeTint="BF"/>
      </w:tblBorders>
    </w:tblPr>
    <w:tblStylePr w:type="firstRow">
      <w:pPr>
        <w:spacing w:before="0" w:after="0" w:line="240" w:lineRule="auto"/>
      </w:pPr>
      <w:rPr>
        <w:b/>
        <w:bCs/>
        <w:color w:val="DBE1E6" w:themeColor="background1"/>
      </w:rPr>
      <w:tblPr/>
      <w:tcPr>
        <w:tcBorders>
          <w:top w:val="single" w:sz="8" w:space="0" w:color="B3D8C1" w:themeColor="accent5" w:themeTint="BF"/>
          <w:left w:val="single" w:sz="8" w:space="0" w:color="B3D8C1" w:themeColor="accent5" w:themeTint="BF"/>
          <w:bottom w:val="single" w:sz="8" w:space="0" w:color="B3D8C1" w:themeColor="accent5" w:themeTint="BF"/>
          <w:right w:val="single" w:sz="8" w:space="0" w:color="B3D8C1" w:themeColor="accent5" w:themeTint="BF"/>
          <w:insideH w:val="nil"/>
          <w:insideV w:val="nil"/>
        </w:tcBorders>
        <w:shd w:val="clear" w:color="auto" w:fill="9BCCAD" w:themeFill="accent5"/>
      </w:tcPr>
    </w:tblStylePr>
    <w:tblStylePr w:type="lastRow">
      <w:pPr>
        <w:spacing w:before="0" w:after="0" w:line="240" w:lineRule="auto"/>
      </w:pPr>
      <w:rPr>
        <w:b/>
        <w:bCs/>
      </w:rPr>
      <w:tblPr/>
      <w:tcPr>
        <w:tcBorders>
          <w:top w:val="double" w:sz="6" w:space="0" w:color="B3D8C1" w:themeColor="accent5" w:themeTint="BF"/>
          <w:left w:val="single" w:sz="8" w:space="0" w:color="B3D8C1" w:themeColor="accent5" w:themeTint="BF"/>
          <w:bottom w:val="single" w:sz="8" w:space="0" w:color="B3D8C1" w:themeColor="accent5" w:themeTint="BF"/>
          <w:right w:val="single" w:sz="8" w:space="0" w:color="B3D8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2EA" w:themeFill="accent5" w:themeFillTint="3F"/>
      </w:tcPr>
    </w:tblStylePr>
    <w:tblStylePr w:type="band1Horz">
      <w:tblPr/>
      <w:tcPr>
        <w:tcBorders>
          <w:insideH w:val="nil"/>
          <w:insideV w:val="nil"/>
        </w:tcBorders>
        <w:shd w:val="clear" w:color="auto" w:fill="E6F2EA" w:themeFill="accent5" w:themeFillTint="3F"/>
      </w:tcPr>
    </w:tblStylePr>
    <w:tblStylePr w:type="band2Horz">
      <w:tblPr/>
      <w:tcPr>
        <w:tcBorders>
          <w:insideH w:val="nil"/>
          <w:insideV w:val="nil"/>
        </w:tcBorders>
      </w:tcPr>
    </w:tblStylePr>
  </w:style>
  <w:style w:type="table" w:styleId="MediumShading1-Accent4">
    <w:name w:val="Medium Shading 1 Accent 4"/>
    <w:basedOn w:val="NormalTable0"/>
    <w:uiPriority w:val="63"/>
    <w:rsid w:val="00E07762"/>
    <w:tblPr>
      <w:tblStyleRowBandSize w:val="1"/>
      <w:tblStyleColBandSize w:val="1"/>
      <w:tblBorders>
        <w:top w:val="single" w:sz="8" w:space="0" w:color="4FD6CA" w:themeColor="accent4" w:themeTint="BF"/>
        <w:left w:val="single" w:sz="8" w:space="0" w:color="4FD6CA" w:themeColor="accent4" w:themeTint="BF"/>
        <w:bottom w:val="single" w:sz="8" w:space="0" w:color="4FD6CA" w:themeColor="accent4" w:themeTint="BF"/>
        <w:right w:val="single" w:sz="8" w:space="0" w:color="4FD6CA" w:themeColor="accent4" w:themeTint="BF"/>
        <w:insideH w:val="single" w:sz="8" w:space="0" w:color="4FD6CA" w:themeColor="accent4" w:themeTint="BF"/>
      </w:tblBorders>
    </w:tblPr>
    <w:tblStylePr w:type="firstRow">
      <w:pPr>
        <w:spacing w:before="0" w:after="0" w:line="240" w:lineRule="auto"/>
      </w:pPr>
      <w:rPr>
        <w:b/>
        <w:bCs/>
        <w:color w:val="DBE1E6" w:themeColor="background1"/>
      </w:rPr>
      <w:tblPr/>
      <w:tcPr>
        <w:tcBorders>
          <w:top w:val="single" w:sz="8" w:space="0" w:color="4FD6CA" w:themeColor="accent4" w:themeTint="BF"/>
          <w:left w:val="single" w:sz="8" w:space="0" w:color="4FD6CA" w:themeColor="accent4" w:themeTint="BF"/>
          <w:bottom w:val="single" w:sz="8" w:space="0" w:color="4FD6CA" w:themeColor="accent4" w:themeTint="BF"/>
          <w:right w:val="single" w:sz="8" w:space="0" w:color="4FD6CA" w:themeColor="accent4" w:themeTint="BF"/>
          <w:insideH w:val="nil"/>
          <w:insideV w:val="nil"/>
        </w:tcBorders>
        <w:shd w:val="clear" w:color="auto" w:fill="2AB4A8" w:themeFill="accent4"/>
      </w:tcPr>
    </w:tblStylePr>
    <w:tblStylePr w:type="lastRow">
      <w:pPr>
        <w:spacing w:before="0" w:after="0" w:line="240" w:lineRule="auto"/>
      </w:pPr>
      <w:rPr>
        <w:b/>
        <w:bCs/>
      </w:rPr>
      <w:tblPr/>
      <w:tcPr>
        <w:tcBorders>
          <w:top w:val="double" w:sz="6" w:space="0" w:color="4FD6CA" w:themeColor="accent4" w:themeTint="BF"/>
          <w:left w:val="single" w:sz="8" w:space="0" w:color="4FD6CA" w:themeColor="accent4" w:themeTint="BF"/>
          <w:bottom w:val="single" w:sz="8" w:space="0" w:color="4FD6CA" w:themeColor="accent4" w:themeTint="BF"/>
          <w:right w:val="single" w:sz="8" w:space="0" w:color="4FD6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5F1ED" w:themeFill="accent4" w:themeFillTint="3F"/>
      </w:tcPr>
    </w:tblStylePr>
    <w:tblStylePr w:type="band1Horz">
      <w:tblPr/>
      <w:tcPr>
        <w:tcBorders>
          <w:insideH w:val="nil"/>
          <w:insideV w:val="nil"/>
        </w:tcBorders>
        <w:shd w:val="clear" w:color="auto" w:fill="C5F1ED" w:themeFill="accent4" w:themeFillTint="3F"/>
      </w:tcPr>
    </w:tblStylePr>
    <w:tblStylePr w:type="band2Horz">
      <w:tblPr/>
      <w:tcPr>
        <w:tcBorders>
          <w:insideH w:val="nil"/>
          <w:insideV w:val="nil"/>
        </w:tcBorders>
      </w:tcPr>
    </w:tblStylePr>
  </w:style>
  <w:style w:type="table" w:styleId="MediumShading1-Accent3">
    <w:name w:val="Medium Shading 1 Accent 3"/>
    <w:basedOn w:val="NormalTable0"/>
    <w:uiPriority w:val="63"/>
    <w:rsid w:val="00E07762"/>
    <w:tblPr>
      <w:tblStyleRowBandSize w:val="1"/>
      <w:tblStyleColBandSize w:val="1"/>
      <w:tblBorders>
        <w:top w:val="single" w:sz="8" w:space="0" w:color="BADEEA" w:themeColor="accent3" w:themeTint="BF"/>
        <w:left w:val="single" w:sz="8" w:space="0" w:color="BADEEA" w:themeColor="accent3" w:themeTint="BF"/>
        <w:bottom w:val="single" w:sz="8" w:space="0" w:color="BADEEA" w:themeColor="accent3" w:themeTint="BF"/>
        <w:right w:val="single" w:sz="8" w:space="0" w:color="BADEEA" w:themeColor="accent3" w:themeTint="BF"/>
        <w:insideH w:val="single" w:sz="8" w:space="0" w:color="BADEEA" w:themeColor="accent3" w:themeTint="BF"/>
      </w:tblBorders>
    </w:tblPr>
    <w:tblStylePr w:type="firstRow">
      <w:pPr>
        <w:spacing w:before="0" w:after="0" w:line="240" w:lineRule="auto"/>
      </w:pPr>
      <w:rPr>
        <w:b/>
        <w:bCs/>
        <w:color w:val="DBE1E6" w:themeColor="background1"/>
      </w:rPr>
      <w:tblPr/>
      <w:tcPr>
        <w:tcBorders>
          <w:top w:val="single" w:sz="8" w:space="0" w:color="BADEEA" w:themeColor="accent3" w:themeTint="BF"/>
          <w:left w:val="single" w:sz="8" w:space="0" w:color="BADEEA" w:themeColor="accent3" w:themeTint="BF"/>
          <w:bottom w:val="single" w:sz="8" w:space="0" w:color="BADEEA" w:themeColor="accent3" w:themeTint="BF"/>
          <w:right w:val="single" w:sz="8" w:space="0" w:color="BADEEA" w:themeColor="accent3" w:themeTint="BF"/>
          <w:insideH w:val="nil"/>
          <w:insideV w:val="nil"/>
        </w:tcBorders>
        <w:shd w:val="clear" w:color="auto" w:fill="A4D4E3" w:themeFill="accent3"/>
      </w:tcPr>
    </w:tblStylePr>
    <w:tblStylePr w:type="lastRow">
      <w:pPr>
        <w:spacing w:before="0" w:after="0" w:line="240" w:lineRule="auto"/>
      </w:pPr>
      <w:rPr>
        <w:b/>
        <w:bCs/>
      </w:rPr>
      <w:tblPr/>
      <w:tcPr>
        <w:tcBorders>
          <w:top w:val="double" w:sz="6" w:space="0" w:color="BADEEA" w:themeColor="accent3" w:themeTint="BF"/>
          <w:left w:val="single" w:sz="8" w:space="0" w:color="BADEEA" w:themeColor="accent3" w:themeTint="BF"/>
          <w:bottom w:val="single" w:sz="8" w:space="0" w:color="BADEEA" w:themeColor="accent3" w:themeTint="BF"/>
          <w:right w:val="single" w:sz="8" w:space="0" w:color="BADE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F4F8" w:themeFill="accent3" w:themeFillTint="3F"/>
      </w:tcPr>
    </w:tblStylePr>
    <w:tblStylePr w:type="band1Horz">
      <w:tblPr/>
      <w:tcPr>
        <w:tcBorders>
          <w:insideH w:val="nil"/>
          <w:insideV w:val="nil"/>
        </w:tcBorders>
        <w:shd w:val="clear" w:color="auto" w:fill="E8F4F8" w:themeFill="accent3" w:themeFillTint="3F"/>
      </w:tcPr>
    </w:tblStylePr>
    <w:tblStylePr w:type="band2Horz">
      <w:tblPr/>
      <w:tcPr>
        <w:tcBorders>
          <w:insideH w:val="nil"/>
          <w:insideV w:val="nil"/>
        </w:tcBorders>
      </w:tcPr>
    </w:tblStylePr>
  </w:style>
  <w:style w:type="table" w:styleId="MediumShading1-Accent2">
    <w:name w:val="Medium Shading 1 Accent 2"/>
    <w:basedOn w:val="NormalTable0"/>
    <w:uiPriority w:val="63"/>
    <w:rsid w:val="00E07762"/>
    <w:tblPr>
      <w:tblStyleRowBandSize w:val="1"/>
      <w:tblStyleColBandSize w:val="1"/>
      <w:tblBorders>
        <w:top w:val="single" w:sz="8" w:space="0" w:color="1AAFFF" w:themeColor="accent2" w:themeTint="BF"/>
        <w:left w:val="single" w:sz="8" w:space="0" w:color="1AAFFF" w:themeColor="accent2" w:themeTint="BF"/>
        <w:bottom w:val="single" w:sz="8" w:space="0" w:color="1AAFFF" w:themeColor="accent2" w:themeTint="BF"/>
        <w:right w:val="single" w:sz="8" w:space="0" w:color="1AAFFF" w:themeColor="accent2" w:themeTint="BF"/>
        <w:insideH w:val="single" w:sz="8" w:space="0" w:color="1AAFFF" w:themeColor="accent2" w:themeTint="BF"/>
      </w:tblBorders>
    </w:tblPr>
    <w:tblStylePr w:type="firstRow">
      <w:pPr>
        <w:spacing w:before="0" w:after="0" w:line="240" w:lineRule="auto"/>
      </w:pPr>
      <w:rPr>
        <w:b/>
        <w:bCs/>
        <w:color w:val="DBE1E6" w:themeColor="background1"/>
      </w:rPr>
      <w:tblPr/>
      <w:tcPr>
        <w:tcBorders>
          <w:top w:val="single" w:sz="8" w:space="0" w:color="1AAFFF" w:themeColor="accent2" w:themeTint="BF"/>
          <w:left w:val="single" w:sz="8" w:space="0" w:color="1AAFFF" w:themeColor="accent2" w:themeTint="BF"/>
          <w:bottom w:val="single" w:sz="8" w:space="0" w:color="1AAFFF" w:themeColor="accent2" w:themeTint="BF"/>
          <w:right w:val="single" w:sz="8" w:space="0" w:color="1AAFFF" w:themeColor="accent2" w:themeTint="BF"/>
          <w:insideH w:val="nil"/>
          <w:insideV w:val="nil"/>
        </w:tcBorders>
        <w:shd w:val="clear" w:color="auto" w:fill="0086CD" w:themeFill="accent2"/>
      </w:tcPr>
    </w:tblStylePr>
    <w:tblStylePr w:type="lastRow">
      <w:pPr>
        <w:spacing w:before="0" w:after="0" w:line="240" w:lineRule="auto"/>
      </w:pPr>
      <w:rPr>
        <w:b/>
        <w:bCs/>
      </w:rPr>
      <w:tblPr/>
      <w:tcPr>
        <w:tcBorders>
          <w:top w:val="double" w:sz="6" w:space="0" w:color="1AAFFF" w:themeColor="accent2" w:themeTint="BF"/>
          <w:left w:val="single" w:sz="8" w:space="0" w:color="1AAFFF" w:themeColor="accent2" w:themeTint="BF"/>
          <w:bottom w:val="single" w:sz="8" w:space="0" w:color="1AAFFF" w:themeColor="accent2" w:themeTint="BF"/>
          <w:right w:val="single" w:sz="8" w:space="0" w:color="1AAF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3E4FF" w:themeFill="accent2" w:themeFillTint="3F"/>
      </w:tcPr>
    </w:tblStylePr>
    <w:tblStylePr w:type="band1Horz">
      <w:tblPr/>
      <w:tcPr>
        <w:tcBorders>
          <w:insideH w:val="nil"/>
          <w:insideV w:val="nil"/>
        </w:tcBorders>
        <w:shd w:val="clear" w:color="auto" w:fill="B3E4FF" w:themeFill="accent2" w:themeFillTint="3F"/>
      </w:tcPr>
    </w:tblStylePr>
    <w:tblStylePr w:type="band2Horz">
      <w:tblPr/>
      <w:tcPr>
        <w:tcBorders>
          <w:insideH w:val="nil"/>
          <w:insideV w:val="nil"/>
        </w:tcBorders>
      </w:tcPr>
    </w:tblStylePr>
  </w:style>
  <w:style w:type="table" w:styleId="MediumGrid3-Accent6">
    <w:name w:val="Medium Grid 3 Accent 6"/>
    <w:basedOn w:val="NormalTable0"/>
    <w:uiPriority w:val="69"/>
    <w:rsid w:val="00E07762"/>
    <w:tblPr>
      <w:tblStyleRowBandSize w:val="1"/>
      <w:tblStyleColBandSize w:val="1"/>
      <w:tbl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6" w:space="0" w:color="DBE1E6" w:themeColor="background1"/>
        <w:insideV w:val="single" w:sz="6" w:space="0" w:color="DBE1E6" w:themeColor="background1"/>
      </w:tblBorders>
    </w:tblPr>
    <w:tcPr>
      <w:shd w:val="clear" w:color="auto" w:fill="F1F4E8" w:themeFill="accent6" w:themeFillTint="3F"/>
    </w:tcPr>
    <w:tblStylePr w:type="firstRow">
      <w:rPr>
        <w:b/>
        <w:bCs/>
        <w:i w:val="0"/>
        <w:iCs w:val="0"/>
        <w:color w:val="DBE1E6" w:themeColor="background1"/>
      </w:rPr>
      <w:tblPr/>
      <w:tcPr>
        <w:tcBorders>
          <w:top w:val="single" w:sz="8" w:space="0" w:color="DBE1E6" w:themeColor="background1"/>
          <w:left w:val="single" w:sz="8" w:space="0" w:color="DBE1E6" w:themeColor="background1"/>
          <w:bottom w:val="single" w:sz="24" w:space="0" w:color="DBE1E6" w:themeColor="background1"/>
          <w:right w:val="single" w:sz="8" w:space="0" w:color="DBE1E6" w:themeColor="background1"/>
          <w:insideH w:val="nil"/>
          <w:insideV w:val="single" w:sz="8" w:space="0" w:color="DBE1E6" w:themeColor="background1"/>
        </w:tcBorders>
        <w:shd w:val="clear" w:color="auto" w:fill="C9D6A5" w:themeFill="accent6"/>
      </w:tcPr>
    </w:tblStylePr>
    <w:tblStylePr w:type="lastRow">
      <w:rPr>
        <w:b/>
        <w:bCs/>
        <w:i w:val="0"/>
        <w:iCs w:val="0"/>
        <w:color w:val="DBE1E6" w:themeColor="background1"/>
      </w:rPr>
      <w:tblPr/>
      <w:tcPr>
        <w:tcBorders>
          <w:top w:val="single" w:sz="24" w:space="0" w:color="DBE1E6" w:themeColor="background1"/>
          <w:left w:val="single" w:sz="8" w:space="0" w:color="DBE1E6" w:themeColor="background1"/>
          <w:bottom w:val="single" w:sz="8" w:space="0" w:color="DBE1E6" w:themeColor="background1"/>
          <w:right w:val="single" w:sz="8" w:space="0" w:color="DBE1E6" w:themeColor="background1"/>
          <w:insideH w:val="nil"/>
          <w:insideV w:val="single" w:sz="8" w:space="0" w:color="DBE1E6" w:themeColor="background1"/>
        </w:tcBorders>
        <w:shd w:val="clear" w:color="auto" w:fill="C9D6A5" w:themeFill="accent6"/>
      </w:tcPr>
    </w:tblStylePr>
    <w:tblStylePr w:type="firstCol">
      <w:rPr>
        <w:b/>
        <w:bCs/>
        <w:i w:val="0"/>
        <w:iCs w:val="0"/>
        <w:color w:val="DBE1E6" w:themeColor="background1"/>
      </w:rPr>
      <w:tblPr/>
      <w:tcPr>
        <w:tcBorders>
          <w:left w:val="single" w:sz="8" w:space="0" w:color="DBE1E6" w:themeColor="background1"/>
          <w:right w:val="single" w:sz="24" w:space="0" w:color="DBE1E6" w:themeColor="background1"/>
          <w:insideH w:val="nil"/>
          <w:insideV w:val="nil"/>
        </w:tcBorders>
        <w:shd w:val="clear" w:color="auto" w:fill="C9D6A5" w:themeFill="accent6"/>
      </w:tcPr>
    </w:tblStylePr>
    <w:tblStylePr w:type="lastCol">
      <w:rPr>
        <w:b/>
        <w:bCs/>
        <w:i w:val="0"/>
        <w:iCs w:val="0"/>
        <w:color w:val="DBE1E6" w:themeColor="background1"/>
      </w:rPr>
      <w:tblPr/>
      <w:tcPr>
        <w:tcBorders>
          <w:top w:val="nil"/>
          <w:left w:val="single" w:sz="24" w:space="0" w:color="DBE1E6" w:themeColor="background1"/>
          <w:bottom w:val="nil"/>
          <w:right w:val="nil"/>
          <w:insideH w:val="nil"/>
          <w:insideV w:val="nil"/>
        </w:tcBorders>
        <w:shd w:val="clear" w:color="auto" w:fill="C9D6A5" w:themeFill="accent6"/>
      </w:tcPr>
    </w:tblStylePr>
    <w:tblStylePr w:type="band1Vert">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nil"/>
          <w:insideV w:val="nil"/>
        </w:tcBorders>
        <w:shd w:val="clear" w:color="auto" w:fill="E4EAD2" w:themeFill="accent6" w:themeFillTint="7F"/>
      </w:tcPr>
    </w:tblStylePr>
    <w:tblStylePr w:type="band1Horz">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8" w:space="0" w:color="DBE1E6" w:themeColor="background1"/>
          <w:insideV w:val="single" w:sz="8" w:space="0" w:color="DBE1E6" w:themeColor="background1"/>
        </w:tcBorders>
        <w:shd w:val="clear" w:color="auto" w:fill="E4EAD2" w:themeFill="accent6" w:themeFillTint="7F"/>
      </w:tcPr>
    </w:tblStylePr>
  </w:style>
  <w:style w:type="table" w:styleId="MediumGrid3-Accent5">
    <w:name w:val="Medium Grid 3 Accent 5"/>
    <w:basedOn w:val="NormalTable0"/>
    <w:uiPriority w:val="69"/>
    <w:rsid w:val="00E07762"/>
    <w:tblPr>
      <w:tblStyleRowBandSize w:val="1"/>
      <w:tblStyleColBandSize w:val="1"/>
      <w:tbl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6" w:space="0" w:color="DBE1E6" w:themeColor="background1"/>
        <w:insideV w:val="single" w:sz="6" w:space="0" w:color="DBE1E6" w:themeColor="background1"/>
      </w:tblBorders>
    </w:tblPr>
    <w:tcPr>
      <w:shd w:val="clear" w:color="auto" w:fill="E6F2EA" w:themeFill="accent5" w:themeFillTint="3F"/>
    </w:tcPr>
    <w:tblStylePr w:type="firstRow">
      <w:rPr>
        <w:b/>
        <w:bCs/>
        <w:i w:val="0"/>
        <w:iCs w:val="0"/>
        <w:color w:val="DBE1E6" w:themeColor="background1"/>
      </w:rPr>
      <w:tblPr/>
      <w:tcPr>
        <w:tcBorders>
          <w:top w:val="single" w:sz="8" w:space="0" w:color="DBE1E6" w:themeColor="background1"/>
          <w:left w:val="single" w:sz="8" w:space="0" w:color="DBE1E6" w:themeColor="background1"/>
          <w:bottom w:val="single" w:sz="24" w:space="0" w:color="DBE1E6" w:themeColor="background1"/>
          <w:right w:val="single" w:sz="8" w:space="0" w:color="DBE1E6" w:themeColor="background1"/>
          <w:insideH w:val="nil"/>
          <w:insideV w:val="single" w:sz="8" w:space="0" w:color="DBE1E6" w:themeColor="background1"/>
        </w:tcBorders>
        <w:shd w:val="clear" w:color="auto" w:fill="9BCCAD" w:themeFill="accent5"/>
      </w:tcPr>
    </w:tblStylePr>
    <w:tblStylePr w:type="lastRow">
      <w:rPr>
        <w:b/>
        <w:bCs/>
        <w:i w:val="0"/>
        <w:iCs w:val="0"/>
        <w:color w:val="DBE1E6" w:themeColor="background1"/>
      </w:rPr>
      <w:tblPr/>
      <w:tcPr>
        <w:tcBorders>
          <w:top w:val="single" w:sz="24" w:space="0" w:color="DBE1E6" w:themeColor="background1"/>
          <w:left w:val="single" w:sz="8" w:space="0" w:color="DBE1E6" w:themeColor="background1"/>
          <w:bottom w:val="single" w:sz="8" w:space="0" w:color="DBE1E6" w:themeColor="background1"/>
          <w:right w:val="single" w:sz="8" w:space="0" w:color="DBE1E6" w:themeColor="background1"/>
          <w:insideH w:val="nil"/>
          <w:insideV w:val="single" w:sz="8" w:space="0" w:color="DBE1E6" w:themeColor="background1"/>
        </w:tcBorders>
        <w:shd w:val="clear" w:color="auto" w:fill="9BCCAD" w:themeFill="accent5"/>
      </w:tcPr>
    </w:tblStylePr>
    <w:tblStylePr w:type="firstCol">
      <w:rPr>
        <w:b/>
        <w:bCs/>
        <w:i w:val="0"/>
        <w:iCs w:val="0"/>
        <w:color w:val="DBE1E6" w:themeColor="background1"/>
      </w:rPr>
      <w:tblPr/>
      <w:tcPr>
        <w:tcBorders>
          <w:left w:val="single" w:sz="8" w:space="0" w:color="DBE1E6" w:themeColor="background1"/>
          <w:right w:val="single" w:sz="24" w:space="0" w:color="DBE1E6" w:themeColor="background1"/>
          <w:insideH w:val="nil"/>
          <w:insideV w:val="nil"/>
        </w:tcBorders>
        <w:shd w:val="clear" w:color="auto" w:fill="9BCCAD" w:themeFill="accent5"/>
      </w:tcPr>
    </w:tblStylePr>
    <w:tblStylePr w:type="lastCol">
      <w:rPr>
        <w:b/>
        <w:bCs/>
        <w:i w:val="0"/>
        <w:iCs w:val="0"/>
        <w:color w:val="DBE1E6" w:themeColor="background1"/>
      </w:rPr>
      <w:tblPr/>
      <w:tcPr>
        <w:tcBorders>
          <w:top w:val="nil"/>
          <w:left w:val="single" w:sz="24" w:space="0" w:color="DBE1E6" w:themeColor="background1"/>
          <w:bottom w:val="nil"/>
          <w:right w:val="nil"/>
          <w:insideH w:val="nil"/>
          <w:insideV w:val="nil"/>
        </w:tcBorders>
        <w:shd w:val="clear" w:color="auto" w:fill="9BCCAD" w:themeFill="accent5"/>
      </w:tcPr>
    </w:tblStylePr>
    <w:tblStylePr w:type="band1Vert">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nil"/>
          <w:insideV w:val="nil"/>
        </w:tcBorders>
        <w:shd w:val="clear" w:color="auto" w:fill="CDE5D5" w:themeFill="accent5" w:themeFillTint="7F"/>
      </w:tcPr>
    </w:tblStylePr>
    <w:tblStylePr w:type="band1Horz">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8" w:space="0" w:color="DBE1E6" w:themeColor="background1"/>
          <w:insideV w:val="single" w:sz="8" w:space="0" w:color="DBE1E6" w:themeColor="background1"/>
        </w:tcBorders>
        <w:shd w:val="clear" w:color="auto" w:fill="CDE5D5" w:themeFill="accent5" w:themeFillTint="7F"/>
      </w:tcPr>
    </w:tblStylePr>
  </w:style>
  <w:style w:type="table" w:styleId="MediumGrid3-Accent4">
    <w:name w:val="Medium Grid 3 Accent 4"/>
    <w:basedOn w:val="NormalTable0"/>
    <w:uiPriority w:val="69"/>
    <w:rsid w:val="00E07762"/>
    <w:tblPr>
      <w:tblStyleRowBandSize w:val="1"/>
      <w:tblStyleColBandSize w:val="1"/>
      <w:tbl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6" w:space="0" w:color="DBE1E6" w:themeColor="background1"/>
        <w:insideV w:val="single" w:sz="6" w:space="0" w:color="DBE1E6" w:themeColor="background1"/>
      </w:tblBorders>
    </w:tblPr>
    <w:tcPr>
      <w:shd w:val="clear" w:color="auto" w:fill="C5F1ED" w:themeFill="accent4" w:themeFillTint="3F"/>
    </w:tcPr>
    <w:tblStylePr w:type="firstRow">
      <w:rPr>
        <w:b/>
        <w:bCs/>
        <w:i w:val="0"/>
        <w:iCs w:val="0"/>
        <w:color w:val="DBE1E6" w:themeColor="background1"/>
      </w:rPr>
      <w:tblPr/>
      <w:tcPr>
        <w:tcBorders>
          <w:top w:val="single" w:sz="8" w:space="0" w:color="DBE1E6" w:themeColor="background1"/>
          <w:left w:val="single" w:sz="8" w:space="0" w:color="DBE1E6" w:themeColor="background1"/>
          <w:bottom w:val="single" w:sz="24" w:space="0" w:color="DBE1E6" w:themeColor="background1"/>
          <w:right w:val="single" w:sz="8" w:space="0" w:color="DBE1E6" w:themeColor="background1"/>
          <w:insideH w:val="nil"/>
          <w:insideV w:val="single" w:sz="8" w:space="0" w:color="DBE1E6" w:themeColor="background1"/>
        </w:tcBorders>
        <w:shd w:val="clear" w:color="auto" w:fill="2AB4A8" w:themeFill="accent4"/>
      </w:tcPr>
    </w:tblStylePr>
    <w:tblStylePr w:type="lastRow">
      <w:rPr>
        <w:b/>
        <w:bCs/>
        <w:i w:val="0"/>
        <w:iCs w:val="0"/>
        <w:color w:val="DBE1E6" w:themeColor="background1"/>
      </w:rPr>
      <w:tblPr/>
      <w:tcPr>
        <w:tcBorders>
          <w:top w:val="single" w:sz="24" w:space="0" w:color="DBE1E6" w:themeColor="background1"/>
          <w:left w:val="single" w:sz="8" w:space="0" w:color="DBE1E6" w:themeColor="background1"/>
          <w:bottom w:val="single" w:sz="8" w:space="0" w:color="DBE1E6" w:themeColor="background1"/>
          <w:right w:val="single" w:sz="8" w:space="0" w:color="DBE1E6" w:themeColor="background1"/>
          <w:insideH w:val="nil"/>
          <w:insideV w:val="single" w:sz="8" w:space="0" w:color="DBE1E6" w:themeColor="background1"/>
        </w:tcBorders>
        <w:shd w:val="clear" w:color="auto" w:fill="2AB4A8" w:themeFill="accent4"/>
      </w:tcPr>
    </w:tblStylePr>
    <w:tblStylePr w:type="firstCol">
      <w:rPr>
        <w:b/>
        <w:bCs/>
        <w:i w:val="0"/>
        <w:iCs w:val="0"/>
        <w:color w:val="DBE1E6" w:themeColor="background1"/>
      </w:rPr>
      <w:tblPr/>
      <w:tcPr>
        <w:tcBorders>
          <w:left w:val="single" w:sz="8" w:space="0" w:color="DBE1E6" w:themeColor="background1"/>
          <w:right w:val="single" w:sz="24" w:space="0" w:color="DBE1E6" w:themeColor="background1"/>
          <w:insideH w:val="nil"/>
          <w:insideV w:val="nil"/>
        </w:tcBorders>
        <w:shd w:val="clear" w:color="auto" w:fill="2AB4A8" w:themeFill="accent4"/>
      </w:tcPr>
    </w:tblStylePr>
    <w:tblStylePr w:type="lastCol">
      <w:rPr>
        <w:b/>
        <w:bCs/>
        <w:i w:val="0"/>
        <w:iCs w:val="0"/>
        <w:color w:val="DBE1E6" w:themeColor="background1"/>
      </w:rPr>
      <w:tblPr/>
      <w:tcPr>
        <w:tcBorders>
          <w:top w:val="nil"/>
          <w:left w:val="single" w:sz="24" w:space="0" w:color="DBE1E6" w:themeColor="background1"/>
          <w:bottom w:val="nil"/>
          <w:right w:val="nil"/>
          <w:insideH w:val="nil"/>
          <w:insideV w:val="nil"/>
        </w:tcBorders>
        <w:shd w:val="clear" w:color="auto" w:fill="2AB4A8" w:themeFill="accent4"/>
      </w:tcPr>
    </w:tblStylePr>
    <w:tblStylePr w:type="band1Vert">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nil"/>
          <w:insideV w:val="nil"/>
        </w:tcBorders>
        <w:shd w:val="clear" w:color="auto" w:fill="8AE3DB" w:themeFill="accent4" w:themeFillTint="7F"/>
      </w:tcPr>
    </w:tblStylePr>
    <w:tblStylePr w:type="band1Horz">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8" w:space="0" w:color="DBE1E6" w:themeColor="background1"/>
          <w:insideV w:val="single" w:sz="8" w:space="0" w:color="DBE1E6" w:themeColor="background1"/>
        </w:tcBorders>
        <w:shd w:val="clear" w:color="auto" w:fill="8AE3DB" w:themeFill="accent4" w:themeFillTint="7F"/>
      </w:tcPr>
    </w:tblStylePr>
  </w:style>
  <w:style w:type="table" w:styleId="MediumGrid3-Accent3">
    <w:name w:val="Medium Grid 3 Accent 3"/>
    <w:basedOn w:val="NormalTable0"/>
    <w:uiPriority w:val="69"/>
    <w:rsid w:val="00E07762"/>
    <w:tblPr>
      <w:tblStyleRowBandSize w:val="1"/>
      <w:tblStyleColBandSize w:val="1"/>
      <w:tbl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6" w:space="0" w:color="DBE1E6" w:themeColor="background1"/>
        <w:insideV w:val="single" w:sz="6" w:space="0" w:color="DBE1E6" w:themeColor="background1"/>
      </w:tblBorders>
    </w:tblPr>
    <w:tcPr>
      <w:shd w:val="clear" w:color="auto" w:fill="E8F4F8" w:themeFill="accent3" w:themeFillTint="3F"/>
    </w:tcPr>
    <w:tblStylePr w:type="firstRow">
      <w:rPr>
        <w:b/>
        <w:bCs/>
        <w:i w:val="0"/>
        <w:iCs w:val="0"/>
        <w:color w:val="DBE1E6" w:themeColor="background1"/>
      </w:rPr>
      <w:tblPr/>
      <w:tcPr>
        <w:tcBorders>
          <w:top w:val="single" w:sz="8" w:space="0" w:color="DBE1E6" w:themeColor="background1"/>
          <w:left w:val="single" w:sz="8" w:space="0" w:color="DBE1E6" w:themeColor="background1"/>
          <w:bottom w:val="single" w:sz="24" w:space="0" w:color="DBE1E6" w:themeColor="background1"/>
          <w:right w:val="single" w:sz="8" w:space="0" w:color="DBE1E6" w:themeColor="background1"/>
          <w:insideH w:val="nil"/>
          <w:insideV w:val="single" w:sz="8" w:space="0" w:color="DBE1E6" w:themeColor="background1"/>
        </w:tcBorders>
        <w:shd w:val="clear" w:color="auto" w:fill="A4D4E3" w:themeFill="accent3"/>
      </w:tcPr>
    </w:tblStylePr>
    <w:tblStylePr w:type="lastRow">
      <w:rPr>
        <w:b/>
        <w:bCs/>
        <w:i w:val="0"/>
        <w:iCs w:val="0"/>
        <w:color w:val="DBE1E6" w:themeColor="background1"/>
      </w:rPr>
      <w:tblPr/>
      <w:tcPr>
        <w:tcBorders>
          <w:top w:val="single" w:sz="24" w:space="0" w:color="DBE1E6" w:themeColor="background1"/>
          <w:left w:val="single" w:sz="8" w:space="0" w:color="DBE1E6" w:themeColor="background1"/>
          <w:bottom w:val="single" w:sz="8" w:space="0" w:color="DBE1E6" w:themeColor="background1"/>
          <w:right w:val="single" w:sz="8" w:space="0" w:color="DBE1E6" w:themeColor="background1"/>
          <w:insideH w:val="nil"/>
          <w:insideV w:val="single" w:sz="8" w:space="0" w:color="DBE1E6" w:themeColor="background1"/>
        </w:tcBorders>
        <w:shd w:val="clear" w:color="auto" w:fill="A4D4E3" w:themeFill="accent3"/>
      </w:tcPr>
    </w:tblStylePr>
    <w:tblStylePr w:type="firstCol">
      <w:rPr>
        <w:b/>
        <w:bCs/>
        <w:i w:val="0"/>
        <w:iCs w:val="0"/>
        <w:color w:val="DBE1E6" w:themeColor="background1"/>
      </w:rPr>
      <w:tblPr/>
      <w:tcPr>
        <w:tcBorders>
          <w:left w:val="single" w:sz="8" w:space="0" w:color="DBE1E6" w:themeColor="background1"/>
          <w:right w:val="single" w:sz="24" w:space="0" w:color="DBE1E6" w:themeColor="background1"/>
          <w:insideH w:val="nil"/>
          <w:insideV w:val="nil"/>
        </w:tcBorders>
        <w:shd w:val="clear" w:color="auto" w:fill="A4D4E3" w:themeFill="accent3"/>
      </w:tcPr>
    </w:tblStylePr>
    <w:tblStylePr w:type="lastCol">
      <w:rPr>
        <w:b/>
        <w:bCs/>
        <w:i w:val="0"/>
        <w:iCs w:val="0"/>
        <w:color w:val="DBE1E6" w:themeColor="background1"/>
      </w:rPr>
      <w:tblPr/>
      <w:tcPr>
        <w:tcBorders>
          <w:top w:val="nil"/>
          <w:left w:val="single" w:sz="24" w:space="0" w:color="DBE1E6" w:themeColor="background1"/>
          <w:bottom w:val="nil"/>
          <w:right w:val="nil"/>
          <w:insideH w:val="nil"/>
          <w:insideV w:val="nil"/>
        </w:tcBorders>
        <w:shd w:val="clear" w:color="auto" w:fill="A4D4E3" w:themeFill="accent3"/>
      </w:tcPr>
    </w:tblStylePr>
    <w:tblStylePr w:type="band1Vert">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nil"/>
          <w:insideV w:val="nil"/>
        </w:tcBorders>
        <w:shd w:val="clear" w:color="auto" w:fill="D1E9F1" w:themeFill="accent3" w:themeFillTint="7F"/>
      </w:tcPr>
    </w:tblStylePr>
    <w:tblStylePr w:type="band1Horz">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8" w:space="0" w:color="DBE1E6" w:themeColor="background1"/>
          <w:insideV w:val="single" w:sz="8" w:space="0" w:color="DBE1E6" w:themeColor="background1"/>
        </w:tcBorders>
        <w:shd w:val="clear" w:color="auto" w:fill="D1E9F1" w:themeFill="accent3" w:themeFillTint="7F"/>
      </w:tcPr>
    </w:tblStylePr>
  </w:style>
  <w:style w:type="table" w:styleId="MediumGrid3-Accent2">
    <w:name w:val="Medium Grid 3 Accent 2"/>
    <w:basedOn w:val="NormalTable0"/>
    <w:uiPriority w:val="69"/>
    <w:rsid w:val="00E07762"/>
    <w:tblPr>
      <w:tblStyleRowBandSize w:val="1"/>
      <w:tblStyleColBandSize w:val="1"/>
      <w:tbl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6" w:space="0" w:color="DBE1E6" w:themeColor="background1"/>
        <w:insideV w:val="single" w:sz="6" w:space="0" w:color="DBE1E6" w:themeColor="background1"/>
      </w:tblBorders>
    </w:tblPr>
    <w:tcPr>
      <w:shd w:val="clear" w:color="auto" w:fill="B3E4FF" w:themeFill="accent2" w:themeFillTint="3F"/>
    </w:tcPr>
    <w:tblStylePr w:type="firstRow">
      <w:rPr>
        <w:b/>
        <w:bCs/>
        <w:i w:val="0"/>
        <w:iCs w:val="0"/>
        <w:color w:val="DBE1E6" w:themeColor="background1"/>
      </w:rPr>
      <w:tblPr/>
      <w:tcPr>
        <w:tcBorders>
          <w:top w:val="single" w:sz="8" w:space="0" w:color="DBE1E6" w:themeColor="background1"/>
          <w:left w:val="single" w:sz="8" w:space="0" w:color="DBE1E6" w:themeColor="background1"/>
          <w:bottom w:val="single" w:sz="24" w:space="0" w:color="DBE1E6" w:themeColor="background1"/>
          <w:right w:val="single" w:sz="8" w:space="0" w:color="DBE1E6" w:themeColor="background1"/>
          <w:insideH w:val="nil"/>
          <w:insideV w:val="single" w:sz="8" w:space="0" w:color="DBE1E6" w:themeColor="background1"/>
        </w:tcBorders>
        <w:shd w:val="clear" w:color="auto" w:fill="0086CD" w:themeFill="accent2"/>
      </w:tcPr>
    </w:tblStylePr>
    <w:tblStylePr w:type="lastRow">
      <w:rPr>
        <w:b/>
        <w:bCs/>
        <w:i w:val="0"/>
        <w:iCs w:val="0"/>
        <w:color w:val="DBE1E6" w:themeColor="background1"/>
      </w:rPr>
      <w:tblPr/>
      <w:tcPr>
        <w:tcBorders>
          <w:top w:val="single" w:sz="24" w:space="0" w:color="DBE1E6" w:themeColor="background1"/>
          <w:left w:val="single" w:sz="8" w:space="0" w:color="DBE1E6" w:themeColor="background1"/>
          <w:bottom w:val="single" w:sz="8" w:space="0" w:color="DBE1E6" w:themeColor="background1"/>
          <w:right w:val="single" w:sz="8" w:space="0" w:color="DBE1E6" w:themeColor="background1"/>
          <w:insideH w:val="nil"/>
          <w:insideV w:val="single" w:sz="8" w:space="0" w:color="DBE1E6" w:themeColor="background1"/>
        </w:tcBorders>
        <w:shd w:val="clear" w:color="auto" w:fill="0086CD" w:themeFill="accent2"/>
      </w:tcPr>
    </w:tblStylePr>
    <w:tblStylePr w:type="firstCol">
      <w:rPr>
        <w:b/>
        <w:bCs/>
        <w:i w:val="0"/>
        <w:iCs w:val="0"/>
        <w:color w:val="DBE1E6" w:themeColor="background1"/>
      </w:rPr>
      <w:tblPr/>
      <w:tcPr>
        <w:tcBorders>
          <w:left w:val="single" w:sz="8" w:space="0" w:color="DBE1E6" w:themeColor="background1"/>
          <w:right w:val="single" w:sz="24" w:space="0" w:color="DBE1E6" w:themeColor="background1"/>
          <w:insideH w:val="nil"/>
          <w:insideV w:val="nil"/>
        </w:tcBorders>
        <w:shd w:val="clear" w:color="auto" w:fill="0086CD" w:themeFill="accent2"/>
      </w:tcPr>
    </w:tblStylePr>
    <w:tblStylePr w:type="lastCol">
      <w:rPr>
        <w:b/>
        <w:bCs/>
        <w:i w:val="0"/>
        <w:iCs w:val="0"/>
        <w:color w:val="DBE1E6" w:themeColor="background1"/>
      </w:rPr>
      <w:tblPr/>
      <w:tcPr>
        <w:tcBorders>
          <w:top w:val="nil"/>
          <w:left w:val="single" w:sz="24" w:space="0" w:color="DBE1E6" w:themeColor="background1"/>
          <w:bottom w:val="nil"/>
          <w:right w:val="nil"/>
          <w:insideH w:val="nil"/>
          <w:insideV w:val="nil"/>
        </w:tcBorders>
        <w:shd w:val="clear" w:color="auto" w:fill="0086CD" w:themeFill="accent2"/>
      </w:tcPr>
    </w:tblStylePr>
    <w:tblStylePr w:type="band1Vert">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nil"/>
          <w:insideV w:val="nil"/>
        </w:tcBorders>
        <w:shd w:val="clear" w:color="auto" w:fill="67C9FF" w:themeFill="accent2" w:themeFillTint="7F"/>
      </w:tcPr>
    </w:tblStylePr>
    <w:tblStylePr w:type="band1Horz">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8" w:space="0" w:color="DBE1E6" w:themeColor="background1"/>
          <w:insideV w:val="single" w:sz="8" w:space="0" w:color="DBE1E6" w:themeColor="background1"/>
        </w:tcBorders>
        <w:shd w:val="clear" w:color="auto" w:fill="67C9FF" w:themeFill="accent2" w:themeFillTint="7F"/>
      </w:tcPr>
    </w:tblStylePr>
  </w:style>
  <w:style w:type="table" w:styleId="MediumGrid3-Accent1">
    <w:name w:val="Medium Grid 3 Accent 1"/>
    <w:basedOn w:val="NormalTable0"/>
    <w:uiPriority w:val="69"/>
    <w:rsid w:val="00E07762"/>
    <w:tblPr>
      <w:tblStyleRowBandSize w:val="1"/>
      <w:tblStyleColBandSize w:val="1"/>
      <w:tbl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6" w:space="0" w:color="DBE1E6" w:themeColor="background1"/>
        <w:insideV w:val="single" w:sz="6" w:space="0" w:color="DBE1E6" w:themeColor="background1"/>
      </w:tblBorders>
    </w:tblPr>
    <w:tcPr>
      <w:shd w:val="clear" w:color="auto" w:fill="CBD9E4" w:themeFill="accent1" w:themeFillTint="3F"/>
    </w:tcPr>
    <w:tblStylePr w:type="firstRow">
      <w:rPr>
        <w:b/>
        <w:bCs/>
        <w:i w:val="0"/>
        <w:iCs w:val="0"/>
        <w:color w:val="DBE1E6" w:themeColor="background1"/>
      </w:rPr>
      <w:tblPr/>
      <w:tcPr>
        <w:tcBorders>
          <w:top w:val="single" w:sz="8" w:space="0" w:color="DBE1E6" w:themeColor="background1"/>
          <w:left w:val="single" w:sz="8" w:space="0" w:color="DBE1E6" w:themeColor="background1"/>
          <w:bottom w:val="single" w:sz="24" w:space="0" w:color="DBE1E6" w:themeColor="background1"/>
          <w:right w:val="single" w:sz="8" w:space="0" w:color="DBE1E6" w:themeColor="background1"/>
          <w:insideH w:val="nil"/>
          <w:insideV w:val="single" w:sz="8" w:space="0" w:color="DBE1E6" w:themeColor="background1"/>
        </w:tcBorders>
        <w:shd w:val="clear" w:color="auto" w:fill="42647E" w:themeFill="accent1"/>
      </w:tcPr>
    </w:tblStylePr>
    <w:tblStylePr w:type="lastRow">
      <w:rPr>
        <w:b/>
        <w:bCs/>
        <w:i w:val="0"/>
        <w:iCs w:val="0"/>
        <w:color w:val="DBE1E6" w:themeColor="background1"/>
      </w:rPr>
      <w:tblPr/>
      <w:tcPr>
        <w:tcBorders>
          <w:top w:val="single" w:sz="24" w:space="0" w:color="DBE1E6" w:themeColor="background1"/>
          <w:left w:val="single" w:sz="8" w:space="0" w:color="DBE1E6" w:themeColor="background1"/>
          <w:bottom w:val="single" w:sz="8" w:space="0" w:color="DBE1E6" w:themeColor="background1"/>
          <w:right w:val="single" w:sz="8" w:space="0" w:color="DBE1E6" w:themeColor="background1"/>
          <w:insideH w:val="nil"/>
          <w:insideV w:val="single" w:sz="8" w:space="0" w:color="DBE1E6" w:themeColor="background1"/>
        </w:tcBorders>
        <w:shd w:val="clear" w:color="auto" w:fill="42647E" w:themeFill="accent1"/>
      </w:tcPr>
    </w:tblStylePr>
    <w:tblStylePr w:type="firstCol">
      <w:rPr>
        <w:b/>
        <w:bCs/>
        <w:i w:val="0"/>
        <w:iCs w:val="0"/>
        <w:color w:val="DBE1E6" w:themeColor="background1"/>
      </w:rPr>
      <w:tblPr/>
      <w:tcPr>
        <w:tcBorders>
          <w:left w:val="single" w:sz="8" w:space="0" w:color="DBE1E6" w:themeColor="background1"/>
          <w:right w:val="single" w:sz="24" w:space="0" w:color="DBE1E6" w:themeColor="background1"/>
          <w:insideH w:val="nil"/>
          <w:insideV w:val="nil"/>
        </w:tcBorders>
        <w:shd w:val="clear" w:color="auto" w:fill="42647E" w:themeFill="accent1"/>
      </w:tcPr>
    </w:tblStylePr>
    <w:tblStylePr w:type="lastCol">
      <w:rPr>
        <w:b/>
        <w:bCs/>
        <w:i w:val="0"/>
        <w:iCs w:val="0"/>
        <w:color w:val="DBE1E6" w:themeColor="background1"/>
      </w:rPr>
      <w:tblPr/>
      <w:tcPr>
        <w:tcBorders>
          <w:top w:val="nil"/>
          <w:left w:val="single" w:sz="24" w:space="0" w:color="DBE1E6" w:themeColor="background1"/>
          <w:bottom w:val="nil"/>
          <w:right w:val="nil"/>
          <w:insideH w:val="nil"/>
          <w:insideV w:val="nil"/>
        </w:tcBorders>
        <w:shd w:val="clear" w:color="auto" w:fill="42647E" w:themeFill="accent1"/>
      </w:tcPr>
    </w:tblStylePr>
    <w:tblStylePr w:type="band1Vert">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nil"/>
          <w:insideV w:val="nil"/>
        </w:tcBorders>
        <w:shd w:val="clear" w:color="auto" w:fill="96B2C8" w:themeFill="accent1" w:themeFillTint="7F"/>
      </w:tcPr>
    </w:tblStylePr>
    <w:tblStylePr w:type="band1Horz">
      <w:tblPr/>
      <w:tcPr>
        <w:tcBorders>
          <w:top w:val="single" w:sz="8" w:space="0" w:color="DBE1E6" w:themeColor="background1"/>
          <w:left w:val="single" w:sz="8" w:space="0" w:color="DBE1E6" w:themeColor="background1"/>
          <w:bottom w:val="single" w:sz="8" w:space="0" w:color="DBE1E6" w:themeColor="background1"/>
          <w:right w:val="single" w:sz="8" w:space="0" w:color="DBE1E6" w:themeColor="background1"/>
          <w:insideH w:val="single" w:sz="8" w:space="0" w:color="DBE1E6" w:themeColor="background1"/>
          <w:insideV w:val="single" w:sz="8" w:space="0" w:color="DBE1E6" w:themeColor="background1"/>
        </w:tcBorders>
        <w:shd w:val="clear" w:color="auto" w:fill="96B2C8" w:themeFill="accent1" w:themeFillTint="7F"/>
      </w:tcPr>
    </w:tblStylePr>
  </w:style>
  <w:style w:type="table" w:styleId="MediumGrid2-Accent6">
    <w:name w:val="Medium Grid 2 Accent 6"/>
    <w:basedOn w:val="NormalTable0"/>
    <w:uiPriority w:val="68"/>
    <w:rsid w:val="00E07762"/>
    <w:rPr>
      <w:rFonts w:asciiTheme="majorHAnsi" w:eastAsiaTheme="majorEastAsia" w:hAnsiTheme="majorHAnsi" w:cstheme="majorBidi"/>
      <w:color w:val="333332" w:themeColor="text1"/>
    </w:rPr>
    <w:tblPr>
      <w:tblStyleRowBandSize w:val="1"/>
      <w:tblStyleColBandSize w:val="1"/>
      <w:tblBorders>
        <w:top w:val="single" w:sz="8" w:space="0" w:color="C9D6A5" w:themeColor="accent6"/>
        <w:left w:val="single" w:sz="8" w:space="0" w:color="C9D6A5" w:themeColor="accent6"/>
        <w:bottom w:val="single" w:sz="8" w:space="0" w:color="C9D6A5" w:themeColor="accent6"/>
        <w:right w:val="single" w:sz="8" w:space="0" w:color="C9D6A5" w:themeColor="accent6"/>
        <w:insideH w:val="single" w:sz="8" w:space="0" w:color="C9D6A5" w:themeColor="accent6"/>
        <w:insideV w:val="single" w:sz="8" w:space="0" w:color="C9D6A5" w:themeColor="accent6"/>
      </w:tblBorders>
    </w:tblPr>
    <w:tcPr>
      <w:shd w:val="clear" w:color="auto" w:fill="F1F4E8" w:themeFill="accent6" w:themeFillTint="3F"/>
    </w:tcPr>
    <w:tblStylePr w:type="firstRow">
      <w:rPr>
        <w:b/>
        <w:bCs/>
        <w:color w:val="333332" w:themeColor="text1"/>
      </w:rPr>
      <w:tblPr/>
      <w:tcPr>
        <w:shd w:val="clear" w:color="auto" w:fill="F9FBF6" w:themeFill="accent6" w:themeFillTint="19"/>
      </w:tcPr>
    </w:tblStylePr>
    <w:tblStylePr w:type="lastRow">
      <w:rPr>
        <w:b/>
        <w:bCs/>
        <w:color w:val="333332" w:themeColor="text1"/>
      </w:rPr>
      <w:tblPr/>
      <w:tcPr>
        <w:tcBorders>
          <w:top w:val="single" w:sz="12" w:space="0" w:color="333332" w:themeColor="text1"/>
          <w:left w:val="nil"/>
          <w:bottom w:val="nil"/>
          <w:right w:val="nil"/>
          <w:insideH w:val="nil"/>
          <w:insideV w:val="nil"/>
        </w:tcBorders>
        <w:shd w:val="clear" w:color="auto" w:fill="DBE1E6" w:themeFill="background1"/>
      </w:tcPr>
    </w:tblStylePr>
    <w:tblStylePr w:type="firstCol">
      <w:rPr>
        <w:b/>
        <w:bCs/>
        <w:color w:val="333332" w:themeColor="text1"/>
      </w:rPr>
      <w:tblPr/>
      <w:tcPr>
        <w:tcBorders>
          <w:top w:val="nil"/>
          <w:left w:val="nil"/>
          <w:bottom w:val="nil"/>
          <w:right w:val="nil"/>
          <w:insideH w:val="nil"/>
          <w:insideV w:val="nil"/>
        </w:tcBorders>
        <w:shd w:val="clear" w:color="auto" w:fill="DBE1E6" w:themeFill="background1"/>
      </w:tcPr>
    </w:tblStylePr>
    <w:tblStylePr w:type="lastCol">
      <w:rPr>
        <w:b w:val="0"/>
        <w:bCs w:val="0"/>
        <w:color w:val="333332" w:themeColor="text1"/>
      </w:rPr>
      <w:tblPr/>
      <w:tcPr>
        <w:tcBorders>
          <w:top w:val="nil"/>
          <w:left w:val="nil"/>
          <w:bottom w:val="nil"/>
          <w:right w:val="nil"/>
          <w:insideH w:val="nil"/>
          <w:insideV w:val="nil"/>
        </w:tcBorders>
        <w:shd w:val="clear" w:color="auto" w:fill="F4F6EC" w:themeFill="accent6" w:themeFillTint="33"/>
      </w:tcPr>
    </w:tblStylePr>
    <w:tblStylePr w:type="band1Vert">
      <w:tblPr/>
      <w:tcPr>
        <w:shd w:val="clear" w:color="auto" w:fill="E4EAD2" w:themeFill="accent6" w:themeFillTint="7F"/>
      </w:tcPr>
    </w:tblStylePr>
    <w:tblStylePr w:type="band1Horz">
      <w:tblPr/>
      <w:tcPr>
        <w:tcBorders>
          <w:insideH w:val="single" w:sz="6" w:space="0" w:color="C9D6A5" w:themeColor="accent6"/>
          <w:insideV w:val="single" w:sz="6" w:space="0" w:color="C9D6A5" w:themeColor="accent6"/>
        </w:tcBorders>
        <w:shd w:val="clear" w:color="auto" w:fill="E4EAD2" w:themeFill="accent6" w:themeFillTint="7F"/>
      </w:tcPr>
    </w:tblStylePr>
    <w:tblStylePr w:type="nwCell">
      <w:tblPr/>
      <w:tcPr>
        <w:shd w:val="clear" w:color="auto" w:fill="DBE1E6" w:themeFill="background1"/>
      </w:tcPr>
    </w:tblStylePr>
  </w:style>
  <w:style w:type="table" w:styleId="MediumGrid2-Accent5">
    <w:name w:val="Medium Grid 2 Accent 5"/>
    <w:basedOn w:val="NormalTable0"/>
    <w:uiPriority w:val="68"/>
    <w:rsid w:val="00E07762"/>
    <w:rPr>
      <w:rFonts w:asciiTheme="majorHAnsi" w:eastAsiaTheme="majorEastAsia" w:hAnsiTheme="majorHAnsi" w:cstheme="majorBidi"/>
      <w:color w:val="333332" w:themeColor="text1"/>
    </w:rPr>
    <w:tblPr>
      <w:tblStyleRowBandSize w:val="1"/>
      <w:tblStyleColBandSize w:val="1"/>
      <w:tblBorders>
        <w:top w:val="single" w:sz="8" w:space="0" w:color="9BCCAD" w:themeColor="accent5"/>
        <w:left w:val="single" w:sz="8" w:space="0" w:color="9BCCAD" w:themeColor="accent5"/>
        <w:bottom w:val="single" w:sz="8" w:space="0" w:color="9BCCAD" w:themeColor="accent5"/>
        <w:right w:val="single" w:sz="8" w:space="0" w:color="9BCCAD" w:themeColor="accent5"/>
        <w:insideH w:val="single" w:sz="8" w:space="0" w:color="9BCCAD" w:themeColor="accent5"/>
        <w:insideV w:val="single" w:sz="8" w:space="0" w:color="9BCCAD" w:themeColor="accent5"/>
      </w:tblBorders>
    </w:tblPr>
    <w:tcPr>
      <w:shd w:val="clear" w:color="auto" w:fill="E6F2EA" w:themeFill="accent5" w:themeFillTint="3F"/>
    </w:tcPr>
    <w:tblStylePr w:type="firstRow">
      <w:rPr>
        <w:b/>
        <w:bCs/>
        <w:color w:val="333332" w:themeColor="text1"/>
      </w:rPr>
      <w:tblPr/>
      <w:tcPr>
        <w:shd w:val="clear" w:color="auto" w:fill="F5FAF6" w:themeFill="accent5" w:themeFillTint="19"/>
      </w:tcPr>
    </w:tblStylePr>
    <w:tblStylePr w:type="lastRow">
      <w:rPr>
        <w:b/>
        <w:bCs/>
        <w:color w:val="333332" w:themeColor="text1"/>
      </w:rPr>
      <w:tblPr/>
      <w:tcPr>
        <w:tcBorders>
          <w:top w:val="single" w:sz="12" w:space="0" w:color="333332" w:themeColor="text1"/>
          <w:left w:val="nil"/>
          <w:bottom w:val="nil"/>
          <w:right w:val="nil"/>
          <w:insideH w:val="nil"/>
          <w:insideV w:val="nil"/>
        </w:tcBorders>
        <w:shd w:val="clear" w:color="auto" w:fill="DBE1E6" w:themeFill="background1"/>
      </w:tcPr>
    </w:tblStylePr>
    <w:tblStylePr w:type="firstCol">
      <w:rPr>
        <w:b/>
        <w:bCs/>
        <w:color w:val="333332" w:themeColor="text1"/>
      </w:rPr>
      <w:tblPr/>
      <w:tcPr>
        <w:tcBorders>
          <w:top w:val="nil"/>
          <w:left w:val="nil"/>
          <w:bottom w:val="nil"/>
          <w:right w:val="nil"/>
          <w:insideH w:val="nil"/>
          <w:insideV w:val="nil"/>
        </w:tcBorders>
        <w:shd w:val="clear" w:color="auto" w:fill="DBE1E6" w:themeFill="background1"/>
      </w:tcPr>
    </w:tblStylePr>
    <w:tblStylePr w:type="lastCol">
      <w:rPr>
        <w:b w:val="0"/>
        <w:bCs w:val="0"/>
        <w:color w:val="333332" w:themeColor="text1"/>
      </w:rPr>
      <w:tblPr/>
      <w:tcPr>
        <w:tcBorders>
          <w:top w:val="nil"/>
          <w:left w:val="nil"/>
          <w:bottom w:val="nil"/>
          <w:right w:val="nil"/>
          <w:insideH w:val="nil"/>
          <w:insideV w:val="nil"/>
        </w:tcBorders>
        <w:shd w:val="clear" w:color="auto" w:fill="EAF4EE" w:themeFill="accent5" w:themeFillTint="33"/>
      </w:tcPr>
    </w:tblStylePr>
    <w:tblStylePr w:type="band1Vert">
      <w:tblPr/>
      <w:tcPr>
        <w:shd w:val="clear" w:color="auto" w:fill="CDE5D5" w:themeFill="accent5" w:themeFillTint="7F"/>
      </w:tcPr>
    </w:tblStylePr>
    <w:tblStylePr w:type="band1Horz">
      <w:tblPr/>
      <w:tcPr>
        <w:tcBorders>
          <w:insideH w:val="single" w:sz="6" w:space="0" w:color="9BCCAD" w:themeColor="accent5"/>
          <w:insideV w:val="single" w:sz="6" w:space="0" w:color="9BCCAD" w:themeColor="accent5"/>
        </w:tcBorders>
        <w:shd w:val="clear" w:color="auto" w:fill="CDE5D5" w:themeFill="accent5" w:themeFillTint="7F"/>
      </w:tcPr>
    </w:tblStylePr>
    <w:tblStylePr w:type="nwCell">
      <w:tblPr/>
      <w:tcPr>
        <w:shd w:val="clear" w:color="auto" w:fill="DBE1E6" w:themeFill="background1"/>
      </w:tcPr>
    </w:tblStylePr>
  </w:style>
  <w:style w:type="table" w:styleId="MediumGrid2-Accent4">
    <w:name w:val="Medium Grid 2 Accent 4"/>
    <w:basedOn w:val="NormalTable0"/>
    <w:uiPriority w:val="68"/>
    <w:rsid w:val="00E07762"/>
    <w:rPr>
      <w:rFonts w:asciiTheme="majorHAnsi" w:eastAsiaTheme="majorEastAsia" w:hAnsiTheme="majorHAnsi" w:cstheme="majorBidi"/>
      <w:color w:val="333332" w:themeColor="text1"/>
    </w:rPr>
    <w:tblPr>
      <w:tblStyleRowBandSize w:val="1"/>
      <w:tblStyleColBandSize w:val="1"/>
      <w:tblBorders>
        <w:top w:val="single" w:sz="8" w:space="0" w:color="2AB4A8" w:themeColor="accent4"/>
        <w:left w:val="single" w:sz="8" w:space="0" w:color="2AB4A8" w:themeColor="accent4"/>
        <w:bottom w:val="single" w:sz="8" w:space="0" w:color="2AB4A8" w:themeColor="accent4"/>
        <w:right w:val="single" w:sz="8" w:space="0" w:color="2AB4A8" w:themeColor="accent4"/>
        <w:insideH w:val="single" w:sz="8" w:space="0" w:color="2AB4A8" w:themeColor="accent4"/>
        <w:insideV w:val="single" w:sz="8" w:space="0" w:color="2AB4A8" w:themeColor="accent4"/>
      </w:tblBorders>
    </w:tblPr>
    <w:tcPr>
      <w:shd w:val="clear" w:color="auto" w:fill="C5F1ED" w:themeFill="accent4" w:themeFillTint="3F"/>
    </w:tcPr>
    <w:tblStylePr w:type="firstRow">
      <w:rPr>
        <w:b/>
        <w:bCs/>
        <w:color w:val="333332" w:themeColor="text1"/>
      </w:rPr>
      <w:tblPr/>
      <w:tcPr>
        <w:shd w:val="clear" w:color="auto" w:fill="E8F9F8" w:themeFill="accent4" w:themeFillTint="19"/>
      </w:tcPr>
    </w:tblStylePr>
    <w:tblStylePr w:type="lastRow">
      <w:rPr>
        <w:b/>
        <w:bCs/>
        <w:color w:val="333332" w:themeColor="text1"/>
      </w:rPr>
      <w:tblPr/>
      <w:tcPr>
        <w:tcBorders>
          <w:top w:val="single" w:sz="12" w:space="0" w:color="333332" w:themeColor="text1"/>
          <w:left w:val="nil"/>
          <w:bottom w:val="nil"/>
          <w:right w:val="nil"/>
          <w:insideH w:val="nil"/>
          <w:insideV w:val="nil"/>
        </w:tcBorders>
        <w:shd w:val="clear" w:color="auto" w:fill="DBE1E6" w:themeFill="background1"/>
      </w:tcPr>
    </w:tblStylePr>
    <w:tblStylePr w:type="firstCol">
      <w:rPr>
        <w:b/>
        <w:bCs/>
        <w:color w:val="333332" w:themeColor="text1"/>
      </w:rPr>
      <w:tblPr/>
      <w:tcPr>
        <w:tcBorders>
          <w:top w:val="nil"/>
          <w:left w:val="nil"/>
          <w:bottom w:val="nil"/>
          <w:right w:val="nil"/>
          <w:insideH w:val="nil"/>
          <w:insideV w:val="nil"/>
        </w:tcBorders>
        <w:shd w:val="clear" w:color="auto" w:fill="DBE1E6" w:themeFill="background1"/>
      </w:tcPr>
    </w:tblStylePr>
    <w:tblStylePr w:type="lastCol">
      <w:rPr>
        <w:b w:val="0"/>
        <w:bCs w:val="0"/>
        <w:color w:val="333332" w:themeColor="text1"/>
      </w:rPr>
      <w:tblPr/>
      <w:tcPr>
        <w:tcBorders>
          <w:top w:val="nil"/>
          <w:left w:val="nil"/>
          <w:bottom w:val="nil"/>
          <w:right w:val="nil"/>
          <w:insideH w:val="nil"/>
          <w:insideV w:val="nil"/>
        </w:tcBorders>
        <w:shd w:val="clear" w:color="auto" w:fill="D0F4F0" w:themeFill="accent4" w:themeFillTint="33"/>
      </w:tcPr>
    </w:tblStylePr>
    <w:tblStylePr w:type="band1Vert">
      <w:tblPr/>
      <w:tcPr>
        <w:shd w:val="clear" w:color="auto" w:fill="8AE3DB" w:themeFill="accent4" w:themeFillTint="7F"/>
      </w:tcPr>
    </w:tblStylePr>
    <w:tblStylePr w:type="band1Horz">
      <w:tblPr/>
      <w:tcPr>
        <w:tcBorders>
          <w:insideH w:val="single" w:sz="6" w:space="0" w:color="2AB4A8" w:themeColor="accent4"/>
          <w:insideV w:val="single" w:sz="6" w:space="0" w:color="2AB4A8" w:themeColor="accent4"/>
        </w:tcBorders>
        <w:shd w:val="clear" w:color="auto" w:fill="8AE3DB" w:themeFill="accent4" w:themeFillTint="7F"/>
      </w:tcPr>
    </w:tblStylePr>
    <w:tblStylePr w:type="nwCell">
      <w:tblPr/>
      <w:tcPr>
        <w:shd w:val="clear" w:color="auto" w:fill="DBE1E6" w:themeFill="background1"/>
      </w:tcPr>
    </w:tblStylePr>
  </w:style>
  <w:style w:type="table" w:styleId="MediumGrid2-Accent3">
    <w:name w:val="Medium Grid 2 Accent 3"/>
    <w:basedOn w:val="NormalTable0"/>
    <w:uiPriority w:val="68"/>
    <w:rsid w:val="00E07762"/>
    <w:rPr>
      <w:rFonts w:asciiTheme="majorHAnsi" w:eastAsiaTheme="majorEastAsia" w:hAnsiTheme="majorHAnsi" w:cstheme="majorBidi"/>
      <w:color w:val="333332" w:themeColor="text1"/>
    </w:rPr>
    <w:tblPr>
      <w:tblStyleRowBandSize w:val="1"/>
      <w:tblStyleColBandSize w:val="1"/>
      <w:tblBorders>
        <w:top w:val="single" w:sz="8" w:space="0" w:color="A4D4E3" w:themeColor="accent3"/>
        <w:left w:val="single" w:sz="8" w:space="0" w:color="A4D4E3" w:themeColor="accent3"/>
        <w:bottom w:val="single" w:sz="8" w:space="0" w:color="A4D4E3" w:themeColor="accent3"/>
        <w:right w:val="single" w:sz="8" w:space="0" w:color="A4D4E3" w:themeColor="accent3"/>
        <w:insideH w:val="single" w:sz="8" w:space="0" w:color="A4D4E3" w:themeColor="accent3"/>
        <w:insideV w:val="single" w:sz="8" w:space="0" w:color="A4D4E3" w:themeColor="accent3"/>
      </w:tblBorders>
    </w:tblPr>
    <w:tcPr>
      <w:shd w:val="clear" w:color="auto" w:fill="E8F4F8" w:themeFill="accent3" w:themeFillTint="3F"/>
    </w:tcPr>
    <w:tblStylePr w:type="firstRow">
      <w:rPr>
        <w:b/>
        <w:bCs/>
        <w:color w:val="333332" w:themeColor="text1"/>
      </w:rPr>
      <w:tblPr/>
      <w:tcPr>
        <w:shd w:val="clear" w:color="auto" w:fill="F6FAFC" w:themeFill="accent3" w:themeFillTint="19"/>
      </w:tcPr>
    </w:tblStylePr>
    <w:tblStylePr w:type="lastRow">
      <w:rPr>
        <w:b/>
        <w:bCs/>
        <w:color w:val="333332" w:themeColor="text1"/>
      </w:rPr>
      <w:tblPr/>
      <w:tcPr>
        <w:tcBorders>
          <w:top w:val="single" w:sz="12" w:space="0" w:color="333332" w:themeColor="text1"/>
          <w:left w:val="nil"/>
          <w:bottom w:val="nil"/>
          <w:right w:val="nil"/>
          <w:insideH w:val="nil"/>
          <w:insideV w:val="nil"/>
        </w:tcBorders>
        <w:shd w:val="clear" w:color="auto" w:fill="DBE1E6" w:themeFill="background1"/>
      </w:tcPr>
    </w:tblStylePr>
    <w:tblStylePr w:type="firstCol">
      <w:rPr>
        <w:b/>
        <w:bCs/>
        <w:color w:val="333332" w:themeColor="text1"/>
      </w:rPr>
      <w:tblPr/>
      <w:tcPr>
        <w:tcBorders>
          <w:top w:val="nil"/>
          <w:left w:val="nil"/>
          <w:bottom w:val="nil"/>
          <w:right w:val="nil"/>
          <w:insideH w:val="nil"/>
          <w:insideV w:val="nil"/>
        </w:tcBorders>
        <w:shd w:val="clear" w:color="auto" w:fill="DBE1E6" w:themeFill="background1"/>
      </w:tcPr>
    </w:tblStylePr>
    <w:tblStylePr w:type="lastCol">
      <w:rPr>
        <w:b w:val="0"/>
        <w:bCs w:val="0"/>
        <w:color w:val="333332" w:themeColor="text1"/>
      </w:rPr>
      <w:tblPr/>
      <w:tcPr>
        <w:tcBorders>
          <w:top w:val="nil"/>
          <w:left w:val="nil"/>
          <w:bottom w:val="nil"/>
          <w:right w:val="nil"/>
          <w:insideH w:val="nil"/>
          <w:insideV w:val="nil"/>
        </w:tcBorders>
        <w:shd w:val="clear" w:color="auto" w:fill="ECF6F9" w:themeFill="accent3" w:themeFillTint="33"/>
      </w:tcPr>
    </w:tblStylePr>
    <w:tblStylePr w:type="band1Vert">
      <w:tblPr/>
      <w:tcPr>
        <w:shd w:val="clear" w:color="auto" w:fill="D1E9F1" w:themeFill="accent3" w:themeFillTint="7F"/>
      </w:tcPr>
    </w:tblStylePr>
    <w:tblStylePr w:type="band1Horz">
      <w:tblPr/>
      <w:tcPr>
        <w:tcBorders>
          <w:insideH w:val="single" w:sz="6" w:space="0" w:color="A4D4E3" w:themeColor="accent3"/>
          <w:insideV w:val="single" w:sz="6" w:space="0" w:color="A4D4E3" w:themeColor="accent3"/>
        </w:tcBorders>
        <w:shd w:val="clear" w:color="auto" w:fill="D1E9F1" w:themeFill="accent3" w:themeFillTint="7F"/>
      </w:tcPr>
    </w:tblStylePr>
    <w:tblStylePr w:type="nwCell">
      <w:tblPr/>
      <w:tcPr>
        <w:shd w:val="clear" w:color="auto" w:fill="DBE1E6" w:themeFill="background1"/>
      </w:tcPr>
    </w:tblStylePr>
  </w:style>
  <w:style w:type="table" w:styleId="MediumGrid2-Accent2">
    <w:name w:val="Medium Grid 2 Accent 2"/>
    <w:basedOn w:val="NormalTable0"/>
    <w:uiPriority w:val="68"/>
    <w:rsid w:val="00E07762"/>
    <w:rPr>
      <w:rFonts w:asciiTheme="majorHAnsi" w:eastAsiaTheme="majorEastAsia" w:hAnsiTheme="majorHAnsi" w:cstheme="majorBidi"/>
      <w:color w:val="333332" w:themeColor="text1"/>
    </w:rPr>
    <w:tblPr>
      <w:tblStyleRowBandSize w:val="1"/>
      <w:tblStyleColBandSize w:val="1"/>
      <w:tblBorders>
        <w:top w:val="single" w:sz="8" w:space="0" w:color="0086CD" w:themeColor="accent2"/>
        <w:left w:val="single" w:sz="8" w:space="0" w:color="0086CD" w:themeColor="accent2"/>
        <w:bottom w:val="single" w:sz="8" w:space="0" w:color="0086CD" w:themeColor="accent2"/>
        <w:right w:val="single" w:sz="8" w:space="0" w:color="0086CD" w:themeColor="accent2"/>
        <w:insideH w:val="single" w:sz="8" w:space="0" w:color="0086CD" w:themeColor="accent2"/>
        <w:insideV w:val="single" w:sz="8" w:space="0" w:color="0086CD" w:themeColor="accent2"/>
      </w:tblBorders>
    </w:tblPr>
    <w:tcPr>
      <w:shd w:val="clear" w:color="auto" w:fill="B3E4FF" w:themeFill="accent2" w:themeFillTint="3F"/>
    </w:tcPr>
    <w:tblStylePr w:type="firstRow">
      <w:rPr>
        <w:b/>
        <w:bCs/>
        <w:color w:val="333332" w:themeColor="text1"/>
      </w:rPr>
      <w:tblPr/>
      <w:tcPr>
        <w:shd w:val="clear" w:color="auto" w:fill="E1F4FF" w:themeFill="accent2" w:themeFillTint="19"/>
      </w:tcPr>
    </w:tblStylePr>
    <w:tblStylePr w:type="lastRow">
      <w:rPr>
        <w:b/>
        <w:bCs/>
        <w:color w:val="333332" w:themeColor="text1"/>
      </w:rPr>
      <w:tblPr/>
      <w:tcPr>
        <w:tcBorders>
          <w:top w:val="single" w:sz="12" w:space="0" w:color="333332" w:themeColor="text1"/>
          <w:left w:val="nil"/>
          <w:bottom w:val="nil"/>
          <w:right w:val="nil"/>
          <w:insideH w:val="nil"/>
          <w:insideV w:val="nil"/>
        </w:tcBorders>
        <w:shd w:val="clear" w:color="auto" w:fill="DBE1E6" w:themeFill="background1"/>
      </w:tcPr>
    </w:tblStylePr>
    <w:tblStylePr w:type="firstCol">
      <w:rPr>
        <w:b/>
        <w:bCs/>
        <w:color w:val="333332" w:themeColor="text1"/>
      </w:rPr>
      <w:tblPr/>
      <w:tcPr>
        <w:tcBorders>
          <w:top w:val="nil"/>
          <w:left w:val="nil"/>
          <w:bottom w:val="nil"/>
          <w:right w:val="nil"/>
          <w:insideH w:val="nil"/>
          <w:insideV w:val="nil"/>
        </w:tcBorders>
        <w:shd w:val="clear" w:color="auto" w:fill="DBE1E6" w:themeFill="background1"/>
      </w:tcPr>
    </w:tblStylePr>
    <w:tblStylePr w:type="lastCol">
      <w:rPr>
        <w:b w:val="0"/>
        <w:bCs w:val="0"/>
        <w:color w:val="333332" w:themeColor="text1"/>
      </w:rPr>
      <w:tblPr/>
      <w:tcPr>
        <w:tcBorders>
          <w:top w:val="nil"/>
          <w:left w:val="nil"/>
          <w:bottom w:val="nil"/>
          <w:right w:val="nil"/>
          <w:insideH w:val="nil"/>
          <w:insideV w:val="nil"/>
        </w:tcBorders>
        <w:shd w:val="clear" w:color="auto" w:fill="C2E9FF" w:themeFill="accent2" w:themeFillTint="33"/>
      </w:tcPr>
    </w:tblStylePr>
    <w:tblStylePr w:type="band1Vert">
      <w:tblPr/>
      <w:tcPr>
        <w:shd w:val="clear" w:color="auto" w:fill="67C9FF" w:themeFill="accent2" w:themeFillTint="7F"/>
      </w:tcPr>
    </w:tblStylePr>
    <w:tblStylePr w:type="band1Horz">
      <w:tblPr/>
      <w:tcPr>
        <w:tcBorders>
          <w:insideH w:val="single" w:sz="6" w:space="0" w:color="0086CD" w:themeColor="accent2"/>
          <w:insideV w:val="single" w:sz="6" w:space="0" w:color="0086CD" w:themeColor="accent2"/>
        </w:tcBorders>
        <w:shd w:val="clear" w:color="auto" w:fill="67C9FF" w:themeFill="accent2" w:themeFillTint="7F"/>
      </w:tcPr>
    </w:tblStylePr>
    <w:tblStylePr w:type="nwCell">
      <w:tblPr/>
      <w:tcPr>
        <w:shd w:val="clear" w:color="auto" w:fill="DBE1E6" w:themeFill="background1"/>
      </w:tcPr>
    </w:tblStylePr>
  </w:style>
  <w:style w:type="table" w:styleId="MediumGrid2-Accent1">
    <w:name w:val="Medium Grid 2 Accent 1"/>
    <w:basedOn w:val="NormalTable0"/>
    <w:uiPriority w:val="68"/>
    <w:rsid w:val="00E07762"/>
    <w:rPr>
      <w:rFonts w:asciiTheme="majorHAnsi" w:eastAsiaTheme="majorEastAsia" w:hAnsiTheme="majorHAnsi" w:cstheme="majorBidi"/>
      <w:color w:val="333332" w:themeColor="text1"/>
    </w:rPr>
    <w:tblPr>
      <w:tblStyleRowBandSize w:val="1"/>
      <w:tblStyleColBandSize w:val="1"/>
      <w:tblBorders>
        <w:top w:val="single" w:sz="8" w:space="0" w:color="42647E" w:themeColor="accent1"/>
        <w:left w:val="single" w:sz="8" w:space="0" w:color="42647E" w:themeColor="accent1"/>
        <w:bottom w:val="single" w:sz="8" w:space="0" w:color="42647E" w:themeColor="accent1"/>
        <w:right w:val="single" w:sz="8" w:space="0" w:color="42647E" w:themeColor="accent1"/>
        <w:insideH w:val="single" w:sz="8" w:space="0" w:color="42647E" w:themeColor="accent1"/>
        <w:insideV w:val="single" w:sz="8" w:space="0" w:color="42647E" w:themeColor="accent1"/>
      </w:tblBorders>
    </w:tblPr>
    <w:tcPr>
      <w:shd w:val="clear" w:color="auto" w:fill="CBD9E4" w:themeFill="accent1" w:themeFillTint="3F"/>
    </w:tcPr>
    <w:tblStylePr w:type="firstRow">
      <w:rPr>
        <w:b/>
        <w:bCs/>
        <w:color w:val="333332" w:themeColor="text1"/>
      </w:rPr>
      <w:tblPr/>
      <w:tcPr>
        <w:shd w:val="clear" w:color="auto" w:fill="EAEFF4" w:themeFill="accent1" w:themeFillTint="19"/>
      </w:tcPr>
    </w:tblStylePr>
    <w:tblStylePr w:type="lastRow">
      <w:rPr>
        <w:b/>
        <w:bCs/>
        <w:color w:val="333332" w:themeColor="text1"/>
      </w:rPr>
      <w:tblPr/>
      <w:tcPr>
        <w:tcBorders>
          <w:top w:val="single" w:sz="12" w:space="0" w:color="333332" w:themeColor="text1"/>
          <w:left w:val="nil"/>
          <w:bottom w:val="nil"/>
          <w:right w:val="nil"/>
          <w:insideH w:val="nil"/>
          <w:insideV w:val="nil"/>
        </w:tcBorders>
        <w:shd w:val="clear" w:color="auto" w:fill="DBE1E6" w:themeFill="background1"/>
      </w:tcPr>
    </w:tblStylePr>
    <w:tblStylePr w:type="firstCol">
      <w:rPr>
        <w:b/>
        <w:bCs/>
        <w:color w:val="333332" w:themeColor="text1"/>
      </w:rPr>
      <w:tblPr/>
      <w:tcPr>
        <w:tcBorders>
          <w:top w:val="nil"/>
          <w:left w:val="nil"/>
          <w:bottom w:val="nil"/>
          <w:right w:val="nil"/>
          <w:insideH w:val="nil"/>
          <w:insideV w:val="nil"/>
        </w:tcBorders>
        <w:shd w:val="clear" w:color="auto" w:fill="DBE1E6" w:themeFill="background1"/>
      </w:tcPr>
    </w:tblStylePr>
    <w:tblStylePr w:type="lastCol">
      <w:rPr>
        <w:b w:val="0"/>
        <w:bCs w:val="0"/>
        <w:color w:val="333332" w:themeColor="text1"/>
      </w:rPr>
      <w:tblPr/>
      <w:tcPr>
        <w:tcBorders>
          <w:top w:val="nil"/>
          <w:left w:val="nil"/>
          <w:bottom w:val="nil"/>
          <w:right w:val="nil"/>
          <w:insideH w:val="nil"/>
          <w:insideV w:val="nil"/>
        </w:tcBorders>
        <w:shd w:val="clear" w:color="auto" w:fill="D5E0E9" w:themeFill="accent1" w:themeFillTint="33"/>
      </w:tcPr>
    </w:tblStylePr>
    <w:tblStylePr w:type="band1Vert">
      <w:tblPr/>
      <w:tcPr>
        <w:shd w:val="clear" w:color="auto" w:fill="96B2C8" w:themeFill="accent1" w:themeFillTint="7F"/>
      </w:tcPr>
    </w:tblStylePr>
    <w:tblStylePr w:type="band1Horz">
      <w:tblPr/>
      <w:tcPr>
        <w:tcBorders>
          <w:insideH w:val="single" w:sz="6" w:space="0" w:color="42647E" w:themeColor="accent1"/>
          <w:insideV w:val="single" w:sz="6" w:space="0" w:color="42647E" w:themeColor="accent1"/>
        </w:tcBorders>
        <w:shd w:val="clear" w:color="auto" w:fill="96B2C8" w:themeFill="accent1" w:themeFillTint="7F"/>
      </w:tcPr>
    </w:tblStylePr>
    <w:tblStylePr w:type="nwCell">
      <w:tblPr/>
      <w:tcPr>
        <w:shd w:val="clear" w:color="auto" w:fill="DBE1E6" w:themeFill="background1"/>
      </w:tcPr>
    </w:tblStylePr>
  </w:style>
  <w:style w:type="table" w:styleId="MediumGrid1-Accent6">
    <w:name w:val="Medium Grid 1 Accent 6"/>
    <w:basedOn w:val="NormalTable0"/>
    <w:uiPriority w:val="67"/>
    <w:rsid w:val="00E07762"/>
    <w:tblPr>
      <w:tblStyleRowBandSize w:val="1"/>
      <w:tblStyleColBandSize w:val="1"/>
      <w:tblBorders>
        <w:top w:val="single" w:sz="8" w:space="0" w:color="D6E0BB" w:themeColor="accent6" w:themeTint="BF"/>
        <w:left w:val="single" w:sz="8" w:space="0" w:color="D6E0BB" w:themeColor="accent6" w:themeTint="BF"/>
        <w:bottom w:val="single" w:sz="8" w:space="0" w:color="D6E0BB" w:themeColor="accent6" w:themeTint="BF"/>
        <w:right w:val="single" w:sz="8" w:space="0" w:color="D6E0BB" w:themeColor="accent6" w:themeTint="BF"/>
        <w:insideH w:val="single" w:sz="8" w:space="0" w:color="D6E0BB" w:themeColor="accent6" w:themeTint="BF"/>
        <w:insideV w:val="single" w:sz="8" w:space="0" w:color="D6E0BB" w:themeColor="accent6" w:themeTint="BF"/>
      </w:tblBorders>
    </w:tblPr>
    <w:tcPr>
      <w:shd w:val="clear" w:color="auto" w:fill="F1F4E8" w:themeFill="accent6" w:themeFillTint="3F"/>
    </w:tcPr>
    <w:tblStylePr w:type="firstRow">
      <w:rPr>
        <w:b/>
        <w:bCs/>
      </w:rPr>
    </w:tblStylePr>
    <w:tblStylePr w:type="lastRow">
      <w:rPr>
        <w:b/>
        <w:bCs/>
      </w:rPr>
      <w:tblPr/>
      <w:tcPr>
        <w:tcBorders>
          <w:top w:val="single" w:sz="18" w:space="0" w:color="D6E0BB" w:themeColor="accent6" w:themeTint="BF"/>
        </w:tcBorders>
      </w:tcPr>
    </w:tblStylePr>
    <w:tblStylePr w:type="firstCol">
      <w:rPr>
        <w:b/>
        <w:bCs/>
      </w:rPr>
    </w:tblStylePr>
    <w:tblStylePr w:type="lastCol">
      <w:rPr>
        <w:b/>
        <w:bCs/>
      </w:rPr>
    </w:tblStylePr>
    <w:tblStylePr w:type="band1Vert">
      <w:tblPr/>
      <w:tcPr>
        <w:shd w:val="clear" w:color="auto" w:fill="E4EAD2" w:themeFill="accent6" w:themeFillTint="7F"/>
      </w:tcPr>
    </w:tblStylePr>
    <w:tblStylePr w:type="band1Horz">
      <w:tblPr/>
      <w:tcPr>
        <w:shd w:val="clear" w:color="auto" w:fill="E4EAD2" w:themeFill="accent6" w:themeFillTint="7F"/>
      </w:tcPr>
    </w:tblStylePr>
  </w:style>
  <w:style w:type="table" w:styleId="MediumGrid1-Accent5">
    <w:name w:val="Medium Grid 1 Accent 5"/>
    <w:basedOn w:val="NormalTable0"/>
    <w:uiPriority w:val="67"/>
    <w:rsid w:val="00E07762"/>
    <w:tblPr>
      <w:tblStyleRowBandSize w:val="1"/>
      <w:tblStyleColBandSize w:val="1"/>
      <w:tblBorders>
        <w:top w:val="single" w:sz="8" w:space="0" w:color="B3D8C1" w:themeColor="accent5" w:themeTint="BF"/>
        <w:left w:val="single" w:sz="8" w:space="0" w:color="B3D8C1" w:themeColor="accent5" w:themeTint="BF"/>
        <w:bottom w:val="single" w:sz="8" w:space="0" w:color="B3D8C1" w:themeColor="accent5" w:themeTint="BF"/>
        <w:right w:val="single" w:sz="8" w:space="0" w:color="B3D8C1" w:themeColor="accent5" w:themeTint="BF"/>
        <w:insideH w:val="single" w:sz="8" w:space="0" w:color="B3D8C1" w:themeColor="accent5" w:themeTint="BF"/>
        <w:insideV w:val="single" w:sz="8" w:space="0" w:color="B3D8C1" w:themeColor="accent5" w:themeTint="BF"/>
      </w:tblBorders>
    </w:tblPr>
    <w:tcPr>
      <w:shd w:val="clear" w:color="auto" w:fill="E6F2EA" w:themeFill="accent5" w:themeFillTint="3F"/>
    </w:tcPr>
    <w:tblStylePr w:type="firstRow">
      <w:rPr>
        <w:b/>
        <w:bCs/>
      </w:rPr>
    </w:tblStylePr>
    <w:tblStylePr w:type="lastRow">
      <w:rPr>
        <w:b/>
        <w:bCs/>
      </w:rPr>
      <w:tblPr/>
      <w:tcPr>
        <w:tcBorders>
          <w:top w:val="single" w:sz="18" w:space="0" w:color="B3D8C1" w:themeColor="accent5" w:themeTint="BF"/>
        </w:tcBorders>
      </w:tcPr>
    </w:tblStylePr>
    <w:tblStylePr w:type="firstCol">
      <w:rPr>
        <w:b/>
        <w:bCs/>
      </w:rPr>
    </w:tblStylePr>
    <w:tblStylePr w:type="lastCol">
      <w:rPr>
        <w:b/>
        <w:bCs/>
      </w:rPr>
    </w:tblStylePr>
    <w:tblStylePr w:type="band1Vert">
      <w:tblPr/>
      <w:tcPr>
        <w:shd w:val="clear" w:color="auto" w:fill="CDE5D5" w:themeFill="accent5" w:themeFillTint="7F"/>
      </w:tcPr>
    </w:tblStylePr>
    <w:tblStylePr w:type="band1Horz">
      <w:tblPr/>
      <w:tcPr>
        <w:shd w:val="clear" w:color="auto" w:fill="CDE5D5" w:themeFill="accent5" w:themeFillTint="7F"/>
      </w:tcPr>
    </w:tblStylePr>
  </w:style>
  <w:style w:type="table" w:styleId="MediumGrid1-Accent4">
    <w:name w:val="Medium Grid 1 Accent 4"/>
    <w:basedOn w:val="NormalTable0"/>
    <w:uiPriority w:val="67"/>
    <w:rsid w:val="00E07762"/>
    <w:tblPr>
      <w:tblStyleRowBandSize w:val="1"/>
      <w:tblStyleColBandSize w:val="1"/>
      <w:tblBorders>
        <w:top w:val="single" w:sz="8" w:space="0" w:color="4FD6CA" w:themeColor="accent4" w:themeTint="BF"/>
        <w:left w:val="single" w:sz="8" w:space="0" w:color="4FD6CA" w:themeColor="accent4" w:themeTint="BF"/>
        <w:bottom w:val="single" w:sz="8" w:space="0" w:color="4FD6CA" w:themeColor="accent4" w:themeTint="BF"/>
        <w:right w:val="single" w:sz="8" w:space="0" w:color="4FD6CA" w:themeColor="accent4" w:themeTint="BF"/>
        <w:insideH w:val="single" w:sz="8" w:space="0" w:color="4FD6CA" w:themeColor="accent4" w:themeTint="BF"/>
        <w:insideV w:val="single" w:sz="8" w:space="0" w:color="4FD6CA" w:themeColor="accent4" w:themeTint="BF"/>
      </w:tblBorders>
    </w:tblPr>
    <w:tcPr>
      <w:shd w:val="clear" w:color="auto" w:fill="C5F1ED" w:themeFill="accent4" w:themeFillTint="3F"/>
    </w:tcPr>
    <w:tblStylePr w:type="firstRow">
      <w:rPr>
        <w:b/>
        <w:bCs/>
      </w:rPr>
    </w:tblStylePr>
    <w:tblStylePr w:type="lastRow">
      <w:rPr>
        <w:b/>
        <w:bCs/>
      </w:rPr>
      <w:tblPr/>
      <w:tcPr>
        <w:tcBorders>
          <w:top w:val="single" w:sz="18" w:space="0" w:color="4FD6CA" w:themeColor="accent4" w:themeTint="BF"/>
        </w:tcBorders>
      </w:tcPr>
    </w:tblStylePr>
    <w:tblStylePr w:type="firstCol">
      <w:rPr>
        <w:b/>
        <w:bCs/>
      </w:rPr>
    </w:tblStylePr>
    <w:tblStylePr w:type="lastCol">
      <w:rPr>
        <w:b/>
        <w:bCs/>
      </w:rPr>
    </w:tblStylePr>
    <w:tblStylePr w:type="band1Vert">
      <w:tblPr/>
      <w:tcPr>
        <w:shd w:val="clear" w:color="auto" w:fill="8AE3DB" w:themeFill="accent4" w:themeFillTint="7F"/>
      </w:tcPr>
    </w:tblStylePr>
    <w:tblStylePr w:type="band1Horz">
      <w:tblPr/>
      <w:tcPr>
        <w:shd w:val="clear" w:color="auto" w:fill="8AE3DB" w:themeFill="accent4" w:themeFillTint="7F"/>
      </w:tcPr>
    </w:tblStylePr>
  </w:style>
  <w:style w:type="table" w:styleId="MediumGrid1-Accent3">
    <w:name w:val="Medium Grid 1 Accent 3"/>
    <w:basedOn w:val="NormalTable0"/>
    <w:uiPriority w:val="67"/>
    <w:rsid w:val="00E07762"/>
    <w:tblPr>
      <w:tblStyleRowBandSize w:val="1"/>
      <w:tblStyleColBandSize w:val="1"/>
      <w:tblBorders>
        <w:top w:val="single" w:sz="8" w:space="0" w:color="BADEEA" w:themeColor="accent3" w:themeTint="BF"/>
        <w:left w:val="single" w:sz="8" w:space="0" w:color="BADEEA" w:themeColor="accent3" w:themeTint="BF"/>
        <w:bottom w:val="single" w:sz="8" w:space="0" w:color="BADEEA" w:themeColor="accent3" w:themeTint="BF"/>
        <w:right w:val="single" w:sz="8" w:space="0" w:color="BADEEA" w:themeColor="accent3" w:themeTint="BF"/>
        <w:insideH w:val="single" w:sz="8" w:space="0" w:color="BADEEA" w:themeColor="accent3" w:themeTint="BF"/>
        <w:insideV w:val="single" w:sz="8" w:space="0" w:color="BADEEA" w:themeColor="accent3" w:themeTint="BF"/>
      </w:tblBorders>
    </w:tblPr>
    <w:tcPr>
      <w:shd w:val="clear" w:color="auto" w:fill="E8F4F8" w:themeFill="accent3" w:themeFillTint="3F"/>
    </w:tcPr>
    <w:tblStylePr w:type="firstRow">
      <w:rPr>
        <w:b/>
        <w:bCs/>
      </w:rPr>
    </w:tblStylePr>
    <w:tblStylePr w:type="lastRow">
      <w:rPr>
        <w:b/>
        <w:bCs/>
      </w:rPr>
      <w:tblPr/>
      <w:tcPr>
        <w:tcBorders>
          <w:top w:val="single" w:sz="18" w:space="0" w:color="BADEEA" w:themeColor="accent3" w:themeTint="BF"/>
        </w:tcBorders>
      </w:tcPr>
    </w:tblStylePr>
    <w:tblStylePr w:type="firstCol">
      <w:rPr>
        <w:b/>
        <w:bCs/>
      </w:rPr>
    </w:tblStylePr>
    <w:tblStylePr w:type="lastCol">
      <w:rPr>
        <w:b/>
        <w:bCs/>
      </w:rPr>
    </w:tblStylePr>
    <w:tblStylePr w:type="band1Vert">
      <w:tblPr/>
      <w:tcPr>
        <w:shd w:val="clear" w:color="auto" w:fill="D1E9F1" w:themeFill="accent3" w:themeFillTint="7F"/>
      </w:tcPr>
    </w:tblStylePr>
    <w:tblStylePr w:type="band1Horz">
      <w:tblPr/>
      <w:tcPr>
        <w:shd w:val="clear" w:color="auto" w:fill="D1E9F1" w:themeFill="accent3" w:themeFillTint="7F"/>
      </w:tcPr>
    </w:tblStylePr>
  </w:style>
  <w:style w:type="table" w:styleId="MediumGrid1-Accent2">
    <w:name w:val="Medium Grid 1 Accent 2"/>
    <w:basedOn w:val="NormalTable0"/>
    <w:uiPriority w:val="67"/>
    <w:rsid w:val="00E07762"/>
    <w:tblPr>
      <w:tblStyleRowBandSize w:val="1"/>
      <w:tblStyleColBandSize w:val="1"/>
      <w:tblBorders>
        <w:top w:val="single" w:sz="8" w:space="0" w:color="1AAFFF" w:themeColor="accent2" w:themeTint="BF"/>
        <w:left w:val="single" w:sz="8" w:space="0" w:color="1AAFFF" w:themeColor="accent2" w:themeTint="BF"/>
        <w:bottom w:val="single" w:sz="8" w:space="0" w:color="1AAFFF" w:themeColor="accent2" w:themeTint="BF"/>
        <w:right w:val="single" w:sz="8" w:space="0" w:color="1AAFFF" w:themeColor="accent2" w:themeTint="BF"/>
        <w:insideH w:val="single" w:sz="8" w:space="0" w:color="1AAFFF" w:themeColor="accent2" w:themeTint="BF"/>
        <w:insideV w:val="single" w:sz="8" w:space="0" w:color="1AAFFF" w:themeColor="accent2" w:themeTint="BF"/>
      </w:tblBorders>
    </w:tblPr>
    <w:tcPr>
      <w:shd w:val="clear" w:color="auto" w:fill="B3E4FF" w:themeFill="accent2" w:themeFillTint="3F"/>
    </w:tcPr>
    <w:tblStylePr w:type="firstRow">
      <w:rPr>
        <w:b/>
        <w:bCs/>
      </w:rPr>
    </w:tblStylePr>
    <w:tblStylePr w:type="lastRow">
      <w:rPr>
        <w:b/>
        <w:bCs/>
      </w:rPr>
      <w:tblPr/>
      <w:tcPr>
        <w:tcBorders>
          <w:top w:val="single" w:sz="18" w:space="0" w:color="1AAFFF" w:themeColor="accent2" w:themeTint="BF"/>
        </w:tcBorders>
      </w:tcPr>
    </w:tblStylePr>
    <w:tblStylePr w:type="firstCol">
      <w:rPr>
        <w:b/>
        <w:bCs/>
      </w:rPr>
    </w:tblStylePr>
    <w:tblStylePr w:type="lastCol">
      <w:rPr>
        <w:b/>
        <w:bCs/>
      </w:rPr>
    </w:tblStylePr>
    <w:tblStylePr w:type="band1Vert">
      <w:tblPr/>
      <w:tcPr>
        <w:shd w:val="clear" w:color="auto" w:fill="67C9FF" w:themeFill="accent2" w:themeFillTint="7F"/>
      </w:tcPr>
    </w:tblStylePr>
    <w:tblStylePr w:type="band1Horz">
      <w:tblPr/>
      <w:tcPr>
        <w:shd w:val="clear" w:color="auto" w:fill="67C9FF" w:themeFill="accent2" w:themeFillTint="7F"/>
      </w:tcPr>
    </w:tblStylePr>
  </w:style>
  <w:style w:type="table" w:styleId="MediumGrid1-Accent1">
    <w:name w:val="Medium Grid 1 Accent 1"/>
    <w:basedOn w:val="NormalTable0"/>
    <w:uiPriority w:val="67"/>
    <w:rsid w:val="00E07762"/>
    <w:tblPr>
      <w:tblStyleRowBandSize w:val="1"/>
      <w:tblStyleColBandSize w:val="1"/>
      <w:tblBorders>
        <w:top w:val="single" w:sz="8" w:space="0" w:color="628CAD" w:themeColor="accent1" w:themeTint="BF"/>
        <w:left w:val="single" w:sz="8" w:space="0" w:color="628CAD" w:themeColor="accent1" w:themeTint="BF"/>
        <w:bottom w:val="single" w:sz="8" w:space="0" w:color="628CAD" w:themeColor="accent1" w:themeTint="BF"/>
        <w:right w:val="single" w:sz="8" w:space="0" w:color="628CAD" w:themeColor="accent1" w:themeTint="BF"/>
        <w:insideH w:val="single" w:sz="8" w:space="0" w:color="628CAD" w:themeColor="accent1" w:themeTint="BF"/>
        <w:insideV w:val="single" w:sz="8" w:space="0" w:color="628CAD" w:themeColor="accent1" w:themeTint="BF"/>
      </w:tblBorders>
    </w:tblPr>
    <w:tcPr>
      <w:shd w:val="clear" w:color="auto" w:fill="CBD9E4" w:themeFill="accent1" w:themeFillTint="3F"/>
    </w:tcPr>
    <w:tblStylePr w:type="firstRow">
      <w:rPr>
        <w:b/>
        <w:bCs/>
      </w:rPr>
    </w:tblStylePr>
    <w:tblStylePr w:type="lastRow">
      <w:rPr>
        <w:b/>
        <w:bCs/>
      </w:rPr>
      <w:tblPr/>
      <w:tcPr>
        <w:tcBorders>
          <w:top w:val="single" w:sz="18" w:space="0" w:color="628CAD" w:themeColor="accent1" w:themeTint="BF"/>
        </w:tcBorders>
      </w:tcPr>
    </w:tblStylePr>
    <w:tblStylePr w:type="firstCol">
      <w:rPr>
        <w:b/>
        <w:bCs/>
      </w:rPr>
    </w:tblStylePr>
    <w:tblStylePr w:type="lastCol">
      <w:rPr>
        <w:b/>
        <w:bCs/>
      </w:rPr>
    </w:tblStylePr>
    <w:tblStylePr w:type="band1Vert">
      <w:tblPr/>
      <w:tcPr>
        <w:shd w:val="clear" w:color="auto" w:fill="96B2C8" w:themeFill="accent1" w:themeFillTint="7F"/>
      </w:tcPr>
    </w:tblStylePr>
    <w:tblStylePr w:type="band1Horz">
      <w:tblPr/>
      <w:tcPr>
        <w:shd w:val="clear" w:color="auto" w:fill="96B2C8" w:themeFill="accent1" w:themeFillTint="7F"/>
      </w:tcPr>
    </w:tblStylePr>
  </w:style>
  <w:style w:type="table" w:styleId="DarkList-Accent6">
    <w:name w:val="Dark List Accent 6"/>
    <w:basedOn w:val="NormalTable0"/>
    <w:uiPriority w:val="70"/>
    <w:rsid w:val="00E07762"/>
    <w:rPr>
      <w:color w:val="DBE1E6" w:themeColor="background1"/>
    </w:rPr>
    <w:tblPr>
      <w:tblStyleRowBandSize w:val="1"/>
      <w:tblStyleColBandSize w:val="1"/>
    </w:tblPr>
    <w:tcPr>
      <w:shd w:val="clear" w:color="auto" w:fill="C9D6A5" w:themeFill="accent6"/>
    </w:tcPr>
    <w:tblStylePr w:type="firstRow">
      <w:rPr>
        <w:b/>
        <w:bCs/>
      </w:rPr>
      <w:tblPr/>
      <w:tcPr>
        <w:tcBorders>
          <w:top w:val="nil"/>
          <w:left w:val="nil"/>
          <w:bottom w:val="single" w:sz="18" w:space="0" w:color="DBE1E6" w:themeColor="background1"/>
          <w:right w:val="nil"/>
          <w:insideH w:val="nil"/>
          <w:insideV w:val="nil"/>
        </w:tcBorders>
        <w:shd w:val="clear" w:color="auto" w:fill="333332" w:themeFill="text1"/>
      </w:tcPr>
    </w:tblStylePr>
    <w:tblStylePr w:type="lastRow">
      <w:tblPr/>
      <w:tcPr>
        <w:tcBorders>
          <w:top w:val="single" w:sz="18" w:space="0" w:color="DBE1E6" w:themeColor="background1"/>
          <w:left w:val="nil"/>
          <w:bottom w:val="nil"/>
          <w:right w:val="nil"/>
          <w:insideH w:val="nil"/>
          <w:insideV w:val="nil"/>
        </w:tcBorders>
        <w:shd w:val="clear" w:color="auto" w:fill="6E813B" w:themeFill="accent6" w:themeFillShade="7F"/>
      </w:tcPr>
    </w:tblStylePr>
    <w:tblStylePr w:type="firstCol">
      <w:tblPr/>
      <w:tcPr>
        <w:tcBorders>
          <w:top w:val="nil"/>
          <w:left w:val="nil"/>
          <w:bottom w:val="nil"/>
          <w:right w:val="single" w:sz="18" w:space="0" w:color="DBE1E6" w:themeColor="background1"/>
          <w:insideH w:val="nil"/>
          <w:insideV w:val="nil"/>
        </w:tcBorders>
        <w:shd w:val="clear" w:color="auto" w:fill="A1B863" w:themeFill="accent6" w:themeFillShade="BF"/>
      </w:tcPr>
    </w:tblStylePr>
    <w:tblStylePr w:type="lastCol">
      <w:tblPr/>
      <w:tcPr>
        <w:tcBorders>
          <w:top w:val="nil"/>
          <w:left w:val="single" w:sz="18" w:space="0" w:color="DBE1E6" w:themeColor="background1"/>
          <w:bottom w:val="nil"/>
          <w:right w:val="nil"/>
          <w:insideH w:val="nil"/>
          <w:insideV w:val="nil"/>
        </w:tcBorders>
        <w:shd w:val="clear" w:color="auto" w:fill="A1B863" w:themeFill="accent6" w:themeFillShade="BF"/>
      </w:tcPr>
    </w:tblStylePr>
    <w:tblStylePr w:type="band1Vert">
      <w:tblPr/>
      <w:tcPr>
        <w:tcBorders>
          <w:top w:val="nil"/>
          <w:left w:val="nil"/>
          <w:bottom w:val="nil"/>
          <w:right w:val="nil"/>
          <w:insideH w:val="nil"/>
          <w:insideV w:val="nil"/>
        </w:tcBorders>
        <w:shd w:val="clear" w:color="auto" w:fill="A1B863" w:themeFill="accent6" w:themeFillShade="BF"/>
      </w:tcPr>
    </w:tblStylePr>
    <w:tblStylePr w:type="band1Horz">
      <w:tblPr/>
      <w:tcPr>
        <w:tcBorders>
          <w:top w:val="nil"/>
          <w:left w:val="nil"/>
          <w:bottom w:val="nil"/>
          <w:right w:val="nil"/>
          <w:insideH w:val="nil"/>
          <w:insideV w:val="nil"/>
        </w:tcBorders>
        <w:shd w:val="clear" w:color="auto" w:fill="A1B863" w:themeFill="accent6" w:themeFillShade="BF"/>
      </w:tcPr>
    </w:tblStylePr>
  </w:style>
  <w:style w:type="table" w:styleId="DarkList-Accent5">
    <w:name w:val="Dark List Accent 5"/>
    <w:basedOn w:val="NormalTable0"/>
    <w:uiPriority w:val="70"/>
    <w:rsid w:val="00E07762"/>
    <w:rPr>
      <w:color w:val="DBE1E6" w:themeColor="background1"/>
    </w:rPr>
    <w:tblPr>
      <w:tblStyleRowBandSize w:val="1"/>
      <w:tblStyleColBandSize w:val="1"/>
    </w:tblPr>
    <w:tcPr>
      <w:shd w:val="clear" w:color="auto" w:fill="9BCCAD" w:themeFill="accent5"/>
    </w:tcPr>
    <w:tblStylePr w:type="firstRow">
      <w:rPr>
        <w:b/>
        <w:bCs/>
      </w:rPr>
      <w:tblPr/>
      <w:tcPr>
        <w:tcBorders>
          <w:top w:val="nil"/>
          <w:left w:val="nil"/>
          <w:bottom w:val="single" w:sz="18" w:space="0" w:color="DBE1E6" w:themeColor="background1"/>
          <w:right w:val="nil"/>
          <w:insideH w:val="nil"/>
          <w:insideV w:val="nil"/>
        </w:tcBorders>
        <w:shd w:val="clear" w:color="auto" w:fill="333332" w:themeFill="text1"/>
      </w:tcPr>
    </w:tblStylePr>
    <w:tblStylePr w:type="lastRow">
      <w:tblPr/>
      <w:tcPr>
        <w:tcBorders>
          <w:top w:val="single" w:sz="18" w:space="0" w:color="DBE1E6" w:themeColor="background1"/>
          <w:left w:val="nil"/>
          <w:bottom w:val="nil"/>
          <w:right w:val="nil"/>
          <w:insideH w:val="nil"/>
          <w:insideV w:val="nil"/>
        </w:tcBorders>
        <w:shd w:val="clear" w:color="auto" w:fill="3C7651" w:themeFill="accent5" w:themeFillShade="7F"/>
      </w:tcPr>
    </w:tblStylePr>
    <w:tblStylePr w:type="firstCol">
      <w:tblPr/>
      <w:tcPr>
        <w:tcBorders>
          <w:top w:val="nil"/>
          <w:left w:val="nil"/>
          <w:bottom w:val="nil"/>
          <w:right w:val="single" w:sz="18" w:space="0" w:color="DBE1E6" w:themeColor="background1"/>
          <w:insideH w:val="nil"/>
          <w:insideV w:val="nil"/>
        </w:tcBorders>
        <w:shd w:val="clear" w:color="auto" w:fill="5FAD7B" w:themeFill="accent5" w:themeFillShade="BF"/>
      </w:tcPr>
    </w:tblStylePr>
    <w:tblStylePr w:type="lastCol">
      <w:tblPr/>
      <w:tcPr>
        <w:tcBorders>
          <w:top w:val="nil"/>
          <w:left w:val="single" w:sz="18" w:space="0" w:color="DBE1E6" w:themeColor="background1"/>
          <w:bottom w:val="nil"/>
          <w:right w:val="nil"/>
          <w:insideH w:val="nil"/>
          <w:insideV w:val="nil"/>
        </w:tcBorders>
        <w:shd w:val="clear" w:color="auto" w:fill="5FAD7B" w:themeFill="accent5" w:themeFillShade="BF"/>
      </w:tcPr>
    </w:tblStylePr>
    <w:tblStylePr w:type="band1Vert">
      <w:tblPr/>
      <w:tcPr>
        <w:tcBorders>
          <w:top w:val="nil"/>
          <w:left w:val="nil"/>
          <w:bottom w:val="nil"/>
          <w:right w:val="nil"/>
          <w:insideH w:val="nil"/>
          <w:insideV w:val="nil"/>
        </w:tcBorders>
        <w:shd w:val="clear" w:color="auto" w:fill="5FAD7B" w:themeFill="accent5" w:themeFillShade="BF"/>
      </w:tcPr>
    </w:tblStylePr>
    <w:tblStylePr w:type="band1Horz">
      <w:tblPr/>
      <w:tcPr>
        <w:tcBorders>
          <w:top w:val="nil"/>
          <w:left w:val="nil"/>
          <w:bottom w:val="nil"/>
          <w:right w:val="nil"/>
          <w:insideH w:val="nil"/>
          <w:insideV w:val="nil"/>
        </w:tcBorders>
        <w:shd w:val="clear" w:color="auto" w:fill="5FAD7B" w:themeFill="accent5" w:themeFillShade="BF"/>
      </w:tcPr>
    </w:tblStylePr>
  </w:style>
  <w:style w:type="table" w:styleId="DarkList-Accent4">
    <w:name w:val="Dark List Accent 4"/>
    <w:basedOn w:val="NormalTable0"/>
    <w:uiPriority w:val="70"/>
    <w:rsid w:val="00E07762"/>
    <w:rPr>
      <w:color w:val="DBE1E6" w:themeColor="background1"/>
    </w:rPr>
    <w:tblPr>
      <w:tblStyleRowBandSize w:val="1"/>
      <w:tblStyleColBandSize w:val="1"/>
    </w:tblPr>
    <w:tcPr>
      <w:shd w:val="clear" w:color="auto" w:fill="2AB4A8" w:themeFill="accent4"/>
    </w:tcPr>
    <w:tblStylePr w:type="firstRow">
      <w:rPr>
        <w:b/>
        <w:bCs/>
      </w:rPr>
      <w:tblPr/>
      <w:tcPr>
        <w:tcBorders>
          <w:top w:val="nil"/>
          <w:left w:val="nil"/>
          <w:bottom w:val="single" w:sz="18" w:space="0" w:color="DBE1E6" w:themeColor="background1"/>
          <w:right w:val="nil"/>
          <w:insideH w:val="nil"/>
          <w:insideV w:val="nil"/>
        </w:tcBorders>
        <w:shd w:val="clear" w:color="auto" w:fill="333332" w:themeFill="text1"/>
      </w:tcPr>
    </w:tblStylePr>
    <w:tblStylePr w:type="lastRow">
      <w:tblPr/>
      <w:tcPr>
        <w:tcBorders>
          <w:top w:val="single" w:sz="18" w:space="0" w:color="DBE1E6" w:themeColor="background1"/>
          <w:left w:val="nil"/>
          <w:bottom w:val="nil"/>
          <w:right w:val="nil"/>
          <w:insideH w:val="nil"/>
          <w:insideV w:val="nil"/>
        </w:tcBorders>
        <w:shd w:val="clear" w:color="auto" w:fill="155953" w:themeFill="accent4" w:themeFillShade="7F"/>
      </w:tcPr>
    </w:tblStylePr>
    <w:tblStylePr w:type="firstCol">
      <w:tblPr/>
      <w:tcPr>
        <w:tcBorders>
          <w:top w:val="nil"/>
          <w:left w:val="nil"/>
          <w:bottom w:val="nil"/>
          <w:right w:val="single" w:sz="18" w:space="0" w:color="DBE1E6" w:themeColor="background1"/>
          <w:insideH w:val="nil"/>
          <w:insideV w:val="nil"/>
        </w:tcBorders>
        <w:shd w:val="clear" w:color="auto" w:fill="1F867D" w:themeFill="accent4" w:themeFillShade="BF"/>
      </w:tcPr>
    </w:tblStylePr>
    <w:tblStylePr w:type="lastCol">
      <w:tblPr/>
      <w:tcPr>
        <w:tcBorders>
          <w:top w:val="nil"/>
          <w:left w:val="single" w:sz="18" w:space="0" w:color="DBE1E6" w:themeColor="background1"/>
          <w:bottom w:val="nil"/>
          <w:right w:val="nil"/>
          <w:insideH w:val="nil"/>
          <w:insideV w:val="nil"/>
        </w:tcBorders>
        <w:shd w:val="clear" w:color="auto" w:fill="1F867D" w:themeFill="accent4" w:themeFillShade="BF"/>
      </w:tcPr>
    </w:tblStylePr>
    <w:tblStylePr w:type="band1Vert">
      <w:tblPr/>
      <w:tcPr>
        <w:tcBorders>
          <w:top w:val="nil"/>
          <w:left w:val="nil"/>
          <w:bottom w:val="nil"/>
          <w:right w:val="nil"/>
          <w:insideH w:val="nil"/>
          <w:insideV w:val="nil"/>
        </w:tcBorders>
        <w:shd w:val="clear" w:color="auto" w:fill="1F867D" w:themeFill="accent4" w:themeFillShade="BF"/>
      </w:tcPr>
    </w:tblStylePr>
    <w:tblStylePr w:type="band1Horz">
      <w:tblPr/>
      <w:tcPr>
        <w:tcBorders>
          <w:top w:val="nil"/>
          <w:left w:val="nil"/>
          <w:bottom w:val="nil"/>
          <w:right w:val="nil"/>
          <w:insideH w:val="nil"/>
          <w:insideV w:val="nil"/>
        </w:tcBorders>
        <w:shd w:val="clear" w:color="auto" w:fill="1F867D" w:themeFill="accent4" w:themeFillShade="BF"/>
      </w:tcPr>
    </w:tblStylePr>
  </w:style>
  <w:style w:type="table" w:styleId="DarkList-Accent3">
    <w:name w:val="Dark List Accent 3"/>
    <w:basedOn w:val="NormalTable0"/>
    <w:uiPriority w:val="70"/>
    <w:rsid w:val="00E07762"/>
    <w:rPr>
      <w:color w:val="DBE1E6" w:themeColor="background1"/>
    </w:rPr>
    <w:tblPr>
      <w:tblStyleRowBandSize w:val="1"/>
      <w:tblStyleColBandSize w:val="1"/>
    </w:tblPr>
    <w:tcPr>
      <w:shd w:val="clear" w:color="auto" w:fill="A4D4E3" w:themeFill="accent3"/>
    </w:tcPr>
    <w:tblStylePr w:type="firstRow">
      <w:rPr>
        <w:b/>
        <w:bCs/>
      </w:rPr>
      <w:tblPr/>
      <w:tcPr>
        <w:tcBorders>
          <w:top w:val="nil"/>
          <w:left w:val="nil"/>
          <w:bottom w:val="single" w:sz="18" w:space="0" w:color="DBE1E6" w:themeColor="background1"/>
          <w:right w:val="nil"/>
          <w:insideH w:val="nil"/>
          <w:insideV w:val="nil"/>
        </w:tcBorders>
        <w:shd w:val="clear" w:color="auto" w:fill="333332" w:themeFill="text1"/>
      </w:tcPr>
    </w:tblStylePr>
    <w:tblStylePr w:type="lastRow">
      <w:tblPr/>
      <w:tcPr>
        <w:tcBorders>
          <w:top w:val="single" w:sz="18" w:space="0" w:color="DBE1E6" w:themeColor="background1"/>
          <w:left w:val="nil"/>
          <w:bottom w:val="nil"/>
          <w:right w:val="nil"/>
          <w:insideH w:val="nil"/>
          <w:insideV w:val="nil"/>
        </w:tcBorders>
        <w:shd w:val="clear" w:color="auto" w:fill="2D7C94" w:themeFill="accent3" w:themeFillShade="7F"/>
      </w:tcPr>
    </w:tblStylePr>
    <w:tblStylePr w:type="firstCol">
      <w:tblPr/>
      <w:tcPr>
        <w:tcBorders>
          <w:top w:val="nil"/>
          <w:left w:val="nil"/>
          <w:bottom w:val="nil"/>
          <w:right w:val="single" w:sz="18" w:space="0" w:color="DBE1E6" w:themeColor="background1"/>
          <w:insideH w:val="nil"/>
          <w:insideV w:val="nil"/>
        </w:tcBorders>
        <w:shd w:val="clear" w:color="auto" w:fill="58B0CC" w:themeFill="accent3" w:themeFillShade="BF"/>
      </w:tcPr>
    </w:tblStylePr>
    <w:tblStylePr w:type="lastCol">
      <w:tblPr/>
      <w:tcPr>
        <w:tcBorders>
          <w:top w:val="nil"/>
          <w:left w:val="single" w:sz="18" w:space="0" w:color="DBE1E6" w:themeColor="background1"/>
          <w:bottom w:val="nil"/>
          <w:right w:val="nil"/>
          <w:insideH w:val="nil"/>
          <w:insideV w:val="nil"/>
        </w:tcBorders>
        <w:shd w:val="clear" w:color="auto" w:fill="58B0CC" w:themeFill="accent3" w:themeFillShade="BF"/>
      </w:tcPr>
    </w:tblStylePr>
    <w:tblStylePr w:type="band1Vert">
      <w:tblPr/>
      <w:tcPr>
        <w:tcBorders>
          <w:top w:val="nil"/>
          <w:left w:val="nil"/>
          <w:bottom w:val="nil"/>
          <w:right w:val="nil"/>
          <w:insideH w:val="nil"/>
          <w:insideV w:val="nil"/>
        </w:tcBorders>
        <w:shd w:val="clear" w:color="auto" w:fill="58B0CC" w:themeFill="accent3" w:themeFillShade="BF"/>
      </w:tcPr>
    </w:tblStylePr>
    <w:tblStylePr w:type="band1Horz">
      <w:tblPr/>
      <w:tcPr>
        <w:tcBorders>
          <w:top w:val="nil"/>
          <w:left w:val="nil"/>
          <w:bottom w:val="nil"/>
          <w:right w:val="nil"/>
          <w:insideH w:val="nil"/>
          <w:insideV w:val="nil"/>
        </w:tcBorders>
        <w:shd w:val="clear" w:color="auto" w:fill="58B0CC" w:themeFill="accent3" w:themeFillShade="BF"/>
      </w:tcPr>
    </w:tblStylePr>
  </w:style>
  <w:style w:type="table" w:styleId="DarkList-Accent2">
    <w:name w:val="Dark List Accent 2"/>
    <w:basedOn w:val="NormalTable0"/>
    <w:uiPriority w:val="70"/>
    <w:rsid w:val="00E07762"/>
    <w:rPr>
      <w:color w:val="DBE1E6" w:themeColor="background1"/>
    </w:rPr>
    <w:tblPr>
      <w:tblStyleRowBandSize w:val="1"/>
      <w:tblStyleColBandSize w:val="1"/>
    </w:tblPr>
    <w:tcPr>
      <w:shd w:val="clear" w:color="auto" w:fill="0086CD" w:themeFill="accent2"/>
    </w:tcPr>
    <w:tblStylePr w:type="firstRow">
      <w:rPr>
        <w:b/>
        <w:bCs/>
      </w:rPr>
      <w:tblPr/>
      <w:tcPr>
        <w:tcBorders>
          <w:top w:val="nil"/>
          <w:left w:val="nil"/>
          <w:bottom w:val="single" w:sz="18" w:space="0" w:color="DBE1E6" w:themeColor="background1"/>
          <w:right w:val="nil"/>
          <w:insideH w:val="nil"/>
          <w:insideV w:val="nil"/>
        </w:tcBorders>
        <w:shd w:val="clear" w:color="auto" w:fill="333332" w:themeFill="text1"/>
      </w:tcPr>
    </w:tblStylePr>
    <w:tblStylePr w:type="lastRow">
      <w:tblPr/>
      <w:tcPr>
        <w:tcBorders>
          <w:top w:val="single" w:sz="18" w:space="0" w:color="DBE1E6" w:themeColor="background1"/>
          <w:left w:val="nil"/>
          <w:bottom w:val="nil"/>
          <w:right w:val="nil"/>
          <w:insideH w:val="nil"/>
          <w:insideV w:val="nil"/>
        </w:tcBorders>
        <w:shd w:val="clear" w:color="auto" w:fill="004266" w:themeFill="accent2" w:themeFillShade="7F"/>
      </w:tcPr>
    </w:tblStylePr>
    <w:tblStylePr w:type="firstCol">
      <w:tblPr/>
      <w:tcPr>
        <w:tcBorders>
          <w:top w:val="nil"/>
          <w:left w:val="nil"/>
          <w:bottom w:val="nil"/>
          <w:right w:val="single" w:sz="18" w:space="0" w:color="DBE1E6" w:themeColor="background1"/>
          <w:insideH w:val="nil"/>
          <w:insideV w:val="nil"/>
        </w:tcBorders>
        <w:shd w:val="clear" w:color="auto" w:fill="006399" w:themeFill="accent2" w:themeFillShade="BF"/>
      </w:tcPr>
    </w:tblStylePr>
    <w:tblStylePr w:type="lastCol">
      <w:tblPr/>
      <w:tcPr>
        <w:tcBorders>
          <w:top w:val="nil"/>
          <w:left w:val="single" w:sz="18" w:space="0" w:color="DBE1E6" w:themeColor="background1"/>
          <w:bottom w:val="nil"/>
          <w:right w:val="nil"/>
          <w:insideH w:val="nil"/>
          <w:insideV w:val="nil"/>
        </w:tcBorders>
        <w:shd w:val="clear" w:color="auto" w:fill="006399" w:themeFill="accent2" w:themeFillShade="BF"/>
      </w:tcPr>
    </w:tblStylePr>
    <w:tblStylePr w:type="band1Vert">
      <w:tblPr/>
      <w:tcPr>
        <w:tcBorders>
          <w:top w:val="nil"/>
          <w:left w:val="nil"/>
          <w:bottom w:val="nil"/>
          <w:right w:val="nil"/>
          <w:insideH w:val="nil"/>
          <w:insideV w:val="nil"/>
        </w:tcBorders>
        <w:shd w:val="clear" w:color="auto" w:fill="006399" w:themeFill="accent2" w:themeFillShade="BF"/>
      </w:tcPr>
    </w:tblStylePr>
    <w:tblStylePr w:type="band1Horz">
      <w:tblPr/>
      <w:tcPr>
        <w:tcBorders>
          <w:top w:val="nil"/>
          <w:left w:val="nil"/>
          <w:bottom w:val="nil"/>
          <w:right w:val="nil"/>
          <w:insideH w:val="nil"/>
          <w:insideV w:val="nil"/>
        </w:tcBorders>
        <w:shd w:val="clear" w:color="auto" w:fill="006399" w:themeFill="accent2" w:themeFillShade="BF"/>
      </w:tcPr>
    </w:tblStylePr>
  </w:style>
  <w:style w:type="table" w:styleId="DarkList-Accent1">
    <w:name w:val="Dark List Accent 1"/>
    <w:basedOn w:val="NormalTable0"/>
    <w:uiPriority w:val="70"/>
    <w:rsid w:val="00E07762"/>
    <w:rPr>
      <w:color w:val="DBE1E6" w:themeColor="background1"/>
    </w:rPr>
    <w:tblPr>
      <w:tblStyleRowBandSize w:val="1"/>
      <w:tblStyleColBandSize w:val="1"/>
    </w:tblPr>
    <w:tcPr>
      <w:shd w:val="clear" w:color="auto" w:fill="42647E" w:themeFill="accent1"/>
    </w:tcPr>
    <w:tblStylePr w:type="firstRow">
      <w:rPr>
        <w:b/>
        <w:bCs/>
      </w:rPr>
      <w:tblPr/>
      <w:tcPr>
        <w:tcBorders>
          <w:top w:val="nil"/>
          <w:left w:val="nil"/>
          <w:bottom w:val="single" w:sz="18" w:space="0" w:color="DBE1E6" w:themeColor="background1"/>
          <w:right w:val="nil"/>
          <w:insideH w:val="nil"/>
          <w:insideV w:val="nil"/>
        </w:tcBorders>
        <w:shd w:val="clear" w:color="auto" w:fill="333332" w:themeFill="text1"/>
      </w:tcPr>
    </w:tblStylePr>
    <w:tblStylePr w:type="lastRow">
      <w:tblPr/>
      <w:tcPr>
        <w:tcBorders>
          <w:top w:val="single" w:sz="18" w:space="0" w:color="DBE1E6" w:themeColor="background1"/>
          <w:left w:val="nil"/>
          <w:bottom w:val="nil"/>
          <w:right w:val="nil"/>
          <w:insideH w:val="nil"/>
          <w:insideV w:val="nil"/>
        </w:tcBorders>
        <w:shd w:val="clear" w:color="auto" w:fill="20313E" w:themeFill="accent1" w:themeFillShade="7F"/>
      </w:tcPr>
    </w:tblStylePr>
    <w:tblStylePr w:type="firstCol">
      <w:tblPr/>
      <w:tcPr>
        <w:tcBorders>
          <w:top w:val="nil"/>
          <w:left w:val="nil"/>
          <w:bottom w:val="nil"/>
          <w:right w:val="single" w:sz="18" w:space="0" w:color="DBE1E6" w:themeColor="background1"/>
          <w:insideH w:val="nil"/>
          <w:insideV w:val="nil"/>
        </w:tcBorders>
        <w:shd w:val="clear" w:color="auto" w:fill="314A5E" w:themeFill="accent1" w:themeFillShade="BF"/>
      </w:tcPr>
    </w:tblStylePr>
    <w:tblStylePr w:type="lastCol">
      <w:tblPr/>
      <w:tcPr>
        <w:tcBorders>
          <w:top w:val="nil"/>
          <w:left w:val="single" w:sz="18" w:space="0" w:color="DBE1E6" w:themeColor="background1"/>
          <w:bottom w:val="nil"/>
          <w:right w:val="nil"/>
          <w:insideH w:val="nil"/>
          <w:insideV w:val="nil"/>
        </w:tcBorders>
        <w:shd w:val="clear" w:color="auto" w:fill="314A5E" w:themeFill="accent1" w:themeFillShade="BF"/>
      </w:tcPr>
    </w:tblStylePr>
    <w:tblStylePr w:type="band1Vert">
      <w:tblPr/>
      <w:tcPr>
        <w:tcBorders>
          <w:top w:val="nil"/>
          <w:left w:val="nil"/>
          <w:bottom w:val="nil"/>
          <w:right w:val="nil"/>
          <w:insideH w:val="nil"/>
          <w:insideV w:val="nil"/>
        </w:tcBorders>
        <w:shd w:val="clear" w:color="auto" w:fill="314A5E" w:themeFill="accent1" w:themeFillShade="BF"/>
      </w:tcPr>
    </w:tblStylePr>
    <w:tblStylePr w:type="band1Horz">
      <w:tblPr/>
      <w:tcPr>
        <w:tcBorders>
          <w:top w:val="nil"/>
          <w:left w:val="nil"/>
          <w:bottom w:val="nil"/>
          <w:right w:val="nil"/>
          <w:insideH w:val="nil"/>
          <w:insideV w:val="nil"/>
        </w:tcBorders>
        <w:shd w:val="clear" w:color="auto" w:fill="314A5E" w:themeFill="accent1" w:themeFillShade="BF"/>
      </w:tcPr>
    </w:tblStylePr>
  </w:style>
  <w:style w:type="paragraph" w:styleId="Bibliography">
    <w:name w:val="Bibliography"/>
    <w:basedOn w:val="ZsysbasisRebel"/>
    <w:next w:val="BodytextRebel"/>
    <w:uiPriority w:val="98"/>
    <w:semiHidden/>
    <w:rsid w:val="00E07762"/>
  </w:style>
  <w:style w:type="paragraph" w:styleId="Quote">
    <w:name w:val="Quote"/>
    <w:basedOn w:val="ZsysbasisRebel"/>
    <w:next w:val="BodytextRebel"/>
    <w:link w:val="QuoteChar"/>
    <w:uiPriority w:val="98"/>
    <w:semiHidden/>
    <w:rsid w:val="00E07762"/>
    <w:rPr>
      <w:i/>
      <w:iCs/>
    </w:rPr>
  </w:style>
  <w:style w:type="character" w:customStyle="1" w:styleId="QuoteChar">
    <w:name w:val="Quote Char"/>
    <w:basedOn w:val="DefaultParagraphFont"/>
    <w:link w:val="Quote"/>
    <w:uiPriority w:val="29"/>
    <w:semiHidden/>
    <w:rsid w:val="00F33259"/>
    <w:rPr>
      <w:rFonts w:ascii="Maiandra GD" w:hAnsi="Maiandra GD" w:cs="Maiandra GD"/>
      <w:i/>
      <w:iCs/>
      <w:color w:val="333332" w:themeColor="text1"/>
      <w:sz w:val="18"/>
      <w:szCs w:val="18"/>
    </w:rPr>
  </w:style>
  <w:style w:type="paragraph" w:styleId="IntenseQuote">
    <w:name w:val="Intense Quote"/>
    <w:basedOn w:val="ZsysbasisRebel"/>
    <w:next w:val="BodytextRebel"/>
    <w:link w:val="IntenseQuoteChar"/>
    <w:uiPriority w:val="98"/>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nd note reference Rebel"/>
    <w:basedOn w:val="DefaultParagraphFont"/>
    <w:uiPriority w:val="4"/>
    <w:rsid w:val="00F36C9D"/>
    <w:rPr>
      <w:color w:val="E63329" w:themeColor="text2"/>
      <w:sz w:val="16"/>
      <w:vertAlign w:val="baseline"/>
    </w:rPr>
  </w:style>
  <w:style w:type="paragraph" w:styleId="NoSpacing">
    <w:name w:val="No Spacing"/>
    <w:basedOn w:val="ZsysbasisRebel"/>
    <w:next w:val="BodytextRebel"/>
    <w:uiPriority w:val="98"/>
    <w:semiHidden/>
    <w:rsid w:val="00D27D0E"/>
  </w:style>
  <w:style w:type="character" w:styleId="HTMLCode">
    <w:name w:val="HTML Code"/>
    <w:basedOn w:val="DefaultParagraphFont"/>
    <w:uiPriority w:val="98"/>
    <w:semiHidden/>
    <w:rsid w:val="00E07762"/>
    <w:rPr>
      <w:rFonts w:ascii="Consolas" w:hAnsi="Consolas"/>
      <w:sz w:val="20"/>
      <w:szCs w:val="20"/>
    </w:rPr>
  </w:style>
  <w:style w:type="character" w:styleId="HTMLDefinition">
    <w:name w:val="HTML Definition"/>
    <w:basedOn w:val="DefaultParagraphFont"/>
    <w:uiPriority w:val="98"/>
    <w:semiHidden/>
    <w:rsid w:val="00E07762"/>
    <w:rPr>
      <w:i/>
      <w:iCs/>
    </w:rPr>
  </w:style>
  <w:style w:type="character" w:styleId="HTMLVariable">
    <w:name w:val="HTML Variable"/>
    <w:basedOn w:val="DefaultParagraphFont"/>
    <w:uiPriority w:val="98"/>
    <w:semiHidden/>
    <w:rsid w:val="00E07762"/>
    <w:rPr>
      <w:i/>
      <w:iCs/>
    </w:rPr>
  </w:style>
  <w:style w:type="character" w:styleId="HTMLAcronym">
    <w:name w:val="HTML Acronym"/>
    <w:basedOn w:val="DefaultParagraphFont"/>
    <w:uiPriority w:val="98"/>
    <w:semiHidden/>
    <w:rsid w:val="00E07762"/>
  </w:style>
  <w:style w:type="character" w:styleId="HTMLCite">
    <w:name w:val="HTML Cite"/>
    <w:basedOn w:val="DefaultParagraphFont"/>
    <w:uiPriority w:val="98"/>
    <w:semiHidden/>
    <w:rsid w:val="00E07762"/>
    <w:rPr>
      <w:i/>
      <w:iCs/>
    </w:rPr>
  </w:style>
  <w:style w:type="character" w:styleId="HTMLTypewriter">
    <w:name w:val="HTML Typewriter"/>
    <w:basedOn w:val="DefaultParagraphFont"/>
    <w:uiPriority w:val="98"/>
    <w:semiHidden/>
    <w:rsid w:val="00E07762"/>
    <w:rPr>
      <w:rFonts w:ascii="Consolas" w:hAnsi="Consolas"/>
      <w:sz w:val="20"/>
      <w:szCs w:val="20"/>
    </w:rPr>
  </w:style>
  <w:style w:type="character" w:styleId="HTMLKeyboard">
    <w:name w:val="HTML Keyboard"/>
    <w:basedOn w:val="DefaultParagraphFont"/>
    <w:uiPriority w:val="98"/>
    <w:semiHidden/>
    <w:rsid w:val="00E07762"/>
    <w:rPr>
      <w:rFonts w:ascii="Consolas" w:hAnsi="Consolas"/>
      <w:sz w:val="20"/>
      <w:szCs w:val="20"/>
    </w:rPr>
  </w:style>
  <w:style w:type="character" w:styleId="HTMLSample">
    <w:name w:val="HTML Sample"/>
    <w:basedOn w:val="DefaultParagraphFont"/>
    <w:uiPriority w:val="98"/>
    <w:semiHidden/>
    <w:rsid w:val="00E07762"/>
    <w:rPr>
      <w:rFonts w:ascii="Consolas" w:hAnsi="Consolas"/>
      <w:sz w:val="24"/>
      <w:szCs w:val="24"/>
    </w:rPr>
  </w:style>
  <w:style w:type="paragraph" w:styleId="TOCHeading">
    <w:name w:val="TOC Heading"/>
    <w:basedOn w:val="ZsysbasisRebel"/>
    <w:next w:val="BodytextRebel"/>
    <w:uiPriority w:val="98"/>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Rebel"/>
    <w:next w:val="BodytextRebel"/>
    <w:link w:val="ListParagraphChar"/>
    <w:uiPriority w:val="99"/>
    <w:qFormat/>
    <w:rsid w:val="00E7078D"/>
    <w:pPr>
      <w:ind w:left="720"/>
    </w:pPr>
  </w:style>
  <w:style w:type="character" w:styleId="Emphasis">
    <w:name w:val="Emphasis"/>
    <w:basedOn w:val="DefaultParagraphFont"/>
    <w:uiPriority w:val="98"/>
    <w:semiHidden/>
    <w:rsid w:val="00E07762"/>
    <w:rPr>
      <w:i/>
      <w:iCs/>
    </w:rPr>
  </w:style>
  <w:style w:type="character" w:styleId="LineNumber">
    <w:name w:val="line number"/>
    <w:basedOn w:val="DefaultParagraphFont"/>
    <w:uiPriority w:val="98"/>
    <w:semiHidden/>
    <w:rsid w:val="00E07762"/>
  </w:style>
  <w:style w:type="numbering" w:customStyle="1" w:styleId="HeadingnumberingRebel">
    <w:name w:val="Heading numbering Rebel"/>
    <w:uiPriority w:val="4"/>
    <w:semiHidden/>
    <w:rsid w:val="001D531D"/>
  </w:style>
  <w:style w:type="paragraph" w:customStyle="1" w:styleId="ZsyseenpuntRebel">
    <w:name w:val="Zsyseenpunt Rebel"/>
    <w:basedOn w:val="ZsysbasisRebel"/>
    <w:next w:val="BodytextRebel"/>
    <w:uiPriority w:val="4"/>
    <w:semiHidden/>
    <w:rsid w:val="00756C31"/>
    <w:pPr>
      <w:spacing w:line="20" w:lineRule="exact"/>
    </w:pPr>
    <w:rPr>
      <w:sz w:val="2"/>
    </w:rPr>
  </w:style>
  <w:style w:type="paragraph" w:customStyle="1" w:styleId="ZsysbasisdocumentgegevensRebel">
    <w:name w:val="Zsysbasisdocumentgegevens Rebel"/>
    <w:basedOn w:val="ZsysbasisRebel"/>
    <w:next w:val="BodytextRebel"/>
    <w:uiPriority w:val="4"/>
    <w:semiHidden/>
    <w:rsid w:val="0020548B"/>
    <w:rPr>
      <w:noProof/>
    </w:rPr>
  </w:style>
  <w:style w:type="paragraph" w:customStyle="1" w:styleId="DocumentdataheadingRebel">
    <w:name w:val="Document data heading Rebel"/>
    <w:basedOn w:val="ZsysbasisdocumentgegevensRebel"/>
    <w:uiPriority w:val="4"/>
    <w:rsid w:val="00756C31"/>
  </w:style>
  <w:style w:type="paragraph" w:customStyle="1" w:styleId="DocumentdataRebel">
    <w:name w:val="Document data Rebel"/>
    <w:basedOn w:val="ZsysbasisdocumentgegevensRebel"/>
    <w:uiPriority w:val="4"/>
    <w:rsid w:val="00756C31"/>
  </w:style>
  <w:style w:type="paragraph" w:customStyle="1" w:styleId="PagenumberRebel">
    <w:name w:val="Page number Rebel"/>
    <w:basedOn w:val="ZsysbasisdocumentgegevensRebel"/>
    <w:uiPriority w:val="4"/>
    <w:rsid w:val="00877536"/>
    <w:pPr>
      <w:spacing w:line="300" w:lineRule="exact"/>
      <w:jc w:val="right"/>
    </w:pPr>
    <w:rPr>
      <w:color w:val="FFFFFF" w:themeColor="light2"/>
      <w:sz w:val="24"/>
    </w:rPr>
  </w:style>
  <w:style w:type="paragraph" w:customStyle="1" w:styleId="SenderinformationRebel">
    <w:name w:val="Sender information Rebel"/>
    <w:basedOn w:val="ZsysbasisdocumentgegevensRebel"/>
    <w:uiPriority w:val="4"/>
    <w:rsid w:val="006A242E"/>
    <w:pPr>
      <w:spacing w:line="240" w:lineRule="exact"/>
    </w:pPr>
    <w:rPr>
      <w:color w:val="8EA2A2"/>
      <w:sz w:val="16"/>
    </w:rPr>
  </w:style>
  <w:style w:type="paragraph" w:customStyle="1" w:styleId="SenderinformationheadingRebel">
    <w:name w:val="Sender information heading Rebel"/>
    <w:basedOn w:val="ZsysbasisdocumentgegevensRebel"/>
    <w:uiPriority w:val="4"/>
    <w:rsid w:val="006A242E"/>
    <w:pPr>
      <w:spacing w:line="240" w:lineRule="exact"/>
    </w:pPr>
    <w:rPr>
      <w:b/>
      <w:color w:val="8EA2A2"/>
      <w:sz w:val="16"/>
    </w:rPr>
  </w:style>
  <w:style w:type="numbering" w:customStyle="1" w:styleId="ListstandardRebel">
    <w:name w:val="List standard Rebel"/>
    <w:uiPriority w:val="4"/>
    <w:semiHidden/>
    <w:rsid w:val="0026223C"/>
  </w:style>
  <w:style w:type="paragraph" w:customStyle="1" w:styleId="ParagraphforpictureRebel">
    <w:name w:val="Paragraph for picture Rebel"/>
    <w:basedOn w:val="ZsysbasisRebel"/>
    <w:next w:val="BodytextRebel"/>
    <w:uiPriority w:val="4"/>
    <w:qFormat/>
    <w:rsid w:val="00A01CD1"/>
  </w:style>
  <w:style w:type="paragraph" w:customStyle="1" w:styleId="TitleRebel">
    <w:name w:val="Title Rebel"/>
    <w:basedOn w:val="ZsysbasisRebel"/>
    <w:uiPriority w:val="4"/>
    <w:qFormat/>
    <w:rsid w:val="00A9666A"/>
    <w:pPr>
      <w:keepLines/>
      <w:spacing w:line="449" w:lineRule="atLeast"/>
    </w:pPr>
    <w:rPr>
      <w:b/>
      <w:color w:val="E63329" w:themeColor="dark2"/>
      <w:sz w:val="60"/>
    </w:rPr>
  </w:style>
  <w:style w:type="paragraph" w:customStyle="1" w:styleId="SubtitleRebel">
    <w:name w:val="Subtitle Rebel"/>
    <w:basedOn w:val="ZsysbasisRebel"/>
    <w:uiPriority w:val="4"/>
    <w:qFormat/>
    <w:rsid w:val="00A9666A"/>
    <w:pPr>
      <w:keepLines/>
      <w:spacing w:line="326" w:lineRule="atLeast"/>
    </w:pPr>
    <w:rPr>
      <w:color w:val="E63329" w:themeColor="dark2"/>
      <w:sz w:val="24"/>
    </w:rPr>
  </w:style>
  <w:style w:type="numbering" w:customStyle="1" w:styleId="AppendixnumberingRebel">
    <w:name w:val="Appendix numbering Rebel"/>
    <w:uiPriority w:val="4"/>
    <w:semiHidden/>
    <w:rsid w:val="00C148FF"/>
  </w:style>
  <w:style w:type="paragraph" w:customStyle="1" w:styleId="Appendixheading1Rebel">
    <w:name w:val="Appendix heading 1 Rebel"/>
    <w:basedOn w:val="ZsysbasisRebel"/>
    <w:next w:val="BodytextRebel"/>
    <w:uiPriority w:val="4"/>
    <w:qFormat/>
    <w:rsid w:val="00C148FF"/>
    <w:pPr>
      <w:keepNext/>
      <w:keepLines/>
      <w:tabs>
        <w:tab w:val="num" w:pos="720"/>
      </w:tabs>
      <w:spacing w:after="220" w:line="435" w:lineRule="atLeast"/>
      <w:ind w:left="720" w:hanging="720"/>
      <w:outlineLvl w:val="0"/>
    </w:pPr>
    <w:rPr>
      <w:b/>
      <w:bCs/>
      <w:color w:val="333332" w:themeColor="dark1"/>
      <w:sz w:val="32"/>
      <w:szCs w:val="32"/>
    </w:rPr>
  </w:style>
  <w:style w:type="paragraph" w:customStyle="1" w:styleId="Appendixheading2Rebel">
    <w:name w:val="Appendix heading 2 Rebel"/>
    <w:basedOn w:val="ZsysbasisRebel"/>
    <w:next w:val="BodytextRebel"/>
    <w:uiPriority w:val="4"/>
    <w:qFormat/>
    <w:rsid w:val="00C148FF"/>
    <w:pPr>
      <w:keepNext/>
      <w:keepLines/>
      <w:tabs>
        <w:tab w:val="num" w:pos="1440"/>
      </w:tabs>
      <w:spacing w:before="326" w:line="326" w:lineRule="atLeast"/>
      <w:ind w:left="1440" w:hanging="720"/>
      <w:outlineLvl w:val="1"/>
    </w:pPr>
    <w:rPr>
      <w:b/>
      <w:bCs/>
      <w:iCs/>
      <w:color w:val="333332" w:themeColor="dark1"/>
      <w:sz w:val="24"/>
      <w:szCs w:val="28"/>
    </w:rPr>
  </w:style>
  <w:style w:type="paragraph" w:styleId="CommentSubject">
    <w:name w:val="annotation subject"/>
    <w:basedOn w:val="ZsysbasisRebel"/>
    <w:next w:val="BodytextRebel"/>
    <w:link w:val="CommentSubjectChar"/>
    <w:uiPriority w:val="98"/>
    <w:semiHidden/>
    <w:rsid w:val="00E7078D"/>
    <w:rPr>
      <w:b/>
      <w:bCs/>
      <w:szCs w:val="20"/>
    </w:rPr>
  </w:style>
  <w:style w:type="character" w:customStyle="1" w:styleId="CommentSubjectChar">
    <w:name w:val="Comment Subject Char"/>
    <w:basedOn w:val="CommentTextChar"/>
    <w:link w:val="CommentSubject"/>
    <w:rsid w:val="00E7078D"/>
    <w:rPr>
      <w:rFonts w:asciiTheme="minorHAnsi" w:hAnsiTheme="minorHAnsi" w:cs="Maiandra GD"/>
      <w:b/>
      <w:bCs/>
      <w:color w:val="333332" w:themeColor="text1"/>
      <w:sz w:val="18"/>
      <w:szCs w:val="18"/>
      <w:lang w:val="en-GB"/>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RebelChar"/>
    <w:link w:val="BodyText"/>
    <w:semiHidden/>
    <w:rsid w:val="00E7078D"/>
    <w:rPr>
      <w:rFonts w:asciiTheme="minorHAnsi" w:hAnsiTheme="minorHAnsi" w:cs="Maiandra GD"/>
      <w:color w:val="333332" w:themeColor="text1"/>
      <w:sz w:val="18"/>
      <w:szCs w:val="18"/>
      <w:lang w:val="en-GB"/>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Rebel"/>
    <w:next w:val="BodytextRebel"/>
    <w:link w:val="BodyTextIndent2Char"/>
    <w:uiPriority w:val="3"/>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Rebel"/>
    <w:next w:val="BodytextRebel"/>
    <w:link w:val="BodyTextIndent3Char"/>
    <w:uiPriority w:val="3"/>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aliases w:val="Table of Figures Rebel"/>
    <w:basedOn w:val="ZsysbasisRebel"/>
    <w:next w:val="BodytextRebel"/>
    <w:uiPriority w:val="4"/>
    <w:rsid w:val="00DD2A9E"/>
  </w:style>
  <w:style w:type="table" w:customStyle="1" w:styleId="TablewithoutformattingRebel">
    <w:name w:val="Table without formatting Rebel"/>
    <w:basedOn w:val="NormalTable0"/>
    <w:uiPriority w:val="99"/>
    <w:qFormat/>
    <w:rsid w:val="00D16E87"/>
    <w:tblPr>
      <w:tblCellMar>
        <w:left w:w="0" w:type="dxa"/>
        <w:right w:w="0" w:type="dxa"/>
      </w:tblCellMar>
    </w:tblPr>
  </w:style>
  <w:style w:type="paragraph" w:customStyle="1" w:styleId="ZsysbasistocRebel">
    <w:name w:val="Zsysbasistoc Rebel"/>
    <w:basedOn w:val="ZsysbasisRebel"/>
    <w:next w:val="BodytextRebel"/>
    <w:uiPriority w:val="4"/>
    <w:semiHidden/>
    <w:rsid w:val="00706D10"/>
    <w:pPr>
      <w:tabs>
        <w:tab w:val="right" w:leader="dot" w:pos="9069"/>
      </w:tabs>
      <w:ind w:left="709" w:right="567" w:hanging="709"/>
    </w:pPr>
  </w:style>
  <w:style w:type="paragraph" w:customStyle="1" w:styleId="AgendaitemRebel">
    <w:name w:val="Agenda item Rebel"/>
    <w:basedOn w:val="ZsysbasisRebel"/>
    <w:uiPriority w:val="4"/>
    <w:rsid w:val="00B237FC"/>
    <w:pPr>
      <w:tabs>
        <w:tab w:val="num" w:pos="720"/>
      </w:tabs>
      <w:ind w:left="720" w:hanging="720"/>
    </w:pPr>
  </w:style>
  <w:style w:type="numbering" w:customStyle="1" w:styleId="AgendaitemlistRebel">
    <w:name w:val="Agenda item (list) Rebel"/>
    <w:uiPriority w:val="4"/>
    <w:semiHidden/>
    <w:rsid w:val="004379A2"/>
  </w:style>
  <w:style w:type="paragraph" w:customStyle="1" w:styleId="ZsysbasistabeltekstRebel">
    <w:name w:val="Zsysbasistabeltekst Rebel"/>
    <w:basedOn w:val="ZsysbasisRebel"/>
    <w:next w:val="TabletextRebel"/>
    <w:uiPriority w:val="4"/>
    <w:semiHidden/>
    <w:rsid w:val="008D23E7"/>
  </w:style>
  <w:style w:type="paragraph" w:customStyle="1" w:styleId="TabletextRebel">
    <w:name w:val="Table text Rebel"/>
    <w:basedOn w:val="ZsysbasistabeltekstRebel"/>
    <w:uiPriority w:val="4"/>
    <w:rsid w:val="008D23E7"/>
  </w:style>
  <w:style w:type="paragraph" w:customStyle="1" w:styleId="TableheadingRebel">
    <w:name w:val="Table heading Rebel"/>
    <w:basedOn w:val="ZsysbasistabeltekstRebel"/>
    <w:next w:val="TabletextRebel"/>
    <w:uiPriority w:val="4"/>
    <w:rsid w:val="008D23E7"/>
  </w:style>
  <w:style w:type="paragraph" w:customStyle="1" w:styleId="DocumentnameRebel">
    <w:name w:val="Document name Rebel"/>
    <w:basedOn w:val="ZsysbasisRebel"/>
    <w:next w:val="BodytextRebel"/>
    <w:uiPriority w:val="4"/>
    <w:rsid w:val="00F0042B"/>
  </w:style>
  <w:style w:type="paragraph" w:customStyle="1" w:styleId="AlineavoorafbeeldingRebel">
    <w:name w:val="Alinea voor afbeelding Rebel"/>
    <w:basedOn w:val="ZsysbasisRebel"/>
    <w:next w:val="Normal0"/>
    <w:uiPriority w:val="4"/>
    <w:qFormat/>
    <w:rsid w:val="00B56941"/>
  </w:style>
  <w:style w:type="paragraph" w:customStyle="1" w:styleId="Listsmallbullet1stlevelRebel">
    <w:name w:val="List small bullet 1st level Rebel"/>
    <w:basedOn w:val="ZsysbasisRebel"/>
    <w:uiPriority w:val="4"/>
    <w:rsid w:val="00937CD5"/>
    <w:pPr>
      <w:tabs>
        <w:tab w:val="num" w:pos="720"/>
      </w:tabs>
      <w:spacing w:line="300" w:lineRule="exact"/>
      <w:ind w:left="720" w:hanging="720"/>
    </w:pPr>
  </w:style>
  <w:style w:type="paragraph" w:customStyle="1" w:styleId="Listsmallbullet2ndlevelRebel">
    <w:name w:val="List small bullet 2nd level Rebel"/>
    <w:basedOn w:val="ZsysbasisRebel"/>
    <w:uiPriority w:val="4"/>
    <w:rsid w:val="00937CD5"/>
    <w:pPr>
      <w:tabs>
        <w:tab w:val="num" w:pos="1440"/>
      </w:tabs>
      <w:spacing w:line="300" w:lineRule="exact"/>
      <w:ind w:left="1440" w:hanging="720"/>
    </w:pPr>
  </w:style>
  <w:style w:type="paragraph" w:customStyle="1" w:styleId="Listsmallbullet3rdlevelRebel">
    <w:name w:val="List small bullet 3rd level Rebel"/>
    <w:basedOn w:val="ZsysbasisRebel"/>
    <w:uiPriority w:val="4"/>
    <w:rsid w:val="00937CD5"/>
    <w:pPr>
      <w:tabs>
        <w:tab w:val="num" w:pos="2160"/>
      </w:tabs>
      <w:spacing w:line="300" w:lineRule="exact"/>
      <w:ind w:left="1361" w:hanging="720"/>
    </w:pPr>
  </w:style>
  <w:style w:type="numbering" w:customStyle="1" w:styleId="ListsmallbulletRebel">
    <w:name w:val="List small bullet Rebel"/>
    <w:basedOn w:val="NoList"/>
    <w:uiPriority w:val="4"/>
    <w:semiHidden/>
    <w:rsid w:val="00937CD5"/>
  </w:style>
  <w:style w:type="character" w:customStyle="1" w:styleId="PlacedatestatuscharRebel">
    <w:name w:val="Place date status char Rebel"/>
    <w:uiPriority w:val="4"/>
    <w:rsid w:val="00037F97"/>
    <w:rPr>
      <w:b/>
      <w:color w:val="8EA2A2"/>
    </w:rPr>
  </w:style>
  <w:style w:type="paragraph" w:customStyle="1" w:styleId="PlacedatestatusRebel">
    <w:name w:val="Place date status Rebel"/>
    <w:basedOn w:val="ZsysbasisRebel"/>
    <w:uiPriority w:val="4"/>
    <w:rsid w:val="00EF046B"/>
    <w:pPr>
      <w:spacing w:line="240" w:lineRule="exact"/>
      <w:jc w:val="right"/>
    </w:pPr>
    <w:rPr>
      <w:color w:val="8EA2A2"/>
      <w:sz w:val="16"/>
    </w:rPr>
  </w:style>
  <w:style w:type="paragraph" w:customStyle="1" w:styleId="AuthorCommisionedheadingRebel">
    <w:name w:val="Author Commisioned heading Rebel"/>
    <w:basedOn w:val="ZsysbasisRebel"/>
    <w:next w:val="AuthorCommisionedRebel"/>
    <w:link w:val="AuthorCommisionedheadingRebelChar"/>
    <w:uiPriority w:val="4"/>
    <w:rsid w:val="00BB32D8"/>
    <w:pPr>
      <w:spacing w:line="300" w:lineRule="exact"/>
    </w:pPr>
    <w:rPr>
      <w:b/>
      <w:noProof/>
      <w:color w:val="E63329" w:themeColor="dark2"/>
      <w:sz w:val="24"/>
    </w:rPr>
  </w:style>
  <w:style w:type="paragraph" w:customStyle="1" w:styleId="AuthorCommisionedRebel">
    <w:name w:val="Author Commisioned Rebel"/>
    <w:basedOn w:val="ZsysbasisRebel"/>
    <w:link w:val="AuthorCommisionedRebelChar"/>
    <w:uiPriority w:val="4"/>
    <w:rsid w:val="00BB32D8"/>
    <w:pPr>
      <w:spacing w:line="300" w:lineRule="exact"/>
    </w:pPr>
    <w:rPr>
      <w:color w:val="E63329" w:themeColor="dark2"/>
      <w:sz w:val="24"/>
    </w:rPr>
  </w:style>
  <w:style w:type="character" w:customStyle="1" w:styleId="BodytextRebelChar">
    <w:name w:val="Body text Rebel Char"/>
    <w:basedOn w:val="ZsysbasisRebelChar"/>
    <w:link w:val="BodytextRebel"/>
    <w:rsid w:val="00E87D3B"/>
    <w:rPr>
      <w:rFonts w:ascii="Ebrima" w:hAnsi="Ebrima" w:cs="Maiandra GD"/>
      <w:color w:val="333332" w:themeColor="text1"/>
      <w:szCs w:val="18"/>
      <w:lang w:val="en-GB"/>
    </w:rPr>
  </w:style>
  <w:style w:type="character" w:customStyle="1" w:styleId="AuthorCommisionedRebelChar">
    <w:name w:val="Author Commisioned Rebel Char"/>
    <w:basedOn w:val="BodytextRebelChar"/>
    <w:link w:val="AuthorCommisionedRebel"/>
    <w:uiPriority w:val="4"/>
    <w:rsid w:val="00BB32D8"/>
    <w:rPr>
      <w:rFonts w:ascii="Ebrima" w:hAnsi="Ebrima" w:cs="Maiandra GD"/>
      <w:color w:val="E63329" w:themeColor="dark2"/>
      <w:sz w:val="24"/>
      <w:szCs w:val="18"/>
      <w:lang w:val="en-GB"/>
    </w:rPr>
  </w:style>
  <w:style w:type="character" w:customStyle="1" w:styleId="AuthorCommisionedheadingRebelChar">
    <w:name w:val="Author Commisioned heading Rebel Char"/>
    <w:basedOn w:val="AuthorCommisionedRebelChar"/>
    <w:link w:val="AuthorCommisionedheadingRebel"/>
    <w:uiPriority w:val="4"/>
    <w:rsid w:val="00BB32D8"/>
    <w:rPr>
      <w:rFonts w:ascii="Ebrima" w:hAnsi="Ebrima" w:cs="Maiandra GD"/>
      <w:b/>
      <w:noProof/>
      <w:color w:val="E63329" w:themeColor="dark2"/>
      <w:sz w:val="24"/>
      <w:szCs w:val="18"/>
      <w:lang w:val="en-GB"/>
    </w:rPr>
  </w:style>
  <w:style w:type="character" w:customStyle="1" w:styleId="Kop1Char">
    <w:name w:val="Kop 1 Char"/>
    <w:aliases w:val="Heading 1 Rebel Char,a1 Char"/>
    <w:basedOn w:val="DefaultParagraphFont"/>
    <w:link w:val="heading10"/>
    <w:uiPriority w:val="9"/>
    <w:rsid w:val="003E1498"/>
    <w:rPr>
      <w:rFonts w:cs="Maiandra GD"/>
      <w:b/>
      <w:bCs/>
      <w:color w:val="333332" w:themeColor="dark1"/>
      <w:sz w:val="32"/>
      <w:szCs w:val="32"/>
      <w:lang w:val="en-GB"/>
    </w:rPr>
  </w:style>
  <w:style w:type="paragraph" w:customStyle="1" w:styleId="HeadingTOCRebel">
    <w:name w:val="Heading TOC Rebel"/>
    <w:basedOn w:val="ZsysbasisRebel"/>
    <w:uiPriority w:val="4"/>
    <w:rsid w:val="00ED47DE"/>
    <w:pPr>
      <w:spacing w:after="150" w:line="480" w:lineRule="atLeast"/>
    </w:pPr>
    <w:rPr>
      <w:b/>
      <w:color w:val="E63329" w:themeColor="dark2"/>
      <w:sz w:val="36"/>
    </w:rPr>
  </w:style>
  <w:style w:type="paragraph" w:customStyle="1" w:styleId="ContactbackcovernameRebel">
    <w:name w:val="Contact back cover name Rebel"/>
    <w:basedOn w:val="ZsysbasisRebel"/>
    <w:link w:val="ContactbackcovernameRebelChar"/>
    <w:uiPriority w:val="4"/>
    <w:rsid w:val="00BE1AB1"/>
    <w:pPr>
      <w:spacing w:line="400" w:lineRule="exact"/>
    </w:pPr>
    <w:rPr>
      <w:b/>
      <w:color w:val="FFFFFF" w:themeColor="light2"/>
      <w:sz w:val="32"/>
    </w:rPr>
  </w:style>
  <w:style w:type="character" w:customStyle="1" w:styleId="ContactbackcovernameRebelChar">
    <w:name w:val="Contact back cover name Rebel Char"/>
    <w:basedOn w:val="BodytextRebelChar"/>
    <w:link w:val="ContactbackcovernameRebel"/>
    <w:uiPriority w:val="4"/>
    <w:rsid w:val="00BE1AB1"/>
    <w:rPr>
      <w:rFonts w:ascii="Ebrima" w:hAnsi="Ebrima" w:cs="Maiandra GD"/>
      <w:b/>
      <w:color w:val="FFFFFF" w:themeColor="light2"/>
      <w:sz w:val="32"/>
      <w:szCs w:val="18"/>
      <w:lang w:val="en-GB"/>
    </w:rPr>
  </w:style>
  <w:style w:type="paragraph" w:customStyle="1" w:styleId="ContactbackcoverRebel">
    <w:name w:val="Contact back cover Rebel"/>
    <w:basedOn w:val="ZsysbasisRebel"/>
    <w:uiPriority w:val="4"/>
    <w:rsid w:val="00037093"/>
    <w:pPr>
      <w:spacing w:line="295" w:lineRule="exact"/>
    </w:pPr>
    <w:rPr>
      <w:color w:val="FFFFFF" w:themeColor="light2"/>
    </w:rPr>
  </w:style>
  <w:style w:type="paragraph" w:customStyle="1" w:styleId="ContactbackcoverheadingRebel">
    <w:name w:val="Contact back cover heading Rebel"/>
    <w:basedOn w:val="ZsysbasisRebel"/>
    <w:uiPriority w:val="4"/>
    <w:rsid w:val="00731586"/>
    <w:pPr>
      <w:spacing w:before="100" w:line="240" w:lineRule="exact"/>
    </w:pPr>
    <w:rPr>
      <w:b/>
      <w:color w:val="FFFFFF" w:themeColor="light2"/>
      <w:sz w:val="16"/>
    </w:rPr>
  </w:style>
  <w:style w:type="paragraph" w:customStyle="1" w:styleId="WebsiteRebel">
    <w:name w:val="Website Rebel"/>
    <w:basedOn w:val="ZsysbasisRebel"/>
    <w:uiPriority w:val="4"/>
    <w:rsid w:val="00C131AE"/>
    <w:pPr>
      <w:spacing w:line="240" w:lineRule="exact"/>
    </w:pPr>
    <w:rPr>
      <w:color w:val="E63329" w:themeColor="dark2"/>
      <w:sz w:val="16"/>
    </w:rPr>
  </w:style>
  <w:style w:type="character" w:customStyle="1" w:styleId="HeaderChar">
    <w:name w:val="Header Char"/>
    <w:basedOn w:val="DefaultParagraphFont"/>
    <w:link w:val="Header"/>
    <w:uiPriority w:val="98"/>
    <w:semiHidden/>
    <w:rsid w:val="009C36EB"/>
    <w:rPr>
      <w:rFonts w:ascii="Ebrima" w:hAnsi="Ebrima" w:cs="Maiandra GD"/>
      <w:color w:val="333332" w:themeColor="text1"/>
      <w:szCs w:val="18"/>
    </w:rPr>
  </w:style>
  <w:style w:type="paragraph" w:customStyle="1" w:styleId="SubheadingRebel">
    <w:name w:val="Subheading Rebel"/>
    <w:basedOn w:val="ZsysbasisRebel"/>
    <w:next w:val="BodytextRebel"/>
    <w:uiPriority w:val="4"/>
    <w:rsid w:val="002E72DF"/>
    <w:pPr>
      <w:keepNext/>
      <w:spacing w:before="260"/>
    </w:pPr>
    <w:rPr>
      <w:color w:val="E63329" w:themeColor="text2"/>
    </w:rPr>
  </w:style>
  <w:style w:type="paragraph" w:customStyle="1" w:styleId="ContactbackcoverwebsiteRebel">
    <w:name w:val="Contact back cover website Rebel"/>
    <w:basedOn w:val="ZsysbasisRebel"/>
    <w:next w:val="ContactbackcoverRebel"/>
    <w:uiPriority w:val="4"/>
    <w:rsid w:val="00037093"/>
    <w:pPr>
      <w:spacing w:line="295" w:lineRule="exact"/>
    </w:pPr>
    <w:rPr>
      <w:color w:val="FFFFFF" w:themeColor="light2"/>
      <w:sz w:val="16"/>
    </w:rPr>
  </w:style>
  <w:style w:type="character" w:customStyle="1" w:styleId="Hashtag1">
    <w:name w:val="Hashtag1"/>
    <w:basedOn w:val="DefaultParagraphFont"/>
    <w:uiPriority w:val="98"/>
    <w:semiHidden/>
    <w:unhideWhenUsed/>
    <w:rsid w:val="00F114FE"/>
    <w:rPr>
      <w:color w:val="2B579A"/>
      <w:shd w:val="clear" w:color="auto" w:fill="E1DFDD"/>
    </w:rPr>
  </w:style>
  <w:style w:type="character" w:customStyle="1" w:styleId="Vermelding1">
    <w:name w:val="Vermelding1"/>
    <w:basedOn w:val="DefaultParagraphFont"/>
    <w:uiPriority w:val="98"/>
    <w:semiHidden/>
    <w:unhideWhenUsed/>
    <w:rsid w:val="00F114FE"/>
    <w:rPr>
      <w:color w:val="2B579A"/>
      <w:shd w:val="clear" w:color="auto" w:fill="E1DFDD"/>
    </w:rPr>
  </w:style>
  <w:style w:type="character" w:customStyle="1" w:styleId="Slimmehyperlink1">
    <w:name w:val="Slimme hyperlink1"/>
    <w:basedOn w:val="DefaultParagraphFont"/>
    <w:uiPriority w:val="98"/>
    <w:semiHidden/>
    <w:unhideWhenUsed/>
    <w:rsid w:val="00F114FE"/>
    <w:rPr>
      <w:u w:val="dotted"/>
    </w:rPr>
  </w:style>
  <w:style w:type="character" w:customStyle="1" w:styleId="Onopgelostemelding1">
    <w:name w:val="Onopgeloste melding1"/>
    <w:basedOn w:val="DefaultParagraphFont"/>
    <w:uiPriority w:val="98"/>
    <w:semiHidden/>
    <w:unhideWhenUsed/>
    <w:rsid w:val="00F114FE"/>
    <w:rPr>
      <w:color w:val="605E5C"/>
      <w:shd w:val="clear" w:color="auto" w:fill="E1DFDD"/>
    </w:rPr>
  </w:style>
  <w:style w:type="character" w:customStyle="1" w:styleId="Kop2Char">
    <w:name w:val="Kop 2 Char"/>
    <w:aliases w:val="Heading 2 Rebel Char,a2 Char"/>
    <w:basedOn w:val="DefaultParagraphFont"/>
    <w:link w:val="heading20"/>
    <w:uiPriority w:val="9"/>
    <w:rsid w:val="00017E73"/>
    <w:rPr>
      <w:rFonts w:cs="Maiandra GD"/>
      <w:b/>
      <w:bCs/>
      <w:iCs/>
      <w:color w:val="333332" w:themeColor="dark1"/>
      <w:sz w:val="24"/>
      <w:szCs w:val="28"/>
      <w:lang w:val="en-GB"/>
    </w:rPr>
  </w:style>
  <w:style w:type="paragraph" w:customStyle="1" w:styleId="Subtitle0">
    <w:name w:val="Subtitle0"/>
    <w:basedOn w:val="Normal"/>
    <w:next w:val="Normal"/>
    <w:pPr>
      <w:pBdr>
        <w:top w:val="nil"/>
        <w:left w:val="nil"/>
        <w:bottom w:val="nil"/>
        <w:right w:val="nil"/>
        <w:between w:val="nil"/>
      </w:pBdr>
    </w:p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color w:val="DBE1E6"/>
    </w:rPr>
    <w:tblPr>
      <w:tblStyleRowBandSize w:val="1"/>
      <w:tblStyleColBandSize w:val="1"/>
      <w:tblCellMar>
        <w:left w:w="0" w:type="dxa"/>
        <w:right w:w="0" w:type="dxa"/>
      </w:tblCellMar>
    </w:tblPr>
    <w:tcPr>
      <w:shd w:val="clear" w:color="auto" w:fill="42647E"/>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FootnoteTextChar">
    <w:name w:val="Footnote Text Char"/>
    <w:aliases w:val="Footnote text Rebel Char"/>
    <w:basedOn w:val="DefaultParagraphFont"/>
    <w:link w:val="FootnoteText"/>
    <w:uiPriority w:val="99"/>
    <w:rsid w:val="000323F8"/>
    <w:rPr>
      <w:rFonts w:cs="Maiandra GD"/>
      <w:color w:val="333332" w:themeColor="dark1"/>
      <w:sz w:val="16"/>
      <w:szCs w:val="18"/>
      <w:lang w:val="en-GB"/>
    </w:rPr>
  </w:style>
  <w:style w:type="character" w:customStyle="1" w:styleId="normaltextrun">
    <w:name w:val="normaltextrun"/>
    <w:basedOn w:val="DefaultParagraphFont"/>
    <w:rsid w:val="000323F8"/>
  </w:style>
  <w:style w:type="character" w:styleId="UnresolvedMention">
    <w:name w:val="Unresolved Mention"/>
    <w:basedOn w:val="DefaultParagraphFont"/>
    <w:uiPriority w:val="99"/>
    <w:semiHidden/>
    <w:unhideWhenUsed/>
    <w:rsid w:val="0088566C"/>
    <w:rPr>
      <w:color w:val="605E5C"/>
      <w:shd w:val="clear" w:color="auto" w:fill="E1DFDD"/>
    </w:rPr>
  </w:style>
  <w:style w:type="character" w:customStyle="1" w:styleId="FooterChar">
    <w:name w:val="Footer Char"/>
    <w:basedOn w:val="DefaultParagraphFont"/>
    <w:link w:val="Footer"/>
    <w:uiPriority w:val="99"/>
    <w:rsid w:val="00C65350"/>
    <w:rPr>
      <w:rFonts w:cs="Maiandra GD"/>
      <w:color w:val="333332" w:themeColor="text1"/>
      <w:szCs w:val="18"/>
      <w:lang w:val="en-GB"/>
    </w:r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rPr>
      <w:color w:val="DBE1E6"/>
    </w:rPr>
    <w:tblPr>
      <w:tblStyleRowBandSize w:val="1"/>
      <w:tblStyleColBandSize w:val="1"/>
      <w:tblCellMar>
        <w:left w:w="0" w:type="dxa"/>
        <w:right w:w="0" w:type="dxa"/>
      </w:tblCellMar>
    </w:tblPr>
    <w:tcPr>
      <w:shd w:val="clear" w:color="auto" w:fill="42647E"/>
    </w:tcPr>
  </w:style>
  <w:style w:type="table" w:customStyle="1" w:styleId="af2">
    <w:basedOn w:val="TableNormal"/>
    <w:rPr>
      <w:color w:val="DBE1E6"/>
    </w:rPr>
    <w:tblPr>
      <w:tblStyleRowBandSize w:val="1"/>
      <w:tblStyleColBandSize w:val="1"/>
      <w:tblCellMar>
        <w:left w:w="0" w:type="dxa"/>
        <w:right w:w="0" w:type="dxa"/>
      </w:tblCellMar>
    </w:tblPr>
    <w:tcPr>
      <w:shd w:val="clear" w:color="auto" w:fill="42647E"/>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rPr>
      <w:color w:val="DBE1E6"/>
    </w:rPr>
    <w:tblPr>
      <w:tblStyleRowBandSize w:val="1"/>
      <w:tblStyleColBandSize w:val="1"/>
      <w:tblCellMar>
        <w:left w:w="0" w:type="dxa"/>
        <w:right w:w="0" w:type="dxa"/>
      </w:tblCellMar>
    </w:tblPr>
    <w:tcPr>
      <w:shd w:val="clear" w:color="auto" w:fill="42647E"/>
    </w:tcPr>
  </w:style>
  <w:style w:type="table" w:customStyle="1" w:styleId="af5">
    <w:basedOn w:val="TableNormal"/>
    <w:rPr>
      <w:color w:val="DBE1E6"/>
    </w:rPr>
    <w:tblPr>
      <w:tblStyleRowBandSize w:val="1"/>
      <w:tblStyleColBandSize w:val="1"/>
      <w:tblCellMar>
        <w:left w:w="0" w:type="dxa"/>
        <w:right w:w="0" w:type="dxa"/>
      </w:tblCellMar>
    </w:tblPr>
    <w:tcPr>
      <w:shd w:val="clear" w:color="auto" w:fill="42647E"/>
    </w:tcPr>
  </w:style>
  <w:style w:type="table" w:customStyle="1" w:styleId="af6">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7">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8">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9">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a">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b">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c">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d">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e">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f">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f0">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f1">
    <w:basedOn w:val="TableNormal"/>
    <w:rPr>
      <w:color w:val="DBE1E6"/>
    </w:rPr>
    <w:tblPr>
      <w:tblStyleRowBandSize w:val="1"/>
      <w:tblStyleColBandSize w:val="1"/>
      <w:tblCellMar>
        <w:left w:w="115" w:type="dxa"/>
        <w:right w:w="115" w:type="dxa"/>
      </w:tblCellMar>
    </w:tblPr>
    <w:tcPr>
      <w:shd w:val="clear" w:color="auto" w:fill="42647E"/>
    </w:tcPr>
  </w:style>
  <w:style w:type="table" w:customStyle="1" w:styleId="aff2">
    <w:basedOn w:val="TableNormal"/>
    <w:rPr>
      <w:color w:val="DBE1E6"/>
    </w:rPr>
    <w:tblPr>
      <w:tblStyleRowBandSize w:val="1"/>
      <w:tblStyleColBandSize w:val="1"/>
      <w:tblCellMar>
        <w:left w:w="115" w:type="dxa"/>
        <w:right w:w="115" w:type="dxa"/>
      </w:tblCellMar>
    </w:tblPr>
    <w:tcPr>
      <w:shd w:val="clear" w:color="auto" w:fill="42647E"/>
    </w:tcPr>
  </w:style>
  <w:style w:type="paragraph" w:styleId="Revision">
    <w:name w:val="Revision"/>
    <w:hidden/>
    <w:uiPriority w:val="99"/>
    <w:semiHidden/>
    <w:rsid w:val="00DF472E"/>
  </w:style>
  <w:style w:type="table" w:styleId="PlainTable3">
    <w:name w:val="Plain Table 3"/>
    <w:basedOn w:val="TableNormal"/>
    <w:uiPriority w:val="43"/>
    <w:rsid w:val="00AB3428"/>
    <w:tblPr>
      <w:tblStyleRowBandSize w:val="1"/>
      <w:tblStyleColBandSize w:val="1"/>
    </w:tblPr>
    <w:tblStylePr w:type="firstRow">
      <w:rPr>
        <w:b/>
        <w:bCs/>
        <w:caps/>
      </w:rPr>
      <w:tblPr/>
      <w:tcPr>
        <w:tcBorders>
          <w:bottom w:val="single" w:sz="4" w:space="0" w:color="9999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99997" w:themeColor="text1" w:themeTint="80"/>
        </w:tcBorders>
      </w:tcPr>
    </w:tblStylePr>
    <w:tblStylePr w:type="lastCol">
      <w:rPr>
        <w:b/>
        <w:bCs/>
        <w:caps/>
      </w:rPr>
      <w:tblPr/>
      <w:tcPr>
        <w:tcBorders>
          <w:left w:val="nil"/>
        </w:tcBorders>
      </w:tcPr>
    </w:tblStylePr>
    <w:tblStylePr w:type="band1Vert">
      <w:tblPr/>
      <w:tcPr>
        <w:shd w:val="clear" w:color="auto" w:fill="CDD5DC" w:themeFill="background1" w:themeFillShade="F2"/>
      </w:tcPr>
    </w:tblStylePr>
    <w:tblStylePr w:type="band1Horz">
      <w:tblPr/>
      <w:tcPr>
        <w:shd w:val="clear" w:color="auto" w:fill="CDD5DC"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537DD"/>
    <w:tblPr>
      <w:tblStyleRowBandSize w:val="1"/>
      <w:tblStyleColBandSize w:val="1"/>
      <w:tblBorders>
        <w:top w:val="single" w:sz="4" w:space="0" w:color="98A9B7" w:themeColor="background1" w:themeShade="BF"/>
        <w:left w:val="single" w:sz="4" w:space="0" w:color="98A9B7" w:themeColor="background1" w:themeShade="BF"/>
        <w:bottom w:val="single" w:sz="4" w:space="0" w:color="98A9B7" w:themeColor="background1" w:themeShade="BF"/>
        <w:right w:val="single" w:sz="4" w:space="0" w:color="98A9B7" w:themeColor="background1" w:themeShade="BF"/>
        <w:insideH w:val="single" w:sz="4" w:space="0" w:color="98A9B7" w:themeColor="background1" w:themeShade="BF"/>
        <w:insideV w:val="single" w:sz="4" w:space="0" w:color="98A9B7" w:themeColor="background1" w:themeShade="BF"/>
      </w:tblBorders>
    </w:tblPr>
    <w:tblStylePr w:type="firstRow">
      <w:rPr>
        <w:b/>
        <w:bCs/>
      </w:rPr>
    </w:tblStylePr>
    <w:tblStylePr w:type="lastRow">
      <w:rPr>
        <w:b/>
        <w:bCs/>
      </w:rPr>
      <w:tblPr/>
      <w:tcPr>
        <w:tcBorders>
          <w:top w:val="double" w:sz="4" w:space="0" w:color="98A9B7" w:themeColor="background1" w:themeShade="BF"/>
        </w:tcBorders>
      </w:tcPr>
    </w:tblStylePr>
    <w:tblStylePr w:type="firstCol">
      <w:rPr>
        <w:b/>
        <w:bCs/>
      </w:rPr>
    </w:tblStylePr>
    <w:tblStylePr w:type="lastCol">
      <w:rPr>
        <w:b/>
        <w:bCs/>
      </w:rPr>
    </w:tblStylePr>
    <w:tblStylePr w:type="band1Vert">
      <w:tblPr/>
      <w:tcPr>
        <w:shd w:val="clear" w:color="auto" w:fill="CDD5DC" w:themeFill="background1" w:themeFillShade="F2"/>
      </w:tcPr>
    </w:tblStylePr>
    <w:tblStylePr w:type="band1Horz">
      <w:tblPr/>
      <w:tcPr>
        <w:shd w:val="clear" w:color="auto" w:fill="CDD5DC" w:themeFill="background1" w:themeFillShade="F2"/>
      </w:tcPr>
    </w:tblStylePr>
  </w:style>
  <w:style w:type="character" w:customStyle="1" w:styleId="ListParagraphChar">
    <w:name w:val="List Paragraph Char"/>
    <w:link w:val="ListParagraph"/>
    <w:uiPriority w:val="99"/>
    <w:locked/>
    <w:rsid w:val="00846E6A"/>
    <w:rPr>
      <w:rFonts w:cs="Maiandra GD"/>
      <w:color w:val="333332"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27540">
      <w:bodyDiv w:val="1"/>
      <w:marLeft w:val="0"/>
      <w:marRight w:val="0"/>
      <w:marTop w:val="0"/>
      <w:marBottom w:val="0"/>
      <w:divBdr>
        <w:top w:val="none" w:sz="0" w:space="0" w:color="auto"/>
        <w:left w:val="none" w:sz="0" w:space="0" w:color="auto"/>
        <w:bottom w:val="none" w:sz="0" w:space="0" w:color="auto"/>
        <w:right w:val="none" w:sz="0" w:space="0" w:color="auto"/>
      </w:divBdr>
    </w:div>
    <w:div w:id="987368070">
      <w:bodyDiv w:val="1"/>
      <w:marLeft w:val="0"/>
      <w:marRight w:val="0"/>
      <w:marTop w:val="0"/>
      <w:marBottom w:val="0"/>
      <w:divBdr>
        <w:top w:val="none" w:sz="0" w:space="0" w:color="auto"/>
        <w:left w:val="none" w:sz="0" w:space="0" w:color="auto"/>
        <w:bottom w:val="none" w:sz="0" w:space="0" w:color="auto"/>
        <w:right w:val="none" w:sz="0" w:space="0" w:color="auto"/>
      </w:divBdr>
    </w:div>
    <w:div w:id="1014381949">
      <w:bodyDiv w:val="1"/>
      <w:marLeft w:val="0"/>
      <w:marRight w:val="0"/>
      <w:marTop w:val="0"/>
      <w:marBottom w:val="0"/>
      <w:divBdr>
        <w:top w:val="none" w:sz="0" w:space="0" w:color="auto"/>
        <w:left w:val="none" w:sz="0" w:space="0" w:color="auto"/>
        <w:bottom w:val="none" w:sz="0" w:space="0" w:color="auto"/>
        <w:right w:val="none" w:sz="0" w:space="0" w:color="auto"/>
      </w:divBdr>
    </w:div>
    <w:div w:id="1015376678">
      <w:bodyDiv w:val="1"/>
      <w:marLeft w:val="0"/>
      <w:marRight w:val="0"/>
      <w:marTop w:val="0"/>
      <w:marBottom w:val="0"/>
      <w:divBdr>
        <w:top w:val="none" w:sz="0" w:space="0" w:color="auto"/>
        <w:left w:val="none" w:sz="0" w:space="0" w:color="auto"/>
        <w:bottom w:val="none" w:sz="0" w:space="0" w:color="auto"/>
        <w:right w:val="none" w:sz="0" w:space="0" w:color="auto"/>
      </w:divBdr>
    </w:div>
    <w:div w:id="1106846666">
      <w:bodyDiv w:val="1"/>
      <w:marLeft w:val="0"/>
      <w:marRight w:val="0"/>
      <w:marTop w:val="0"/>
      <w:marBottom w:val="0"/>
      <w:divBdr>
        <w:top w:val="none" w:sz="0" w:space="0" w:color="auto"/>
        <w:left w:val="none" w:sz="0" w:space="0" w:color="auto"/>
        <w:bottom w:val="none" w:sz="0" w:space="0" w:color="auto"/>
        <w:right w:val="none" w:sz="0" w:space="0" w:color="auto"/>
      </w:divBdr>
    </w:div>
    <w:div w:id="1349595965">
      <w:bodyDiv w:val="1"/>
      <w:marLeft w:val="0"/>
      <w:marRight w:val="0"/>
      <w:marTop w:val="0"/>
      <w:marBottom w:val="0"/>
      <w:divBdr>
        <w:top w:val="none" w:sz="0" w:space="0" w:color="auto"/>
        <w:left w:val="none" w:sz="0" w:space="0" w:color="auto"/>
        <w:bottom w:val="none" w:sz="0" w:space="0" w:color="auto"/>
        <w:right w:val="none" w:sz="0" w:space="0" w:color="auto"/>
      </w:divBdr>
      <w:divsChild>
        <w:div w:id="251281771">
          <w:marLeft w:val="0"/>
          <w:marRight w:val="0"/>
          <w:marTop w:val="0"/>
          <w:marBottom w:val="0"/>
          <w:divBdr>
            <w:top w:val="none" w:sz="0" w:space="0" w:color="auto"/>
            <w:left w:val="none" w:sz="0" w:space="0" w:color="auto"/>
            <w:bottom w:val="none" w:sz="0" w:space="0" w:color="auto"/>
            <w:right w:val="none" w:sz="0" w:space="0" w:color="auto"/>
          </w:divBdr>
          <w:divsChild>
            <w:div w:id="1011834417">
              <w:marLeft w:val="0"/>
              <w:marRight w:val="0"/>
              <w:marTop w:val="0"/>
              <w:marBottom w:val="0"/>
              <w:divBdr>
                <w:top w:val="none" w:sz="0" w:space="0" w:color="auto"/>
                <w:left w:val="none" w:sz="0" w:space="0" w:color="auto"/>
                <w:bottom w:val="none" w:sz="0" w:space="0" w:color="auto"/>
                <w:right w:val="none" w:sz="0" w:space="0" w:color="auto"/>
              </w:divBdr>
              <w:divsChild>
                <w:div w:id="12711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71">
      <w:bodyDiv w:val="1"/>
      <w:marLeft w:val="0"/>
      <w:marRight w:val="0"/>
      <w:marTop w:val="0"/>
      <w:marBottom w:val="0"/>
      <w:divBdr>
        <w:top w:val="none" w:sz="0" w:space="0" w:color="auto"/>
        <w:left w:val="none" w:sz="0" w:space="0" w:color="auto"/>
        <w:bottom w:val="none" w:sz="0" w:space="0" w:color="auto"/>
        <w:right w:val="none" w:sz="0" w:space="0" w:color="auto"/>
      </w:divBdr>
    </w:div>
    <w:div w:id="1759674050">
      <w:bodyDiv w:val="1"/>
      <w:marLeft w:val="0"/>
      <w:marRight w:val="0"/>
      <w:marTop w:val="0"/>
      <w:marBottom w:val="0"/>
      <w:divBdr>
        <w:top w:val="none" w:sz="0" w:space="0" w:color="auto"/>
        <w:left w:val="none" w:sz="0" w:space="0" w:color="auto"/>
        <w:bottom w:val="none" w:sz="0" w:space="0" w:color="auto"/>
        <w:right w:val="none" w:sz="0" w:space="0" w:color="auto"/>
      </w:divBdr>
    </w:div>
    <w:div w:id="2068526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dot.ca.gov/cal-itp-market-sound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CALITPMarketSounding@dot.ca.gov"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calitp@dot.ca.go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CALITPMarketSounding@dot.c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Office-thema">
  <a:themeElements>
    <a:clrScheme name="Kleuren Rebel">
      <a:dk1>
        <a:srgbClr val="333332"/>
      </a:dk1>
      <a:lt1>
        <a:srgbClr val="DBE1E6"/>
      </a:lt1>
      <a:dk2>
        <a:srgbClr val="E63329"/>
      </a:dk2>
      <a:lt2>
        <a:srgbClr val="FFFFFF"/>
      </a:lt2>
      <a:accent1>
        <a:srgbClr val="42647E"/>
      </a:accent1>
      <a:accent2>
        <a:srgbClr val="0086CD"/>
      </a:accent2>
      <a:accent3>
        <a:srgbClr val="A4D4E3"/>
      </a:accent3>
      <a:accent4>
        <a:srgbClr val="2AB4A8"/>
      </a:accent4>
      <a:accent5>
        <a:srgbClr val="9BCCAD"/>
      </a:accent5>
      <a:accent6>
        <a:srgbClr val="C9D6A5"/>
      </a:accent6>
      <a:hlink>
        <a:srgbClr val="333332"/>
      </a:hlink>
      <a:folHlink>
        <a:srgbClr val="333332"/>
      </a:folHlink>
    </a:clrScheme>
    <a:fontScheme name="Lettertypen Rebel">
      <a:majorFont>
        <a:latin typeface="Ebrim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Ebrim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tekstkleur, 90% zwart">
      <a:srgbClr val="333332"/>
    </a:custClr>
    <a:custClr name="rood">
      <a:srgbClr val="E63329"/>
    </a:custClr>
    <a:custClr name="tekstkleur lichtgrijs">
      <a:srgbClr val="DBE1E6"/>
    </a:custClr>
    <a:custClr name="tekstkleur middengrijs">
      <a:srgbClr val="8EA2A2"/>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grijsblauw">
      <a:srgbClr val="42647E"/>
    </a:custClr>
    <a:custClr name="middenblauw">
      <a:srgbClr val="0086CD"/>
    </a:custClr>
    <a:custClr name="lichtblauw">
      <a:srgbClr val="A4D4E3"/>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zeegroen">
      <a:srgbClr val="2AB4A8"/>
    </a:custClr>
    <a:custClr name="grijsgroen">
      <a:srgbClr val="9BCCAD"/>
    </a:custClr>
    <a:custClr name="geelgroen">
      <a:srgbClr val="C9D6A5"/>
    </a:custClr>
    <a:custClr name="lGroen">
      <a:srgbClr val="73B76E"/>
    </a:custClr>
    <a:custClr name="groen">
      <a:srgbClr val="008D68"/>
    </a:custClr>
    <a:custClr name="olijfgroen">
      <a:srgbClr val="7C9B51"/>
    </a:custClr>
    <a:custClr name="geel groen">
      <a:srgbClr val="BFB210"/>
    </a:custClr>
    <a:custClr name="scheidingsblokje">
      <a:srgbClr val="FFFFFF"/>
    </a:custClr>
    <a:custClr name="scheidingsblokje">
      <a:srgbClr val="FFFFFF"/>
    </a:custClr>
    <a:custClr name="scheidingsblokje">
      <a:srgbClr val="FFFFFF"/>
    </a:custClr>
    <a:custClr name="geel">
      <a:srgbClr val="E3D134"/>
    </a:custClr>
    <a:custClr name="oranje">
      <a:srgbClr val="D88D40"/>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U5S+CPW6cf/wHJxjbTeevpyVA==">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</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3A035D7CBAA7C43BAE69B0180FB2DAB" ma:contentTypeVersion="" ma:contentTypeDescription="Create a new document." ma:contentTypeScope="" ma:versionID="f24fd0e6f1cc8268db70b5a523c2cf2b">
  <xsd:schema xmlns:xsd="http://www.w3.org/2001/XMLSchema" xmlns:xs="http://www.w3.org/2001/XMLSchema" xmlns:p="http://schemas.microsoft.com/office/2006/metadata/properties" xmlns:ns2="e722d3c4-5633-40de-9150-dbf9b67024c0" xmlns:ns3="a83ce881-6d26-4652-aec7-bb24eb109e77" targetNamespace="http://schemas.microsoft.com/office/2006/metadata/properties" ma:root="true" ma:fieldsID="f6d6751be151ae6506fc60314e834aa1" ns2:_="" ns3:_="">
    <xsd:import namespace="e722d3c4-5633-40de-9150-dbf9b67024c0"/>
    <xsd:import namespace="a83ce881-6d26-4652-aec7-bb24eb109e7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2d3c4-5633-40de-9150-dbf9b67024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3ce881-6d26-4652-aec7-bb24eb109e7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AC93D8-9F68-4334-BC1C-24147388002F}">
  <ds:schemaRefs>
    <ds:schemaRef ds:uri="http://schemas.microsoft.com/sharepoint/v3/contenttype/forms"/>
  </ds:schemaRefs>
</ds:datastoreItem>
</file>

<file path=customXml/itemProps3.xml><?xml version="1.0" encoding="utf-8"?>
<ds:datastoreItem xmlns:ds="http://schemas.openxmlformats.org/officeDocument/2006/customXml" ds:itemID="{79D32496-E751-4B7B-ABC2-967328BF40FB}">
  <ds:schemaRefs>
    <ds:schemaRef ds:uri="http://schemas.openxmlformats.org/officeDocument/2006/bibliography"/>
  </ds:schemaRefs>
</ds:datastoreItem>
</file>

<file path=customXml/itemProps4.xml><?xml version="1.0" encoding="utf-8"?>
<ds:datastoreItem xmlns:ds="http://schemas.openxmlformats.org/officeDocument/2006/customXml" ds:itemID="{9A696B2E-1ADA-4456-B0A0-9A158B82E2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4423212-9C03-4945-B8AE-0A897EFBE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2d3c4-5633-40de-9150-dbf9b67024c0"/>
    <ds:schemaRef ds:uri="a83ce881-6d26-4652-aec7-bb24eb109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Pages>
  <Words>4324</Words>
  <Characters>25559</Characters>
  <Application>Microsoft Office Word</Application>
  <DocSecurity>0</DocSecurity>
  <Lines>543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29652</CharactersWithSpaces>
  <SharedDoc>false</SharedDoc>
  <HLinks>
    <vt:vector size="150" baseType="variant">
      <vt:variant>
        <vt:i4>1966193</vt:i4>
      </vt:variant>
      <vt:variant>
        <vt:i4>75</vt:i4>
      </vt:variant>
      <vt:variant>
        <vt:i4>0</vt:i4>
      </vt:variant>
      <vt:variant>
        <vt:i4>5</vt:i4>
      </vt:variant>
      <vt:variant>
        <vt:lpwstr>mailto:CALITPMarketSounding@dot.ca.gov</vt:lpwstr>
      </vt:variant>
      <vt:variant>
        <vt:lpwstr/>
      </vt:variant>
      <vt:variant>
        <vt:i4>7209018</vt:i4>
      </vt:variant>
      <vt:variant>
        <vt:i4>72</vt:i4>
      </vt:variant>
      <vt:variant>
        <vt:i4>0</vt:i4>
      </vt:variant>
      <vt:variant>
        <vt:i4>5</vt:i4>
      </vt:variant>
      <vt:variant>
        <vt:lpwstr>https://dot.ca.gov/cal-itp-market-sounding</vt:lpwstr>
      </vt:variant>
      <vt:variant>
        <vt:lpwstr/>
      </vt:variant>
      <vt:variant>
        <vt:i4>1966193</vt:i4>
      </vt:variant>
      <vt:variant>
        <vt:i4>69</vt:i4>
      </vt:variant>
      <vt:variant>
        <vt:i4>0</vt:i4>
      </vt:variant>
      <vt:variant>
        <vt:i4>5</vt:i4>
      </vt:variant>
      <vt:variant>
        <vt:lpwstr>mailto:CALITPMarketSounding@dot.ca.gov</vt:lpwstr>
      </vt:variant>
      <vt:variant>
        <vt:lpwstr/>
      </vt:variant>
      <vt:variant>
        <vt:i4>1245234</vt:i4>
      </vt:variant>
      <vt:variant>
        <vt:i4>65</vt:i4>
      </vt:variant>
      <vt:variant>
        <vt:i4>0</vt:i4>
      </vt:variant>
      <vt:variant>
        <vt:i4>5</vt:i4>
      </vt:variant>
      <vt:variant>
        <vt:lpwstr/>
      </vt:variant>
      <vt:variant>
        <vt:lpwstr>_Toc61585548</vt:lpwstr>
      </vt:variant>
      <vt:variant>
        <vt:i4>1835058</vt:i4>
      </vt:variant>
      <vt:variant>
        <vt:i4>62</vt:i4>
      </vt:variant>
      <vt:variant>
        <vt:i4>0</vt:i4>
      </vt:variant>
      <vt:variant>
        <vt:i4>5</vt:i4>
      </vt:variant>
      <vt:variant>
        <vt:lpwstr/>
      </vt:variant>
      <vt:variant>
        <vt:lpwstr>_Toc61585547</vt:lpwstr>
      </vt:variant>
      <vt:variant>
        <vt:i4>1900594</vt:i4>
      </vt:variant>
      <vt:variant>
        <vt:i4>59</vt:i4>
      </vt:variant>
      <vt:variant>
        <vt:i4>0</vt:i4>
      </vt:variant>
      <vt:variant>
        <vt:i4>5</vt:i4>
      </vt:variant>
      <vt:variant>
        <vt:lpwstr/>
      </vt:variant>
      <vt:variant>
        <vt:lpwstr>_Toc61585546</vt:lpwstr>
      </vt:variant>
      <vt:variant>
        <vt:i4>1966130</vt:i4>
      </vt:variant>
      <vt:variant>
        <vt:i4>56</vt:i4>
      </vt:variant>
      <vt:variant>
        <vt:i4>0</vt:i4>
      </vt:variant>
      <vt:variant>
        <vt:i4>5</vt:i4>
      </vt:variant>
      <vt:variant>
        <vt:lpwstr/>
      </vt:variant>
      <vt:variant>
        <vt:lpwstr>_Toc61585545</vt:lpwstr>
      </vt:variant>
      <vt:variant>
        <vt:i4>2031666</vt:i4>
      </vt:variant>
      <vt:variant>
        <vt:i4>53</vt:i4>
      </vt:variant>
      <vt:variant>
        <vt:i4>0</vt:i4>
      </vt:variant>
      <vt:variant>
        <vt:i4>5</vt:i4>
      </vt:variant>
      <vt:variant>
        <vt:lpwstr/>
      </vt:variant>
      <vt:variant>
        <vt:lpwstr>_Toc61585544</vt:lpwstr>
      </vt:variant>
      <vt:variant>
        <vt:i4>1572914</vt:i4>
      </vt:variant>
      <vt:variant>
        <vt:i4>50</vt:i4>
      </vt:variant>
      <vt:variant>
        <vt:i4>0</vt:i4>
      </vt:variant>
      <vt:variant>
        <vt:i4>5</vt:i4>
      </vt:variant>
      <vt:variant>
        <vt:lpwstr/>
      </vt:variant>
      <vt:variant>
        <vt:lpwstr>_Toc61585543</vt:lpwstr>
      </vt:variant>
      <vt:variant>
        <vt:i4>1638450</vt:i4>
      </vt:variant>
      <vt:variant>
        <vt:i4>47</vt:i4>
      </vt:variant>
      <vt:variant>
        <vt:i4>0</vt:i4>
      </vt:variant>
      <vt:variant>
        <vt:i4>5</vt:i4>
      </vt:variant>
      <vt:variant>
        <vt:lpwstr/>
      </vt:variant>
      <vt:variant>
        <vt:lpwstr>_Toc61585542</vt:lpwstr>
      </vt:variant>
      <vt:variant>
        <vt:i4>1703986</vt:i4>
      </vt:variant>
      <vt:variant>
        <vt:i4>44</vt:i4>
      </vt:variant>
      <vt:variant>
        <vt:i4>0</vt:i4>
      </vt:variant>
      <vt:variant>
        <vt:i4>5</vt:i4>
      </vt:variant>
      <vt:variant>
        <vt:lpwstr/>
      </vt:variant>
      <vt:variant>
        <vt:lpwstr>_Toc61585541</vt:lpwstr>
      </vt:variant>
      <vt:variant>
        <vt:i4>1769522</vt:i4>
      </vt:variant>
      <vt:variant>
        <vt:i4>41</vt:i4>
      </vt:variant>
      <vt:variant>
        <vt:i4>0</vt:i4>
      </vt:variant>
      <vt:variant>
        <vt:i4>5</vt:i4>
      </vt:variant>
      <vt:variant>
        <vt:lpwstr/>
      </vt:variant>
      <vt:variant>
        <vt:lpwstr>_Toc61585540</vt:lpwstr>
      </vt:variant>
      <vt:variant>
        <vt:i4>1179701</vt:i4>
      </vt:variant>
      <vt:variant>
        <vt:i4>38</vt:i4>
      </vt:variant>
      <vt:variant>
        <vt:i4>0</vt:i4>
      </vt:variant>
      <vt:variant>
        <vt:i4>5</vt:i4>
      </vt:variant>
      <vt:variant>
        <vt:lpwstr/>
      </vt:variant>
      <vt:variant>
        <vt:lpwstr>_Toc61585539</vt:lpwstr>
      </vt:variant>
      <vt:variant>
        <vt:i4>1245237</vt:i4>
      </vt:variant>
      <vt:variant>
        <vt:i4>35</vt:i4>
      </vt:variant>
      <vt:variant>
        <vt:i4>0</vt:i4>
      </vt:variant>
      <vt:variant>
        <vt:i4>5</vt:i4>
      </vt:variant>
      <vt:variant>
        <vt:lpwstr/>
      </vt:variant>
      <vt:variant>
        <vt:lpwstr>_Toc61585538</vt:lpwstr>
      </vt:variant>
      <vt:variant>
        <vt:i4>1835061</vt:i4>
      </vt:variant>
      <vt:variant>
        <vt:i4>32</vt:i4>
      </vt:variant>
      <vt:variant>
        <vt:i4>0</vt:i4>
      </vt:variant>
      <vt:variant>
        <vt:i4>5</vt:i4>
      </vt:variant>
      <vt:variant>
        <vt:lpwstr/>
      </vt:variant>
      <vt:variant>
        <vt:lpwstr>_Toc61585537</vt:lpwstr>
      </vt:variant>
      <vt:variant>
        <vt:i4>1900597</vt:i4>
      </vt:variant>
      <vt:variant>
        <vt:i4>29</vt:i4>
      </vt:variant>
      <vt:variant>
        <vt:i4>0</vt:i4>
      </vt:variant>
      <vt:variant>
        <vt:i4>5</vt:i4>
      </vt:variant>
      <vt:variant>
        <vt:lpwstr/>
      </vt:variant>
      <vt:variant>
        <vt:lpwstr>_Toc61585536</vt:lpwstr>
      </vt:variant>
      <vt:variant>
        <vt:i4>1966133</vt:i4>
      </vt:variant>
      <vt:variant>
        <vt:i4>26</vt:i4>
      </vt:variant>
      <vt:variant>
        <vt:i4>0</vt:i4>
      </vt:variant>
      <vt:variant>
        <vt:i4>5</vt:i4>
      </vt:variant>
      <vt:variant>
        <vt:lpwstr/>
      </vt:variant>
      <vt:variant>
        <vt:lpwstr>_Toc61585535</vt:lpwstr>
      </vt:variant>
      <vt:variant>
        <vt:i4>2031669</vt:i4>
      </vt:variant>
      <vt:variant>
        <vt:i4>23</vt:i4>
      </vt:variant>
      <vt:variant>
        <vt:i4>0</vt:i4>
      </vt:variant>
      <vt:variant>
        <vt:i4>5</vt:i4>
      </vt:variant>
      <vt:variant>
        <vt:lpwstr/>
      </vt:variant>
      <vt:variant>
        <vt:lpwstr>_Toc61585534</vt:lpwstr>
      </vt:variant>
      <vt:variant>
        <vt:i4>1572917</vt:i4>
      </vt:variant>
      <vt:variant>
        <vt:i4>20</vt:i4>
      </vt:variant>
      <vt:variant>
        <vt:i4>0</vt:i4>
      </vt:variant>
      <vt:variant>
        <vt:i4>5</vt:i4>
      </vt:variant>
      <vt:variant>
        <vt:lpwstr/>
      </vt:variant>
      <vt:variant>
        <vt:lpwstr>_Toc61585533</vt:lpwstr>
      </vt:variant>
      <vt:variant>
        <vt:i4>1638453</vt:i4>
      </vt:variant>
      <vt:variant>
        <vt:i4>17</vt:i4>
      </vt:variant>
      <vt:variant>
        <vt:i4>0</vt:i4>
      </vt:variant>
      <vt:variant>
        <vt:i4>5</vt:i4>
      </vt:variant>
      <vt:variant>
        <vt:lpwstr/>
      </vt:variant>
      <vt:variant>
        <vt:lpwstr>_Toc61585532</vt:lpwstr>
      </vt:variant>
      <vt:variant>
        <vt:i4>1703989</vt:i4>
      </vt:variant>
      <vt:variant>
        <vt:i4>14</vt:i4>
      </vt:variant>
      <vt:variant>
        <vt:i4>0</vt:i4>
      </vt:variant>
      <vt:variant>
        <vt:i4>5</vt:i4>
      </vt:variant>
      <vt:variant>
        <vt:lpwstr/>
      </vt:variant>
      <vt:variant>
        <vt:lpwstr>_Toc61585531</vt:lpwstr>
      </vt:variant>
      <vt:variant>
        <vt:i4>1769525</vt:i4>
      </vt:variant>
      <vt:variant>
        <vt:i4>11</vt:i4>
      </vt:variant>
      <vt:variant>
        <vt:i4>0</vt:i4>
      </vt:variant>
      <vt:variant>
        <vt:i4>5</vt:i4>
      </vt:variant>
      <vt:variant>
        <vt:lpwstr/>
      </vt:variant>
      <vt:variant>
        <vt:lpwstr>_Toc61585530</vt:lpwstr>
      </vt:variant>
      <vt:variant>
        <vt:i4>1179700</vt:i4>
      </vt:variant>
      <vt:variant>
        <vt:i4>8</vt:i4>
      </vt:variant>
      <vt:variant>
        <vt:i4>0</vt:i4>
      </vt:variant>
      <vt:variant>
        <vt:i4>5</vt:i4>
      </vt:variant>
      <vt:variant>
        <vt:lpwstr/>
      </vt:variant>
      <vt:variant>
        <vt:lpwstr>_Toc61585529</vt:lpwstr>
      </vt:variant>
      <vt:variant>
        <vt:i4>1245236</vt:i4>
      </vt:variant>
      <vt:variant>
        <vt:i4>5</vt:i4>
      </vt:variant>
      <vt:variant>
        <vt:i4>0</vt:i4>
      </vt:variant>
      <vt:variant>
        <vt:i4>5</vt:i4>
      </vt:variant>
      <vt:variant>
        <vt:lpwstr/>
      </vt:variant>
      <vt:variant>
        <vt:lpwstr>_Toc61585528</vt:lpwstr>
      </vt:variant>
      <vt:variant>
        <vt:i4>6815744</vt:i4>
      </vt:variant>
      <vt:variant>
        <vt:i4>0</vt:i4>
      </vt:variant>
      <vt:variant>
        <vt:i4>0</vt:i4>
      </vt:variant>
      <vt:variant>
        <vt:i4>5</vt:i4>
      </vt:variant>
      <vt:variant>
        <vt:lpwstr>mailto:calitp@dot.ca.gov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Baud</dc:creator>
  <cp:keywords/>
  <cp:lastModifiedBy>harrison peck</cp:lastModifiedBy>
  <cp:revision>40</cp:revision>
  <cp:lastPrinted>2019-08-04T16:27:00Z</cp:lastPrinted>
  <dcterms:created xsi:type="dcterms:W3CDTF">2021-01-26T23:09:00Z</dcterms:created>
  <dcterms:modified xsi:type="dcterms:W3CDTF">2021-01-27T20:11:00Z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0x01010033A035D7CBAA7C43BAE69B0180FB2DAB</vt:lpwstr>
  </property>
  <property fmtid="{D5CDD505-2E9C-101B-9397-08002B2CF9AE}" pid="3" name="JUBasedOn1">
    <vt:lpwstr>Report (EN) Rebel.dotx</vt:lpwstr>
  </property>
  <property fmtid="{D5CDD505-2E9C-101B-9397-08002B2CF9AE}" pid="4" name="JUBasedOn2">
    <vt:lpwstr>Report (EN) Rebel.dotx</vt:lpwstr>
  </property>
  <property fmtid="{D5CDD505-2E9C-101B-9397-08002B2CF9AE}" pid="5" name="JUBasedOn">
    <vt:lpwstr>Report (EN) Rebel.dotx</vt:lpwstr>
  </property>
</Properties>
</file>